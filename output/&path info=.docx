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8F69A" w14:textId="77777777" w:rsidR="001250A6" w:rsidRDefault="00755B3E" w:rsidP="007212E0">
      <w:pPr>
        <w:rPr>
          <w:rFonts w:eastAsiaTheme="minorHAnsi" w:cstheme="minorBidi"/>
          <w:b/>
          <w:color w:val="auto"/>
          <w:lang w:val="en-SG"/>
        </w:rPr>
      </w:pPr>
      <w:r>
        <w:rPr>
          <w:rStyle w:val="CommentReference"/>
        </w:rPr>
        <w:commentReference w:id="1"/>
      </w:r>
    </w:p>
    <w:p w14:paraId="4F893C59" w14:textId="77777777" w:rsidR="001250A6" w:rsidRDefault="001250A6" w:rsidP="007212E0">
      <w:pPr>
        <w:rPr>
          <w:rFonts w:eastAsiaTheme="minorHAnsi" w:cstheme="minorBidi"/>
          <w:b/>
          <w:color w:val="auto"/>
          <w:lang w:val="en-SG"/>
        </w:rPr>
      </w:pPr>
    </w:p>
    <w:p w14:paraId="5EDD0A55" w14:textId="2B1DC69D" w:rsidR="001250A6" w:rsidRDefault="009669D7">
      <w:pPr>
        <w:ind w:left="720" w:hanging="720"/>
        <w:jc w:val="center"/>
        <w:rPr>
          <w:b/>
        </w:rPr>
        <w:pPrChange w:id="2" w:author="user" w:date="2016-08-22T08:20:00Z">
          <w:pPr>
            <w:jc w:val="center"/>
          </w:pPr>
        </w:pPrChange>
      </w:pPr>
      <w:del w:id="3" w:author="user" w:date="2016-08-22T08:20:00Z">
        <w:r w:rsidDel="002A3613">
          <w:rPr>
            <w:b/>
          </w:rPr>
          <w:delText>Focused E</w:delText>
        </w:r>
        <w:r w:rsidR="001250A6" w:rsidRPr="007212E0" w:rsidDel="002A3613">
          <w:rPr>
            <w:b/>
          </w:rPr>
          <w:delText>thnography</w:delText>
        </w:r>
        <w:r w:rsidDel="002A3613">
          <w:rPr>
            <w:b/>
          </w:rPr>
          <w:delText xml:space="preserve"> for Educational R</w:delText>
        </w:r>
        <w:r w:rsidR="001250A6" w:rsidDel="002A3613">
          <w:rPr>
            <w:b/>
          </w:rPr>
          <w:delText>esearch</w:delText>
        </w:r>
      </w:del>
      <w:ins w:id="4" w:author="user" w:date="2016-08-22T08:20:00Z">
        <w:r w:rsidR="002A3613">
          <w:rPr>
            <w:b/>
          </w:rPr>
          <w:t>Teacher empowerment: a focused ethnograph</w:t>
        </w:r>
        <w:r w:rsidR="00644DB3">
          <w:rPr>
            <w:b/>
          </w:rPr>
          <w:t>ic study</w:t>
        </w:r>
      </w:ins>
      <w:ins w:id="5" w:author="Author" w:date="2016-08-25T13:34:00Z">
        <w:r w:rsidR="00FE05E1">
          <w:rPr>
            <w:b/>
          </w:rPr>
          <w:t xml:space="preserve"> in Brunei Darussalam</w:t>
        </w:r>
      </w:ins>
    </w:p>
    <w:p w14:paraId="60E23D36" w14:textId="77777777" w:rsidR="009669D7" w:rsidRPr="009669D7" w:rsidRDefault="009669D7" w:rsidP="009669D7">
      <w:pPr>
        <w:jc w:val="center"/>
        <w:rPr>
          <w:b/>
        </w:rPr>
      </w:pPr>
    </w:p>
    <w:p w14:paraId="625334C1" w14:textId="77777777" w:rsidR="009669D7" w:rsidRPr="009669D7" w:rsidRDefault="009669D7" w:rsidP="009669D7">
      <w:pPr>
        <w:jc w:val="center"/>
        <w:rPr>
          <w:b/>
        </w:rPr>
      </w:pPr>
      <w:r w:rsidRPr="009669D7">
        <w:rPr>
          <w:b/>
        </w:rPr>
        <w:t>Abstract</w:t>
      </w:r>
    </w:p>
    <w:p w14:paraId="2D1BBEC9" w14:textId="77777777" w:rsidR="009669D7" w:rsidRPr="009669D7" w:rsidRDefault="009669D7" w:rsidP="009669D7">
      <w:pPr>
        <w:jc w:val="center"/>
        <w:rPr>
          <w:b/>
        </w:rPr>
      </w:pPr>
    </w:p>
    <w:p w14:paraId="74270354" w14:textId="77777777" w:rsidR="007354EB" w:rsidRPr="007354EB" w:rsidRDefault="007354EB" w:rsidP="007354EB">
      <w:pPr>
        <w:keepNext/>
        <w:keepLines/>
        <w:spacing w:after="120"/>
        <w:jc w:val="center"/>
        <w:outlineLvl w:val="0"/>
        <w:rPr>
          <w:ins w:id="6" w:author="user" w:date="2016-08-22T08:56:00Z"/>
          <w:rFonts w:eastAsiaTheme="minorHAnsi" w:cstheme="majorBidi"/>
          <w:b/>
          <w:szCs w:val="32"/>
          <w:lang w:eastAsia="en-SG"/>
        </w:rPr>
      </w:pPr>
      <w:bookmarkStart w:id="7" w:name="_Toc434966782"/>
      <w:ins w:id="8" w:author="user" w:date="2016-08-22T08:56:00Z">
        <w:r w:rsidRPr="007354EB">
          <w:rPr>
            <w:rFonts w:eastAsiaTheme="minorHAnsi" w:cstheme="majorBidi"/>
            <w:b/>
            <w:szCs w:val="32"/>
            <w:lang w:eastAsia="en-SG"/>
          </w:rPr>
          <w:t>Abstract</w:t>
        </w:r>
        <w:bookmarkEnd w:id="7"/>
      </w:ins>
    </w:p>
    <w:p w14:paraId="750AE90A" w14:textId="3A1C33FB" w:rsidR="007354EB" w:rsidRPr="00986E73" w:rsidRDefault="007354EB">
      <w:pPr>
        <w:ind w:firstLine="720"/>
        <w:jc w:val="both"/>
        <w:rPr>
          <w:ins w:id="9" w:author="user" w:date="2016-08-22T08:56:00Z"/>
          <w:rFonts w:cs="Calibri"/>
          <w:szCs w:val="22"/>
          <w:rPrChange w:id="10" w:author="user" w:date="2016-08-22T09:00:00Z">
            <w:rPr>
              <w:ins w:id="11" w:author="user" w:date="2016-08-22T08:56:00Z"/>
              <w:rFonts w:cs="Calibri"/>
              <w:szCs w:val="22"/>
              <w:lang w:val="en-US"/>
            </w:rPr>
          </w:rPrChange>
        </w:rPr>
      </w:pPr>
      <w:ins w:id="12" w:author="user" w:date="2016-08-22T08:56:00Z">
        <w:r w:rsidRPr="007354EB">
          <w:rPr>
            <w:rFonts w:cs="Calibri"/>
            <w:szCs w:val="22"/>
          </w:rPr>
          <w:t>Teacher empowerment, as a process that enables teachers’ intrinsic motivation and brings out their innate potential, is of critical importa</w:t>
        </w:r>
        <w:r w:rsidR="00986E73">
          <w:rPr>
            <w:rFonts w:cs="Calibri"/>
            <w:szCs w:val="22"/>
          </w:rPr>
          <w:t xml:space="preserve">nce in </w:t>
        </w:r>
      </w:ins>
      <w:ins w:id="13" w:author="user" w:date="2016-08-22T09:00:00Z">
        <w:r w:rsidR="00986E73">
          <w:rPr>
            <w:rFonts w:cs="Calibri"/>
            <w:szCs w:val="22"/>
          </w:rPr>
          <w:t>modern</w:t>
        </w:r>
      </w:ins>
      <w:ins w:id="14" w:author="user" w:date="2016-08-22T08:56:00Z">
        <w:r w:rsidR="00986E73">
          <w:rPr>
            <w:rFonts w:cs="Calibri"/>
            <w:szCs w:val="22"/>
          </w:rPr>
          <w:t xml:space="preserve"> </w:t>
        </w:r>
      </w:ins>
      <w:ins w:id="15" w:author="user" w:date="2016-08-22T09:00:00Z">
        <w:r w:rsidR="00986E73">
          <w:rPr>
            <w:rFonts w:cs="Calibri"/>
            <w:szCs w:val="22"/>
          </w:rPr>
          <w:t>times</w:t>
        </w:r>
      </w:ins>
      <w:ins w:id="16" w:author="user" w:date="2016-08-22T08:56:00Z">
        <w:r w:rsidRPr="007354EB">
          <w:rPr>
            <w:rFonts w:cs="Calibri"/>
            <w:szCs w:val="22"/>
          </w:rPr>
          <w:t>. However, the teacher empowerment construct in existing education literature originated in the west, and its dimensions are aligned to the western cultural scenario.</w:t>
        </w:r>
      </w:ins>
      <w:ins w:id="17" w:author="user" w:date="2016-08-22T09:01:00Z">
        <w:r w:rsidR="00986E73">
          <w:rPr>
            <w:rFonts w:cs="Calibri"/>
            <w:szCs w:val="22"/>
          </w:rPr>
          <w:t xml:space="preserve"> </w:t>
        </w:r>
      </w:ins>
      <w:ins w:id="18" w:author="user" w:date="2016-08-22T08:56:00Z">
        <w:r w:rsidRPr="007354EB">
          <w:rPr>
            <w:rFonts w:cs="Calibri"/>
            <w:szCs w:val="22"/>
          </w:rPr>
          <w:t>The purpose of this study was to understand the behaviours of school leaders, teacher colleagues, students as well as their parents, and themselves, that teachers perceived as empowerment-facilitating and/or empowerment impeding. This study took place</w:t>
        </w:r>
        <w:r>
          <w:rPr>
            <w:rFonts w:cs="Calibri"/>
            <w:szCs w:val="22"/>
          </w:rPr>
          <w:t xml:space="preserve"> in a </w:t>
        </w:r>
      </w:ins>
      <w:ins w:id="19" w:author="user" w:date="2016-08-22T09:00:00Z">
        <w:r>
          <w:rPr>
            <w:rFonts w:cs="Calibri"/>
            <w:szCs w:val="22"/>
          </w:rPr>
          <w:t>secondary school</w:t>
        </w:r>
      </w:ins>
      <w:ins w:id="20" w:author="user" w:date="2016-08-22T08:56:00Z">
        <w:r w:rsidRPr="007354EB">
          <w:rPr>
            <w:rFonts w:cs="Calibri"/>
            <w:szCs w:val="22"/>
          </w:rPr>
          <w:t xml:space="preserve"> in Brunei Darussalam, a private secondary school</w:t>
        </w:r>
      </w:ins>
      <w:ins w:id="21" w:author="user" w:date="2016-08-22T08:57:00Z">
        <w:r>
          <w:rPr>
            <w:rFonts w:cs="Calibri"/>
            <w:szCs w:val="22"/>
          </w:rPr>
          <w:t xml:space="preserve">. </w:t>
        </w:r>
      </w:ins>
      <w:ins w:id="22" w:author="user" w:date="2016-08-22T08:56:00Z">
        <w:r w:rsidRPr="007354EB">
          <w:rPr>
            <w:rFonts w:cs="Calibri"/>
            <w:szCs w:val="22"/>
          </w:rPr>
          <w:t>This study was designed as a ‘focused ethnography’, a methodological adaptation of the conventional anthropological ethnography. Fieldwork took place over a span of six months. The study concluded that teacher empowerme</w:t>
        </w:r>
        <w:bookmarkStart w:id="23" w:name="_GoBack"/>
        <w:bookmarkEnd w:id="23"/>
        <w:r w:rsidRPr="007354EB">
          <w:rPr>
            <w:rFonts w:cs="Calibri"/>
            <w:szCs w:val="22"/>
          </w:rPr>
          <w:t xml:space="preserve">nt is relevant to non-western contexts, only if it is adapted to the contextual cultures. Finally, this study asserted that teacher empowerment is a self-driven phenomenon, and that the contextual culture decided the nature and extent of empowerment that can possibly take place in a particular setting. </w:t>
        </w:r>
      </w:ins>
    </w:p>
    <w:p w14:paraId="49EBDC4E" w14:textId="250918F5" w:rsidR="007354EB" w:rsidRDefault="009669D7" w:rsidP="009669D7">
      <w:pPr>
        <w:rPr>
          <w:ins w:id="24" w:author="user" w:date="2016-08-22T08:55:00Z"/>
        </w:rPr>
      </w:pPr>
      <w:del w:id="25" w:author="user" w:date="2016-08-22T08:56:00Z">
        <w:r w:rsidRPr="009669D7" w:rsidDel="007354EB">
          <w:delText>The purpose of this article is to elucidate the use the focused ethnography as a methodology for educational research. Focused ethnography is a methodological adaptation of the conventional ethnography, and is differentiated from it by its focus on particular research questions at the beginning of the study itself, a shorter time frame, and a study setting that is familiar to the researcher. This article describes how ethnography was used in a study conducted in the South East Asian country of Brunei Darussalam, exploring teachers’ perceptions of behavioural aspects in a secondary school that facilitated or impeded teacher empowerment. By using participant observation, ethnographic interviews and scrutiny of documents, the researcher arrived at cultural interpretations of teacher perceptions. The study pointed towards the pervasive role of culture in deciding what behaviours facilitate and/or impede teacher empowerment in a particular context.</w:delText>
        </w:r>
      </w:del>
    </w:p>
    <w:p w14:paraId="1C72E35D" w14:textId="7B68BF79" w:rsidR="009669D7" w:rsidRPr="009669D7" w:rsidRDefault="009669D7" w:rsidP="009669D7">
      <w:r>
        <w:t xml:space="preserve"> </w:t>
      </w:r>
      <w:r w:rsidRPr="009669D7">
        <w:t>Keywords</w:t>
      </w:r>
      <w:r>
        <w:t xml:space="preserve">: </w:t>
      </w:r>
      <w:del w:id="26" w:author="Author" w:date="2016-08-25T14:53:00Z">
        <w:r w:rsidRPr="009669D7" w:rsidDel="005732FF">
          <w:delText xml:space="preserve">Focused Ethnography, Ethnography, </w:delText>
        </w:r>
      </w:del>
      <w:r w:rsidRPr="009669D7">
        <w:t xml:space="preserve">Teacher Empowerment, </w:t>
      </w:r>
      <w:ins w:id="27" w:author="Author" w:date="2016-08-25T14:53:00Z">
        <w:r w:rsidR="005732FF">
          <w:t xml:space="preserve">focused ethnography, ethnography, </w:t>
        </w:r>
      </w:ins>
      <w:r w:rsidRPr="009669D7">
        <w:t>Brunei Darussalam, Culture</w:t>
      </w:r>
    </w:p>
    <w:p w14:paraId="7E891F0E" w14:textId="77777777" w:rsidR="001250A6" w:rsidRDefault="001250A6" w:rsidP="007212E0">
      <w:pPr>
        <w:rPr>
          <w:rFonts w:eastAsiaTheme="minorHAnsi" w:cstheme="minorBidi"/>
          <w:b/>
          <w:color w:val="auto"/>
          <w:lang w:val="en-SG"/>
        </w:rPr>
      </w:pPr>
    </w:p>
    <w:p w14:paraId="6D7945BB" w14:textId="77777777" w:rsidR="0039236C" w:rsidRPr="0039236C" w:rsidRDefault="0039236C" w:rsidP="007212E0">
      <w:pPr>
        <w:rPr>
          <w:rFonts w:eastAsiaTheme="minorHAnsi" w:cstheme="minorBidi"/>
          <w:b/>
          <w:color w:val="auto"/>
          <w:lang w:val="en-SG"/>
        </w:rPr>
      </w:pPr>
      <w:r w:rsidRPr="0039236C">
        <w:rPr>
          <w:rFonts w:eastAsiaTheme="minorHAnsi" w:cstheme="minorBidi"/>
          <w:b/>
          <w:color w:val="auto"/>
          <w:lang w:val="en-SG"/>
        </w:rPr>
        <w:t>Introduction</w:t>
      </w:r>
    </w:p>
    <w:p w14:paraId="60751BA1" w14:textId="77777777" w:rsidR="0039236C" w:rsidDel="00CA1E02" w:rsidRDefault="0039236C" w:rsidP="0039236C">
      <w:pPr>
        <w:ind w:firstLine="720"/>
        <w:rPr>
          <w:del w:id="28" w:author="user" w:date="2016-08-15T09:22:00Z"/>
        </w:rPr>
      </w:pPr>
      <w:del w:id="29" w:author="user" w:date="2016-08-15T09:22:00Z">
        <w:r w:rsidRPr="007212E0" w:rsidDel="00CA1E02">
          <w:rPr>
            <w:rFonts w:eastAsiaTheme="minorHAnsi" w:cstheme="minorBidi"/>
            <w:color w:val="auto"/>
            <w:lang w:val="en-SG"/>
          </w:rPr>
          <w:delText>Focused ethnography evolved from classical anthropological ethnography, and has been increasingly used</w:delText>
        </w:r>
        <w:r w:rsidR="00F1697B" w:rsidDel="00CA1E02">
          <w:rPr>
            <w:rFonts w:eastAsiaTheme="minorHAnsi" w:cstheme="minorBidi"/>
            <w:color w:val="auto"/>
            <w:lang w:val="en-SG"/>
          </w:rPr>
          <w:delText xml:space="preserve"> in Health care research (Cruz </w:delText>
        </w:r>
        <w:r w:rsidRPr="007212E0" w:rsidDel="00CA1E02">
          <w:rPr>
            <w:rFonts w:eastAsiaTheme="minorHAnsi" w:cstheme="minorBidi"/>
            <w:color w:val="auto"/>
            <w:lang w:val="en-SG"/>
          </w:rPr>
          <w:delText xml:space="preserve">&amp; Higginbottom, </w:delText>
        </w:r>
        <w:r w:rsidR="00F1697B" w:rsidDel="00CA1E02">
          <w:rPr>
            <w:rFonts w:eastAsiaTheme="minorHAnsi" w:cstheme="minorBidi"/>
            <w:color w:val="auto"/>
            <w:lang w:val="en-SG"/>
          </w:rPr>
          <w:delText>2013</w:delText>
        </w:r>
        <w:r w:rsidRPr="007212E0" w:rsidDel="00CA1E02">
          <w:rPr>
            <w:rFonts w:eastAsiaTheme="minorHAnsi" w:cstheme="minorBidi"/>
            <w:color w:val="auto"/>
            <w:lang w:val="en-SG"/>
          </w:rPr>
          <w:delText>). The World Health Organisation (WHO) has successfully employed focused ethnography in their study of issues related to infectious diseases in developing countries (Cove &amp; Pelto, 1993). Though more popular in Health care, focused ethnography lends itself to use in any discipline “whenever there is a desire to explore specific cultural perspectives held by sub-groups of people within a context-specific and problem-focused framework” (</w:delText>
        </w:r>
        <w:r w:rsidRPr="007212E0" w:rsidDel="00CA1E02">
          <w:rPr>
            <w:rFonts w:eastAsiaTheme="minorHAnsi" w:cstheme="minorBidi"/>
            <w:color w:val="auto"/>
            <w:lang w:val="en-US"/>
          </w:rPr>
          <w:delText>Higginbottom, Pillay &amp; Boadu, 2013, p.1).</w:delText>
        </w:r>
      </w:del>
    </w:p>
    <w:p w14:paraId="07B1E3B5" w14:textId="77777777" w:rsidR="0039236C" w:rsidRDefault="0039236C" w:rsidP="007212E0"/>
    <w:p w14:paraId="4E793FAA" w14:textId="7E8D1C8A" w:rsidR="009274F9" w:rsidRDefault="00CA1E02" w:rsidP="0039236C">
      <w:pPr>
        <w:ind w:firstLine="720"/>
        <w:rPr>
          <w:ins w:id="30" w:author="user" w:date="2016-08-15T09:32:00Z"/>
        </w:rPr>
      </w:pPr>
      <w:ins w:id="31" w:author="user" w:date="2016-08-15T09:28:00Z">
        <w:r>
          <w:t xml:space="preserve">Teacher empowerment, as a process that </w:t>
        </w:r>
      </w:ins>
      <w:ins w:id="32" w:author="user" w:date="2016-08-15T09:29:00Z">
        <w:r>
          <w:t xml:space="preserve">enables teachers’ intrinsic motivation, and brings out their best potential </w:t>
        </w:r>
      </w:ins>
      <w:ins w:id="33" w:author="user" w:date="2016-08-15T09:30:00Z">
        <w:r w:rsidR="009274F9">
          <w:t>(Spreitzer, 2007)</w:t>
        </w:r>
      </w:ins>
      <w:ins w:id="34" w:author="user" w:date="2016-08-22T08:22:00Z">
        <w:r w:rsidR="00866AD1">
          <w:t>,</w:t>
        </w:r>
      </w:ins>
      <w:ins w:id="35" w:author="user" w:date="2016-08-15T09:30:00Z">
        <w:r w:rsidR="009274F9">
          <w:t xml:space="preserve"> assumes relevance and significance</w:t>
        </w:r>
      </w:ins>
      <w:ins w:id="36" w:author="user" w:date="2016-08-22T08:22:00Z">
        <w:r w:rsidR="0064059F">
          <w:t xml:space="preserve"> in modern times as</w:t>
        </w:r>
        <w:r w:rsidR="00866AD1">
          <w:t xml:space="preserve"> studies around the world present a dismal picture of teacher motivation</w:t>
        </w:r>
      </w:ins>
      <w:ins w:id="37" w:author="user" w:date="2016-08-15T09:32:00Z">
        <w:r w:rsidR="009274F9">
          <w:t xml:space="preserve"> </w:t>
        </w:r>
      </w:ins>
      <w:ins w:id="38" w:author="user" w:date="2016-08-15T09:33:00Z">
        <w:r w:rsidR="009274F9" w:rsidRPr="009274F9">
          <w:t>(Ingersoll, Merrill, &amp; Stuckey, 2014; Richardson, 2014; Riggs, 2013; Weale, 2015). However, the teacher empowerment construct as it exi</w:t>
        </w:r>
        <w:r w:rsidR="0064059F">
          <w:t>sts now in education literature</w:t>
        </w:r>
        <w:r w:rsidR="009274F9" w:rsidRPr="009274F9">
          <w:t xml:space="preserve"> was conceptualised in western </w:t>
        </w:r>
        <w:r w:rsidR="009274F9" w:rsidRPr="009274F9">
          <w:lastRenderedPageBreak/>
          <w:t>cultural scenarios, and its cultural relevance and applicability in non-western cultural contexts is not well-understood (Spreitzer, 2007, Yochim, 2004). Indeed, school reforms involving teacher empowerment in non-western contexts such as China and Hong Kong have not been successful to the desired extent, since the organisational changes involved were not acceptable in the local culture (Chan, 1998; Lin, 2014; Steyn &amp; Squelch, 1997; Wan, 2005; Wang, 2013; Wong, 2006). This points to the need to identify a more localized approach, aligned to the local cultural context</w:t>
        </w:r>
      </w:ins>
      <w:ins w:id="39" w:author="user" w:date="2016-08-22T10:12:00Z">
        <w:r w:rsidR="0064059F">
          <w:t>,</w:t>
        </w:r>
      </w:ins>
      <w:ins w:id="40" w:author="user" w:date="2016-08-15T09:33:00Z">
        <w:r w:rsidR="009274F9" w:rsidRPr="009274F9">
          <w:t xml:space="preserve"> </w:t>
        </w:r>
      </w:ins>
      <w:ins w:id="41" w:author="user" w:date="2016-08-22T08:24:00Z">
        <w:r w:rsidR="00866AD1">
          <w:t xml:space="preserve">in understanding teacher empowerment </w:t>
        </w:r>
      </w:ins>
      <w:ins w:id="42" w:author="user" w:date="2016-08-15T09:33:00Z">
        <w:r w:rsidR="009274F9" w:rsidRPr="009274F9">
          <w:t>(Klidas, 2002; Spreitzer, 2007).</w:t>
        </w:r>
      </w:ins>
    </w:p>
    <w:p w14:paraId="1C8C3D58" w14:textId="43D76780" w:rsidR="007212E0" w:rsidRDefault="009274F9" w:rsidP="0039236C">
      <w:pPr>
        <w:ind w:firstLine="720"/>
        <w:rPr>
          <w:ins w:id="43" w:author="user" w:date="2016-08-22T08:50:00Z"/>
          <w:rFonts w:eastAsiaTheme="minorHAnsi"/>
          <w:lang w:val="en-SG" w:eastAsia="en-SG"/>
        </w:rPr>
      </w:pPr>
      <w:ins w:id="44" w:author="user" w:date="2016-08-15T09:34:00Z">
        <w:r w:rsidRPr="009274F9">
          <w:t xml:space="preserve">This </w:t>
        </w:r>
        <w:r>
          <w:t xml:space="preserve">article reports a </w:t>
        </w:r>
        <w:r w:rsidRPr="009274F9">
          <w:t xml:space="preserve">study </w:t>
        </w:r>
        <w:r>
          <w:t xml:space="preserve">that was undertaken in response to </w:t>
        </w:r>
        <w:r w:rsidRPr="009274F9">
          <w:t xml:space="preserve">the above-mentioned need to ‘reconstruct’ teacher empowerment so that it aligns with the culture of local, non-western contexts. </w:t>
        </w:r>
      </w:ins>
      <w:del w:id="45" w:author="user" w:date="2016-08-15T09:35:00Z">
        <w:r w:rsidR="007212E0" w:rsidRPr="007212E0" w:rsidDel="009274F9">
          <w:delText xml:space="preserve">The purpose of this </w:delText>
        </w:r>
        <w:r w:rsidR="007212E0" w:rsidDel="009274F9">
          <w:delText>artic</w:delText>
        </w:r>
        <w:r w:rsidR="001250A6" w:rsidDel="009274F9">
          <w:delText>le is to describe how the focus</w:delText>
        </w:r>
        <w:r w:rsidR="007212E0" w:rsidDel="009274F9">
          <w:delText xml:space="preserve">ed ethnography methodology was used in </w:delText>
        </w:r>
        <w:r w:rsidR="0039236C" w:rsidDel="009274F9">
          <w:delText xml:space="preserve">a study </w:delText>
        </w:r>
        <w:r w:rsidR="007212E0" w:rsidDel="009274F9">
          <w:delText>that</w:delText>
        </w:r>
      </w:del>
      <w:ins w:id="46" w:author="user" w:date="2016-08-15T09:35:00Z">
        <w:r w:rsidR="00866AD1">
          <w:t>This study</w:t>
        </w:r>
      </w:ins>
      <w:r w:rsidR="007212E0">
        <w:t xml:space="preserve"> aimed to </w:t>
      </w:r>
      <w:del w:id="47" w:author="user" w:date="2016-08-15T09:35:00Z">
        <w:r w:rsidR="0039236C" w:rsidDel="009274F9">
          <w:delText xml:space="preserve">understand </w:delText>
        </w:r>
        <w:r w:rsidR="001250A6" w:rsidDel="009274F9">
          <w:delText xml:space="preserve"> teachers’</w:delText>
        </w:r>
      </w:del>
      <w:ins w:id="48" w:author="user" w:date="2016-08-15T09:35:00Z">
        <w:r>
          <w:t>understand teachers’</w:t>
        </w:r>
      </w:ins>
      <w:r w:rsidR="001250A6">
        <w:t xml:space="preserve"> perceptions of </w:t>
      </w:r>
      <w:r w:rsidR="0039236C" w:rsidRPr="007212E0">
        <w:t>the</w:t>
      </w:r>
      <w:r w:rsidR="007212E0" w:rsidRPr="007212E0">
        <w:rPr>
          <w:rFonts w:eastAsiaTheme="minorHAnsi"/>
          <w:lang w:val="en-SG" w:eastAsia="en-SG"/>
        </w:rPr>
        <w:t xml:space="preserve"> empowerment-facilitating and empowerment-impeding behaviours engaged in by </w:t>
      </w:r>
      <w:del w:id="49" w:author="user" w:date="2016-08-22T10:13:00Z">
        <w:r w:rsidR="007212E0" w:rsidRPr="007212E0" w:rsidDel="0064059F">
          <w:rPr>
            <w:rFonts w:eastAsiaTheme="minorHAnsi"/>
            <w:lang w:val="en-SG" w:eastAsia="en-SG"/>
          </w:rPr>
          <w:delText xml:space="preserve">the </w:delText>
        </w:r>
      </w:del>
      <w:r w:rsidR="007212E0" w:rsidRPr="007212E0">
        <w:rPr>
          <w:rFonts w:eastAsiaTheme="minorHAnsi"/>
          <w:lang w:val="en-SG" w:eastAsia="en-SG"/>
        </w:rPr>
        <w:t>school leaders, colleagues</w:t>
      </w:r>
      <w:r w:rsidR="001250A6">
        <w:rPr>
          <w:rFonts w:eastAsiaTheme="minorHAnsi"/>
          <w:lang w:val="en-SG" w:eastAsia="en-SG"/>
        </w:rPr>
        <w:t>, parents, students,</w:t>
      </w:r>
      <w:r w:rsidR="007212E0" w:rsidRPr="007212E0">
        <w:rPr>
          <w:rFonts w:eastAsiaTheme="minorHAnsi"/>
          <w:lang w:val="en-SG" w:eastAsia="en-SG"/>
        </w:rPr>
        <w:t xml:space="preserve"> and the teachers themselves, in the cultural context of a private secondary school in Brunei </w:t>
      </w:r>
      <w:commentRangeStart w:id="50"/>
      <w:r w:rsidR="007212E0" w:rsidRPr="007212E0">
        <w:rPr>
          <w:rFonts w:eastAsiaTheme="minorHAnsi"/>
          <w:lang w:val="en-SG" w:eastAsia="en-SG"/>
        </w:rPr>
        <w:t>Darussalam</w:t>
      </w:r>
      <w:commentRangeEnd w:id="50"/>
      <w:r w:rsidR="008B6231">
        <w:rPr>
          <w:rStyle w:val="CommentReference"/>
        </w:rPr>
        <w:commentReference w:id="50"/>
      </w:r>
      <w:r w:rsidR="007212E0" w:rsidRPr="007212E0">
        <w:rPr>
          <w:rFonts w:eastAsiaTheme="minorHAnsi"/>
          <w:lang w:val="en-SG" w:eastAsia="en-SG"/>
        </w:rPr>
        <w:t>.</w:t>
      </w:r>
      <w:del w:id="51" w:author="user" w:date="2016-08-15T09:36:00Z">
        <w:r w:rsidR="007212E0" w:rsidDel="009274F9">
          <w:rPr>
            <w:rFonts w:eastAsiaTheme="minorHAnsi"/>
            <w:lang w:val="en-SG" w:eastAsia="en-SG"/>
          </w:rPr>
          <w:delText>.</w:delText>
        </w:r>
      </w:del>
      <w:r w:rsidR="007212E0">
        <w:rPr>
          <w:rFonts w:eastAsiaTheme="minorHAnsi"/>
          <w:lang w:val="en-SG" w:eastAsia="en-SG"/>
        </w:rPr>
        <w:t xml:space="preserve"> </w:t>
      </w:r>
    </w:p>
    <w:p w14:paraId="6B181AF3" w14:textId="2C1A8800" w:rsidR="00AB4F91" w:rsidRDefault="00AB4F91">
      <w:pPr>
        <w:pStyle w:val="Heading2"/>
        <w:rPr>
          <w:ins w:id="52" w:author="user" w:date="2016-08-22T08:51:00Z"/>
        </w:rPr>
      </w:pPr>
      <w:bookmarkStart w:id="53" w:name="_Toc434966787"/>
      <w:bookmarkStart w:id="54" w:name="_Toc434803475"/>
      <w:bookmarkStart w:id="55" w:name="_Toc434628160"/>
      <w:bookmarkStart w:id="56" w:name="_Toc432407030"/>
      <w:ins w:id="57" w:author="user" w:date="2016-08-22T08:51:00Z">
        <w:r>
          <w:t>Background</w:t>
        </w:r>
        <w:bookmarkEnd w:id="53"/>
        <w:bookmarkEnd w:id="54"/>
        <w:bookmarkEnd w:id="55"/>
        <w:bookmarkEnd w:id="56"/>
      </w:ins>
    </w:p>
    <w:p w14:paraId="16CEC421" w14:textId="77777777" w:rsidR="00AB4F91" w:rsidRDefault="00AB4F91" w:rsidP="00AB4F91">
      <w:pPr>
        <w:framePr w:wrap="around" w:vAnchor="text" w:hAnchor="text" w:y="1"/>
        <w:rPr>
          <w:ins w:id="58" w:author="user" w:date="2016-08-22T08:51:00Z"/>
          <w:rFonts w:eastAsiaTheme="minorHAnsi" w:cstheme="minorBidi"/>
          <w:color w:val="auto"/>
        </w:rPr>
      </w:pPr>
    </w:p>
    <w:p w14:paraId="1546F68A" w14:textId="2734EFEF" w:rsidR="00AB4F91" w:rsidRDefault="00AB4F91" w:rsidP="00AB4F91">
      <w:pPr>
        <w:pStyle w:val="Heading3"/>
        <w:rPr>
          <w:ins w:id="59" w:author="user" w:date="2016-08-22T08:51:00Z"/>
          <w:rFonts w:eastAsiaTheme="minorHAnsi" w:cs="Times New Roman"/>
        </w:rPr>
      </w:pPr>
      <w:bookmarkStart w:id="60" w:name="_Toc434966788"/>
      <w:bookmarkStart w:id="61" w:name="_Toc434803476"/>
      <w:bookmarkStart w:id="62" w:name="_Toc434628161"/>
      <w:bookmarkStart w:id="63" w:name="_Toc432407032"/>
      <w:ins w:id="64" w:author="user" w:date="2016-08-22T08:51:00Z">
        <w:r>
          <w:t xml:space="preserve">  The context </w:t>
        </w:r>
        <w:bookmarkEnd w:id="60"/>
        <w:bookmarkEnd w:id="61"/>
        <w:bookmarkEnd w:id="62"/>
        <w:bookmarkEnd w:id="63"/>
      </w:ins>
    </w:p>
    <w:p w14:paraId="5E6CC9B9" w14:textId="022AB0F7" w:rsidR="00AB4F91" w:rsidRDefault="00AB4F91" w:rsidP="00AB4F91">
      <w:pPr>
        <w:pStyle w:val="body"/>
        <w:rPr>
          <w:ins w:id="65" w:author="user" w:date="2016-08-22T08:51:00Z"/>
        </w:rPr>
      </w:pPr>
      <w:ins w:id="66" w:author="user" w:date="2016-08-22T08:51:00Z">
        <w:r>
          <w:t>This study took place in Brunei</w:t>
        </w:r>
      </w:ins>
      <w:ins w:id="67" w:author="user" w:date="2016-08-22T10:14:00Z">
        <w:r w:rsidR="0064059F">
          <w:t xml:space="preserve"> Darussalam</w:t>
        </w:r>
      </w:ins>
      <w:ins w:id="68" w:author="user" w:date="2016-08-22T08:51:00Z">
        <w:r>
          <w:t>, a relatively newly independent postcolonial nation-state in South East Asia. The Monarchical Government of Brunei places great importance on developing its educational field. In its long term development plan, Brunei Vision 2035, a key goal is for the Brunei society to be recognised as educated and highly skilled, as per the highest international standards. HIS Majesty Sultan Haji Hassanal Bolkiah Mu’izzaddin Waddaulah, the Sultan and Yang Di-Pertuan of Brunei, in his ‘Titah’ on New Year’s eve, said, “multiplied efficacy in teaching and learning” (Kamit, 2015), is necessary to achieve the key goal on the educational front. In the ‘Ministry of Education (MoE) Strategic Plan 2012-2017’ (Ministry of Education, 2012), teachers are given the</w:t>
        </w:r>
      </w:ins>
      <w:ins w:id="69" w:author="user" w:date="2016-08-22T10:15:00Z">
        <w:r w:rsidR="0064059F">
          <w:t xml:space="preserve"> </w:t>
        </w:r>
      </w:ins>
      <w:ins w:id="70" w:author="user" w:date="2016-08-22T08:51:00Z">
        <w:r>
          <w:t>major responsibility to provide education comparable to the highest international standards,</w:t>
        </w:r>
      </w:ins>
      <w:ins w:id="71" w:author="user" w:date="2016-08-22T10:15:00Z">
        <w:r w:rsidR="0064059F">
          <w:t xml:space="preserve"> </w:t>
        </w:r>
      </w:ins>
      <w:ins w:id="72" w:author="user" w:date="2016-08-22T08:51:00Z">
        <w:r>
          <w:t>so that the country progresses towards accomplishing ‘Brunei Vision 2035’.</w:t>
        </w:r>
      </w:ins>
    </w:p>
    <w:p w14:paraId="0E83A3E3" w14:textId="3C74FAE9" w:rsidR="00AB4F91" w:rsidRDefault="00AB4F91" w:rsidP="00AB4F91">
      <w:pPr>
        <w:pStyle w:val="body"/>
        <w:rPr>
          <w:ins w:id="73" w:author="user" w:date="2016-08-22T08:51:00Z"/>
        </w:rPr>
      </w:pPr>
      <w:ins w:id="74" w:author="user" w:date="2016-08-22T08:51:00Z">
        <w:r>
          <w:t xml:space="preserve">The study setting was a private secondary school called Excelsior (pseudonym), which is a ‘Chinese’ school in the sense that (a) it is run and financed by the local Chinese community, (b) the Chinese language is taught as a subject there, and (c) Chinese students are the majority (Tan, 2013). The secondary teachers in this school were the participants of this study. They were </w:t>
        </w:r>
        <w:r>
          <w:lastRenderedPageBreak/>
          <w:t>a group of 21 individuals of diverse nationalities</w:t>
        </w:r>
      </w:ins>
      <w:ins w:id="75" w:author="user" w:date="2016-08-22T10:15:00Z">
        <w:r w:rsidR="0064059F">
          <w:t>: 7</w:t>
        </w:r>
      </w:ins>
      <w:ins w:id="76" w:author="user" w:date="2016-08-22T08:51:00Z">
        <w:r>
          <w:t xml:space="preserve"> Indian, 2 Filipino, 2 Iban (a tribe in Borneo), 6 Chinese, and 4 Malay. </w:t>
        </w:r>
      </w:ins>
    </w:p>
    <w:p w14:paraId="6B330198" w14:textId="77777777" w:rsidR="00AB4F91" w:rsidRDefault="00AB4F91" w:rsidP="00AB4F91">
      <w:pPr>
        <w:pStyle w:val="Heading3"/>
        <w:rPr>
          <w:ins w:id="77" w:author="user" w:date="2016-08-22T08:51:00Z"/>
        </w:rPr>
      </w:pPr>
      <w:bookmarkStart w:id="78" w:name="_Toc432407033"/>
      <w:bookmarkStart w:id="79" w:name="_Toc434966789"/>
      <w:bookmarkStart w:id="80" w:name="_Toc434803477"/>
      <w:bookmarkStart w:id="81" w:name="_Toc434628162"/>
    </w:p>
    <w:p w14:paraId="1ED12506" w14:textId="11F63B1B" w:rsidR="00AB4F91" w:rsidRDefault="00AB4F91" w:rsidP="00AB4F91">
      <w:pPr>
        <w:pStyle w:val="Heading3"/>
        <w:rPr>
          <w:ins w:id="82" w:author="user" w:date="2016-08-22T08:51:00Z"/>
        </w:rPr>
      </w:pPr>
      <w:ins w:id="83" w:author="user" w:date="2016-08-22T08:51:00Z">
        <w:r>
          <w:t>The cultural context</w:t>
        </w:r>
        <w:bookmarkEnd w:id="78"/>
        <w:bookmarkEnd w:id="79"/>
        <w:bookmarkEnd w:id="80"/>
        <w:bookmarkEnd w:id="81"/>
      </w:ins>
    </w:p>
    <w:p w14:paraId="588613F2" w14:textId="51F73DE8" w:rsidR="00AB4F91" w:rsidRDefault="00AB4F91" w:rsidP="00AB4F91">
      <w:pPr>
        <w:pStyle w:val="body"/>
        <w:rPr>
          <w:ins w:id="84" w:author="user" w:date="2016-08-22T08:51:00Z"/>
        </w:rPr>
      </w:pPr>
      <w:ins w:id="85" w:author="user" w:date="2016-08-22T08:51:00Z">
        <w:r>
          <w:t>Excelsior school, the setting of this study, is situated in a predominantly Malay-Islamic context, but it is also a Chinese community school, with the management, some teachers, and most of the students belonging to the local Chinese community. Also, as mentioned above, the 21 teachers in Excelsior who participated in the study were from different countries in Asia: India, The Philippines, Malaysia, China, and Brunei.</w:t>
        </w:r>
      </w:ins>
      <w:ins w:id="86" w:author="user" w:date="2016-08-22T10:17:00Z">
        <w:r w:rsidR="0064059F">
          <w:t xml:space="preserve"> Thus, Asian culture is pervasive in the context, with Chinese and Malay Islamic cultures being dominant.</w:t>
        </w:r>
      </w:ins>
    </w:p>
    <w:p w14:paraId="2AB810AB" w14:textId="181BEFAB" w:rsidR="00AB4F91" w:rsidRDefault="0064059F" w:rsidP="00AB4F91">
      <w:pPr>
        <w:pStyle w:val="body"/>
        <w:rPr>
          <w:ins w:id="87" w:author="user" w:date="2016-08-22T08:51:00Z"/>
        </w:rPr>
      </w:pPr>
      <w:ins w:id="88" w:author="user" w:date="2016-08-22T10:19:00Z">
        <w:r>
          <w:t>T</w:t>
        </w:r>
      </w:ins>
      <w:ins w:id="89" w:author="user" w:date="2016-08-22T10:22:00Z">
        <w:r w:rsidR="00A27E1F">
          <w:t>herefore</w:t>
        </w:r>
      </w:ins>
      <w:ins w:id="90" w:author="user" w:date="2016-08-22T08:51:00Z">
        <w:r w:rsidR="00AB4F91">
          <w:t xml:space="preserve">, it is useful to adopt the cultural dimensions theory of Hofstede (2011), who identified five cultural values comparing different countries. According to this, ‘high power distance’ and ‘collectivism’ were associated with Asian countries in general. Power distance is the extent to which the less powerful members of a society expect and accept power inequalities, whereas collectivism is the tendency for people to consider themselves as being integral parts of groups, rather than individuals. Another dichotomy observed is that westerners’ perceptions tend to be independent of the context while Asians perceptions are dependent on and in relationship with the context (Nisbett &amp; Miyamoto, 2005). </w:t>
        </w:r>
      </w:ins>
      <w:ins w:id="91" w:author="user" w:date="2016-08-22T10:22:00Z">
        <w:r w:rsidR="00A27E1F">
          <w:t xml:space="preserve">Added to these are the Chinese </w:t>
        </w:r>
      </w:ins>
      <w:ins w:id="92" w:author="user" w:date="2016-08-22T10:23:00Z">
        <w:r w:rsidR="00A27E1F">
          <w:t>Confucian and Buddhist cultures and the broader Malay Islamic societal culture of Brunei.</w:t>
        </w:r>
      </w:ins>
    </w:p>
    <w:p w14:paraId="0A8D8A07" w14:textId="3D50D943" w:rsidR="00AB4F91" w:rsidRDefault="00AB4F91" w:rsidP="00AB4F91">
      <w:pPr>
        <w:pStyle w:val="Heading3"/>
        <w:rPr>
          <w:ins w:id="93" w:author="user" w:date="2016-08-22T08:51:00Z"/>
        </w:rPr>
      </w:pPr>
      <w:bookmarkStart w:id="94" w:name="_Toc434966790"/>
      <w:bookmarkStart w:id="95" w:name="_Toc434803478"/>
      <w:bookmarkStart w:id="96" w:name="_Toc434628163"/>
      <w:bookmarkStart w:id="97" w:name="_Toc432407034"/>
      <w:ins w:id="98" w:author="user" w:date="2016-08-22T08:51:00Z">
        <w:r>
          <w:t>The teacher empowerment construct.</w:t>
        </w:r>
        <w:bookmarkEnd w:id="94"/>
        <w:bookmarkEnd w:id="95"/>
        <w:bookmarkEnd w:id="96"/>
        <w:bookmarkEnd w:id="97"/>
      </w:ins>
    </w:p>
    <w:p w14:paraId="72F4EB9B" w14:textId="77777777" w:rsidR="00AB4F91" w:rsidRDefault="00AB4F91" w:rsidP="00AB4F91">
      <w:pPr>
        <w:pStyle w:val="body"/>
        <w:rPr>
          <w:ins w:id="99" w:author="user" w:date="2016-08-22T10:26:00Z"/>
        </w:rPr>
      </w:pPr>
      <w:ins w:id="100" w:author="user" w:date="2016-08-22T08:51:00Z">
        <w:r>
          <w:t xml:space="preserve">Teacher empowerment has been conceptualised in various ways in education literature, but within the last two decades, there have been many attempts to integrate them (Spreitzer, 2007; Lee &amp; Nie, 2014; Maynard, Gilson &amp; Mathieu, 2012; Boonyarit, Chomphupart &amp; Arin, 2010; Kahles, 2015).   Following these scholars, it is possible to view teacher empowerment as a process in which certain organisational and social behaviours (Spreitzer, 2007; Short, 1994; Heck &amp; Brandon, 1995), facilitate the generation of intrinsic motivation in a teacher (Thomas &amp; Velthouse, 1990; Spreitzer, 1995), which may lead to teachers functioning at optimal capability as they bring out their inner potential (Bernstein, 2003; Harwell, 2003).  This process is iterative, since positive empowerment outcomes may encourage more of the enabling organizational factors such as teachers’ involvement in decision making.  This conceptualization of teacher </w:t>
        </w:r>
        <w:r>
          <w:lastRenderedPageBreak/>
          <w:t xml:space="preserve">empowerment closely follows the theoretical framework that Lee and Nie (2014) proposed, including both social structural and psychological empowerment, and outcomes. </w:t>
        </w:r>
      </w:ins>
    </w:p>
    <w:p w14:paraId="0ACE5EB3" w14:textId="77777777" w:rsidR="00A27E1F" w:rsidRDefault="00A27E1F" w:rsidP="00AB4F91">
      <w:pPr>
        <w:pStyle w:val="body"/>
        <w:rPr>
          <w:ins w:id="101" w:author="user" w:date="2016-08-22T08:51:00Z"/>
        </w:rPr>
      </w:pPr>
    </w:p>
    <w:p w14:paraId="38FF9AEF" w14:textId="61ABBE92" w:rsidR="00AB4F91" w:rsidRDefault="00AB4F91" w:rsidP="00AB4F91">
      <w:pPr>
        <w:pStyle w:val="Heading3"/>
        <w:rPr>
          <w:ins w:id="102" w:author="user" w:date="2016-08-22T08:51:00Z"/>
        </w:rPr>
      </w:pPr>
      <w:bookmarkStart w:id="103" w:name="_Toc434966791"/>
      <w:bookmarkStart w:id="104" w:name="_Toc434803479"/>
      <w:bookmarkStart w:id="105" w:name="_Toc434628164"/>
      <w:bookmarkStart w:id="106" w:name="_Toc432407035"/>
      <w:ins w:id="107" w:author="user" w:date="2016-08-22T08:51:00Z">
        <w:r>
          <w:t>Empirical research on teacher empowerment.</w:t>
        </w:r>
        <w:bookmarkEnd w:id="103"/>
        <w:bookmarkEnd w:id="104"/>
        <w:bookmarkEnd w:id="105"/>
        <w:bookmarkEnd w:id="106"/>
      </w:ins>
    </w:p>
    <w:p w14:paraId="40E7A5F4" w14:textId="37A4A3E8" w:rsidR="00AB4F91" w:rsidRDefault="00AB4F91" w:rsidP="00AB4F91">
      <w:pPr>
        <w:pStyle w:val="body"/>
        <w:rPr>
          <w:ins w:id="108" w:author="user" w:date="2016-08-22T08:51:00Z"/>
        </w:rPr>
      </w:pPr>
      <w:ins w:id="109" w:author="user" w:date="2016-08-22T08:51:00Z">
        <w:r>
          <w:t>Empirical research on teacher empowerment till date falls largely under four broad categories: First, there are studies that explore the relationship of teacher empowerment to a host of organizational variables such as job satisfaction (e.g. Amoli &amp; Youran, 2014; Bogler &amp; Nir, 2012; Kirika, 2011; Pearson &amp; Moomaw, 2005; Cypert, 2009; Rinehart &amp; Short,1994). Secondly, there are studies that deal with the perceptions on empowerment, of teachers and/or school leaders (e.g. Gardenhour, 2008; Coble, 2010; Klecker, 1996; Keiser &amp; Shen, 2000;Weshah, 2012; Klecker &amp; Loadman, 1998a; Klecker &amp; Loadman, 1998</w:t>
        </w:r>
      </w:ins>
      <w:ins w:id="110" w:author="Author" w:date="2016-08-25T14:43:00Z">
        <w:r w:rsidR="00886549">
          <w:t>b</w:t>
        </w:r>
      </w:ins>
      <w:ins w:id="111" w:author="user" w:date="2016-08-22T08:51:00Z">
        <w:del w:id="112" w:author="Author" w:date="2016-08-25T14:43:00Z">
          <w:r w:rsidDel="00886549">
            <w:delText>c</w:delText>
          </w:r>
        </w:del>
      </w:ins>
      <w:ins w:id="113" w:author="user" w:date="2016-08-22T10:29:00Z">
        <w:r w:rsidR="00A27E1F">
          <w:t>)</w:t>
        </w:r>
      </w:ins>
      <w:ins w:id="114" w:author="user" w:date="2016-08-22T08:51:00Z">
        <w:r>
          <w:t xml:space="preserve">. Thirdly, there are studies that explore empowering leadership and other empowering/disempowering practices in schools (e.g. Leech, 1999; Sagnak, 2012; </w:t>
        </w:r>
        <w:del w:id="115" w:author="Author" w:date="2016-08-25T14:43:00Z">
          <w:r w:rsidDel="00886549">
            <w:delText xml:space="preserve">Muzvidziwa, 2014; </w:delText>
          </w:r>
        </w:del>
        <w:r>
          <w:t xml:space="preserve">Kirgan, 2009; Maxfield &amp; Flumerfelt, 2009). Finally, there have been sporadic studies in some non-western countries, critically evaluating teacher empowerment efforts in their cultural context (e.g. Wong, 2006; Wan, 2005; Boey, 2010; Tat, 1997; Kao, 2015; Dardjowidjojo, 2001). This last category of studies concluded that empowerment efforts were hindered to some extent by the strongly rooted cultural values of the study context. However, there has not been, to the best of my knowledge, any study that set out to understand why such a hindrance was experienced, and how teacher empowerment and its dimensions are understood in non-western contexts. </w:t>
        </w:r>
      </w:ins>
    </w:p>
    <w:p w14:paraId="11D66765" w14:textId="77777777" w:rsidR="00AB4F91" w:rsidRDefault="00AB4F91" w:rsidP="00AB4F91">
      <w:pPr>
        <w:pStyle w:val="body"/>
        <w:rPr>
          <w:ins w:id="116" w:author="user" w:date="2016-08-22T08:51:00Z"/>
        </w:rPr>
      </w:pPr>
      <w:ins w:id="117" w:author="user" w:date="2016-08-22T08:51:00Z">
        <w:r>
          <w:t xml:space="preserve">This gap in existing literature had been felt for quite some time. In 2007, Spreitzer pointed out that little research had been done across cultural boundaries, where the empowerment dimensions might look very different from a western context. Klidas (2002) has asserted that empowerment is </w:t>
        </w:r>
      </w:ins>
    </w:p>
    <w:p w14:paraId="3E2CF410" w14:textId="4F3F1F43" w:rsidR="00AB4F91" w:rsidRDefault="00AB4F91">
      <w:pPr>
        <w:pStyle w:val="Quote"/>
        <w:rPr>
          <w:ins w:id="118" w:author="user" w:date="2016-08-22T10:41:00Z"/>
        </w:rPr>
        <w:pPrChange w:id="119" w:author="user" w:date="2016-08-22T10:40:00Z">
          <w:pPr>
            <w:pStyle w:val="Heading2"/>
          </w:pPr>
        </w:pPrChange>
      </w:pPr>
      <w:ins w:id="120" w:author="user" w:date="2016-08-22T08:51:00Z">
        <w:r>
          <w:t>…clearly the cultural product of the American culture, which is not invariably embraced outside Anglo-Saxon cultures. This primarily stresses the role of cultural divergence in shaping culture-specific attitudes and behaviours at work and underlines the need to be cautious with the transfer of management concepts across national borders. There is therefore a need for a more localised approach to the application of empowerment, which should take into account and eventually adjust to the specific cultural context of each country. (P.8)</w:t>
        </w:r>
      </w:ins>
    </w:p>
    <w:p w14:paraId="513201E4" w14:textId="067F6485" w:rsidR="00EC7AE7" w:rsidRPr="00EC7AE7" w:rsidRDefault="00EC7AE7">
      <w:pPr>
        <w:pStyle w:val="Heading2"/>
        <w:rPr>
          <w:ins w:id="121" w:author="user" w:date="2016-08-22T08:51:00Z"/>
        </w:rPr>
      </w:pPr>
      <w:ins w:id="122" w:author="user" w:date="2016-08-22T10:41:00Z">
        <w:r w:rsidRPr="00EC7AE7">
          <w:lastRenderedPageBreak/>
          <w:t>The study</w:t>
        </w:r>
      </w:ins>
    </w:p>
    <w:p w14:paraId="42775F3B" w14:textId="00A4E6AC" w:rsidR="00AB4F91" w:rsidRPr="007212E0" w:rsidDel="00EC7AE7" w:rsidRDefault="00AB4F91" w:rsidP="0039236C">
      <w:pPr>
        <w:ind w:firstLine="720"/>
        <w:rPr>
          <w:del w:id="123" w:author="user" w:date="2016-08-22T10:41:00Z"/>
          <w:rFonts w:eastAsiaTheme="minorHAnsi"/>
          <w:lang w:val="en-SG" w:eastAsia="en-SG"/>
        </w:rPr>
      </w:pPr>
    </w:p>
    <w:p w14:paraId="4B1A119D" w14:textId="77777777" w:rsidR="007212E0" w:rsidRPr="007212E0" w:rsidRDefault="007212E0" w:rsidP="007212E0">
      <w:pPr>
        <w:ind w:firstLine="720"/>
        <w:rPr>
          <w:rFonts w:eastAsiaTheme="minorHAnsi"/>
          <w:lang w:val="en-SG" w:eastAsia="en-SG"/>
        </w:rPr>
      </w:pPr>
      <w:r w:rsidRPr="007212E0">
        <w:rPr>
          <w:rFonts w:eastAsiaTheme="minorHAnsi"/>
          <w:lang w:val="en-SG" w:eastAsia="en-SG"/>
        </w:rPr>
        <w:t>The research questions that guided the study were:</w:t>
      </w:r>
    </w:p>
    <w:p w14:paraId="42229A2A" w14:textId="33947379" w:rsidR="007212E0" w:rsidRPr="007212E0" w:rsidRDefault="007212E0" w:rsidP="007212E0">
      <w:pPr>
        <w:rPr>
          <w:rFonts w:eastAsiaTheme="minorHAnsi" w:cstheme="minorBidi"/>
          <w:color w:val="auto"/>
          <w:lang w:val="en-SG"/>
        </w:rPr>
      </w:pPr>
      <w:r w:rsidRPr="007212E0">
        <w:rPr>
          <w:rFonts w:eastAsiaTheme="minorHAnsi" w:cstheme="minorBidi"/>
          <w:color w:val="auto"/>
          <w:lang w:val="en-SG"/>
        </w:rPr>
        <w:t xml:space="preserve">1) What empowerment-facilitating and empowerment-impeding behaviours of </w:t>
      </w:r>
      <w:r w:rsidRPr="007212E0">
        <w:rPr>
          <w:rFonts w:eastAsiaTheme="minorHAnsi" w:cstheme="minorBidi"/>
          <w:i/>
          <w:color w:val="auto"/>
          <w:lang w:val="en-SG"/>
        </w:rPr>
        <w:t>school leaders</w:t>
      </w:r>
      <w:r w:rsidRPr="007212E0">
        <w:rPr>
          <w:rFonts w:eastAsiaTheme="minorHAnsi" w:cstheme="minorBidi"/>
          <w:color w:val="auto"/>
          <w:lang w:val="en-SG"/>
        </w:rPr>
        <w:t xml:space="preserve"> do teachers perceive in</w:t>
      </w:r>
      <w:del w:id="124" w:author="user" w:date="2016-08-22T08:26:00Z">
        <w:r w:rsidRPr="007212E0" w:rsidDel="00866AD1">
          <w:rPr>
            <w:rFonts w:eastAsiaTheme="minorHAnsi" w:cstheme="minorBidi"/>
            <w:color w:val="auto"/>
            <w:lang w:val="en-SG"/>
          </w:rPr>
          <w:delText xml:space="preserve"> the cultural context of</w:delText>
        </w:r>
      </w:del>
      <w:r w:rsidRPr="007212E0">
        <w:rPr>
          <w:rFonts w:eastAsiaTheme="minorHAnsi" w:cstheme="minorBidi"/>
          <w:color w:val="auto"/>
          <w:lang w:val="en-SG"/>
        </w:rPr>
        <w:t xml:space="preserve"> their work lives?</w:t>
      </w:r>
    </w:p>
    <w:p w14:paraId="448106D6" w14:textId="4BCA4204" w:rsidR="007212E0" w:rsidRPr="007212E0" w:rsidRDefault="007212E0" w:rsidP="007212E0">
      <w:pPr>
        <w:rPr>
          <w:rFonts w:eastAsiaTheme="minorHAnsi" w:cstheme="minorBidi"/>
          <w:color w:val="auto"/>
          <w:lang w:val="en-SG"/>
        </w:rPr>
      </w:pPr>
      <w:r w:rsidRPr="007212E0">
        <w:rPr>
          <w:rFonts w:eastAsiaTheme="minorHAnsi" w:cstheme="minorBidi"/>
          <w:color w:val="auto"/>
          <w:lang w:val="en-SG"/>
        </w:rPr>
        <w:t xml:space="preserve">2) What empowerment-facilitating and empowerment-impeding behaviours of </w:t>
      </w:r>
      <w:r w:rsidRPr="007212E0">
        <w:rPr>
          <w:rFonts w:eastAsiaTheme="minorHAnsi" w:cstheme="minorBidi"/>
          <w:i/>
          <w:color w:val="auto"/>
          <w:lang w:val="en-SG"/>
        </w:rPr>
        <w:t>colleagues</w:t>
      </w:r>
      <w:r w:rsidRPr="007212E0">
        <w:rPr>
          <w:rFonts w:eastAsiaTheme="minorHAnsi" w:cstheme="minorBidi"/>
          <w:color w:val="auto"/>
          <w:lang w:val="en-SG"/>
        </w:rPr>
        <w:t xml:space="preserve"> in the school do teachers perceive in </w:t>
      </w:r>
      <w:del w:id="125" w:author="user" w:date="2016-08-22T08:26:00Z">
        <w:r w:rsidRPr="007212E0" w:rsidDel="00866AD1">
          <w:rPr>
            <w:rFonts w:eastAsiaTheme="minorHAnsi" w:cstheme="minorBidi"/>
            <w:color w:val="auto"/>
            <w:lang w:val="en-SG"/>
          </w:rPr>
          <w:delText>the cultural context of t</w:delText>
        </w:r>
      </w:del>
      <w:del w:id="126" w:author="user" w:date="2016-08-22T08:27:00Z">
        <w:r w:rsidRPr="007212E0" w:rsidDel="00866AD1">
          <w:rPr>
            <w:rFonts w:eastAsiaTheme="minorHAnsi" w:cstheme="minorBidi"/>
            <w:color w:val="auto"/>
            <w:lang w:val="en-SG"/>
          </w:rPr>
          <w:delText>h</w:delText>
        </w:r>
      </w:del>
      <w:ins w:id="127" w:author="user" w:date="2016-08-22T08:27:00Z">
        <w:r w:rsidR="00866AD1">
          <w:rPr>
            <w:rFonts w:eastAsiaTheme="minorHAnsi" w:cstheme="minorBidi"/>
            <w:color w:val="auto"/>
            <w:lang w:val="en-SG"/>
          </w:rPr>
          <w:t>th</w:t>
        </w:r>
      </w:ins>
      <w:r w:rsidRPr="007212E0">
        <w:rPr>
          <w:rFonts w:eastAsiaTheme="minorHAnsi" w:cstheme="minorBidi"/>
          <w:color w:val="auto"/>
          <w:lang w:val="en-SG"/>
        </w:rPr>
        <w:t xml:space="preserve">eir work lives? </w:t>
      </w:r>
    </w:p>
    <w:p w14:paraId="24F027D2" w14:textId="78513C52" w:rsidR="007212E0" w:rsidRDefault="007212E0" w:rsidP="007212E0">
      <w:pPr>
        <w:rPr>
          <w:ins w:id="128" w:author="user" w:date="2016-08-15T09:36:00Z"/>
          <w:rFonts w:eastAsiaTheme="minorHAnsi" w:cstheme="minorBidi"/>
          <w:color w:val="auto"/>
          <w:lang w:val="en-SG"/>
        </w:rPr>
      </w:pPr>
      <w:r w:rsidRPr="007212E0">
        <w:rPr>
          <w:rFonts w:eastAsiaTheme="minorHAnsi" w:cstheme="minorBidi"/>
          <w:color w:val="auto"/>
          <w:lang w:val="en-SG"/>
        </w:rPr>
        <w:t xml:space="preserve">3) What empowerment-facilitating and empowerment-impeding behaviours of </w:t>
      </w:r>
      <w:r w:rsidRPr="007212E0">
        <w:rPr>
          <w:rFonts w:eastAsiaTheme="minorHAnsi" w:cstheme="minorBidi"/>
          <w:i/>
          <w:color w:val="auto"/>
          <w:lang w:val="en-SG"/>
        </w:rPr>
        <w:t>their own selves</w:t>
      </w:r>
      <w:r w:rsidRPr="007212E0">
        <w:rPr>
          <w:rFonts w:eastAsiaTheme="minorHAnsi" w:cstheme="minorBidi"/>
          <w:color w:val="auto"/>
          <w:lang w:val="en-SG"/>
        </w:rPr>
        <w:t xml:space="preserve"> do teachers perceive in </w:t>
      </w:r>
      <w:del w:id="129" w:author="user" w:date="2016-08-22T08:27:00Z">
        <w:r w:rsidRPr="007212E0" w:rsidDel="00866AD1">
          <w:rPr>
            <w:rFonts w:eastAsiaTheme="minorHAnsi" w:cstheme="minorBidi"/>
            <w:color w:val="auto"/>
            <w:lang w:val="en-SG"/>
          </w:rPr>
          <w:delText>the</w:delText>
        </w:r>
      </w:del>
      <w:del w:id="130" w:author="user" w:date="2016-08-22T08:26:00Z">
        <w:r w:rsidRPr="007212E0" w:rsidDel="00866AD1">
          <w:rPr>
            <w:rFonts w:eastAsiaTheme="minorHAnsi" w:cstheme="minorBidi"/>
            <w:color w:val="auto"/>
            <w:lang w:val="en-SG"/>
          </w:rPr>
          <w:delText xml:space="preserve"> cultural</w:delText>
        </w:r>
      </w:del>
      <w:del w:id="131" w:author="user" w:date="2016-08-22T08:27:00Z">
        <w:r w:rsidRPr="007212E0" w:rsidDel="00866AD1">
          <w:rPr>
            <w:rFonts w:eastAsiaTheme="minorHAnsi" w:cstheme="minorBidi"/>
            <w:color w:val="auto"/>
            <w:lang w:val="en-SG"/>
          </w:rPr>
          <w:delText xml:space="preserve"> context of </w:delText>
        </w:r>
      </w:del>
      <w:r w:rsidRPr="007212E0">
        <w:rPr>
          <w:rFonts w:eastAsiaTheme="minorHAnsi" w:cstheme="minorBidi"/>
          <w:color w:val="auto"/>
          <w:lang w:val="en-SG"/>
        </w:rPr>
        <w:t>their work lives?</w:t>
      </w:r>
    </w:p>
    <w:p w14:paraId="2C34623B" w14:textId="77777777" w:rsidR="009274F9" w:rsidRDefault="009274F9" w:rsidP="007212E0">
      <w:pPr>
        <w:rPr>
          <w:ins w:id="132" w:author="user" w:date="2016-08-15T09:36:00Z"/>
          <w:rFonts w:eastAsiaTheme="minorHAnsi" w:cstheme="minorBidi"/>
          <w:color w:val="auto"/>
          <w:lang w:val="en-SG"/>
        </w:rPr>
      </w:pPr>
    </w:p>
    <w:p w14:paraId="70A93B16" w14:textId="77777777" w:rsidR="009274F9" w:rsidRPr="009274F9" w:rsidDel="000251F5" w:rsidRDefault="009274F9">
      <w:pPr>
        <w:ind w:firstLine="720"/>
        <w:rPr>
          <w:del w:id="133" w:author="user" w:date="2016-08-15T09:44:00Z"/>
          <w:rFonts w:eastAsiaTheme="minorHAnsi" w:cstheme="minorBidi"/>
          <w:b/>
          <w:color w:val="auto"/>
          <w:lang w:val="en-SG"/>
          <w:rPrChange w:id="134" w:author="user" w:date="2016-08-15T09:36:00Z">
            <w:rPr>
              <w:del w:id="135" w:author="user" w:date="2016-08-15T09:44:00Z"/>
              <w:rFonts w:eastAsiaTheme="minorHAnsi" w:cstheme="minorBidi"/>
              <w:color w:val="auto"/>
              <w:lang w:val="en-SG"/>
            </w:rPr>
          </w:rPrChange>
        </w:rPr>
        <w:pPrChange w:id="136" w:author="user" w:date="2016-08-22T10:42:00Z">
          <w:pPr/>
        </w:pPrChange>
      </w:pPr>
      <w:ins w:id="137" w:author="user" w:date="2016-08-15T09:36:00Z">
        <w:r w:rsidRPr="009274F9">
          <w:rPr>
            <w:rFonts w:eastAsiaTheme="minorHAnsi" w:cstheme="minorBidi"/>
            <w:b/>
            <w:color w:val="auto"/>
            <w:lang w:val="en-SG"/>
            <w:rPrChange w:id="138" w:author="user" w:date="2016-08-15T09:36:00Z">
              <w:rPr>
                <w:rFonts w:eastAsiaTheme="minorHAnsi" w:cstheme="minorBidi"/>
                <w:color w:val="auto"/>
                <w:lang w:val="en-SG"/>
              </w:rPr>
            </w:rPrChange>
          </w:rPr>
          <w:t>Method</w:t>
        </w:r>
      </w:ins>
    </w:p>
    <w:p w14:paraId="274CAA0A" w14:textId="77777777" w:rsidR="007212E0" w:rsidRPr="007212E0" w:rsidDel="000251F5" w:rsidRDefault="007212E0">
      <w:pPr>
        <w:ind w:firstLine="720"/>
        <w:rPr>
          <w:del w:id="139" w:author="user" w:date="2016-08-15T09:45:00Z"/>
          <w:rFonts w:eastAsiaTheme="minorHAnsi" w:cstheme="minorBidi"/>
          <w:color w:val="auto"/>
          <w:lang w:val="en-SG"/>
        </w:rPr>
        <w:pPrChange w:id="140" w:author="user" w:date="2016-08-22T10:42:00Z">
          <w:pPr/>
        </w:pPrChange>
      </w:pPr>
    </w:p>
    <w:p w14:paraId="4323FC9A" w14:textId="77777777" w:rsidR="007212E0" w:rsidRPr="007212E0" w:rsidDel="009274F9" w:rsidRDefault="007212E0">
      <w:pPr>
        <w:keepNext/>
        <w:keepLines/>
        <w:spacing w:before="240" w:after="120"/>
        <w:ind w:firstLine="720"/>
        <w:contextualSpacing/>
        <w:outlineLvl w:val="1"/>
        <w:rPr>
          <w:del w:id="141" w:author="user" w:date="2016-08-15T09:37:00Z"/>
          <w:rFonts w:eastAsiaTheme="minorHAnsi" w:cstheme="minorBidi"/>
          <w:b/>
          <w:lang w:eastAsia="en-SG"/>
        </w:rPr>
        <w:pPrChange w:id="142" w:author="user" w:date="2016-08-22T10:42:00Z">
          <w:pPr>
            <w:keepNext/>
            <w:keepLines/>
            <w:spacing w:before="240" w:after="120"/>
            <w:contextualSpacing/>
            <w:outlineLvl w:val="1"/>
          </w:pPr>
        </w:pPrChange>
      </w:pPr>
      <w:bookmarkStart w:id="143" w:name="_Toc434628216"/>
      <w:bookmarkStart w:id="144" w:name="_Toc434803531"/>
      <w:bookmarkStart w:id="145" w:name="_Toc437371503"/>
      <w:del w:id="146" w:author="user" w:date="2016-08-15T09:37:00Z">
        <w:r w:rsidRPr="007212E0" w:rsidDel="009274F9">
          <w:rPr>
            <w:rFonts w:eastAsiaTheme="minorHAnsi" w:cstheme="minorBidi"/>
            <w:b/>
            <w:lang w:eastAsia="en-SG"/>
          </w:rPr>
          <w:delText>The qualitative research design</w:delText>
        </w:r>
        <w:bookmarkEnd w:id="143"/>
        <w:bookmarkEnd w:id="144"/>
        <w:bookmarkEnd w:id="145"/>
      </w:del>
    </w:p>
    <w:p w14:paraId="569E77E9" w14:textId="77777777" w:rsidR="007212E0" w:rsidDel="000251F5" w:rsidRDefault="007212E0">
      <w:pPr>
        <w:ind w:firstLine="720"/>
        <w:rPr>
          <w:del w:id="147" w:author="user" w:date="2016-08-15T09:45:00Z"/>
          <w:rFonts w:eastAsiaTheme="minorHAnsi"/>
          <w:lang w:eastAsia="en-SG"/>
        </w:rPr>
      </w:pPr>
      <w:del w:id="148" w:author="user" w:date="2016-08-15T09:37:00Z">
        <w:r w:rsidRPr="007212E0" w:rsidDel="009274F9">
          <w:rPr>
            <w:rFonts w:eastAsiaTheme="minorHAnsi"/>
            <w:lang w:eastAsia="en-SG"/>
          </w:rPr>
          <w:delText>“A research design is a plan for collecting and analyzing evidence that will make it possible for the investigator to answer whatever questions he or she has posed” (Ragin</w:delText>
        </w:r>
        <w:r w:rsidR="0025462A" w:rsidDel="009274F9">
          <w:rPr>
            <w:rFonts w:eastAsiaTheme="minorHAnsi"/>
            <w:lang w:eastAsia="en-SG"/>
          </w:rPr>
          <w:delText xml:space="preserve"> &amp; Amoroso</w:delText>
        </w:r>
        <w:r w:rsidRPr="007212E0" w:rsidDel="009274F9">
          <w:rPr>
            <w:rFonts w:eastAsiaTheme="minorHAnsi"/>
            <w:lang w:eastAsia="en-SG"/>
          </w:rPr>
          <w:delText xml:space="preserve">, 2011, p.28). Clearly, a researcher chooses a particular research design because of the conviction that it is the most suitable one to fulfil its purpose. </w:delText>
        </w:r>
      </w:del>
      <w:del w:id="149" w:author="user" w:date="2016-08-15T09:44:00Z">
        <w:r w:rsidRPr="007212E0" w:rsidDel="000251F5">
          <w:rPr>
            <w:rFonts w:eastAsiaTheme="minorHAnsi"/>
            <w:lang w:eastAsia="en-SG"/>
          </w:rPr>
          <w:delText>T</w:delText>
        </w:r>
      </w:del>
      <w:del w:id="150" w:author="user" w:date="2016-08-15T09:45:00Z">
        <w:r w:rsidRPr="007212E0" w:rsidDel="000251F5">
          <w:rPr>
            <w:rFonts w:eastAsiaTheme="minorHAnsi"/>
            <w:lang w:eastAsia="en-SG"/>
          </w:rPr>
          <w:delText>his study endeavoured to understand the meanings (whether empowerment-facilitating or empowerment-impeding) that teachers made of behaviours they encountered. These meanings teachers make are culturally and subjectively constructed. Thus, this is a study of culture, governing a particular domain of the participating teachers’ lives, which is their professional empowerment. This is the realm of qualitative research, which accepts the ontological assumption that reality is not absolute, but is socially and subjectively constructed, and is time and context dependent. The participants’ perceptions and the meanings they have constructed about the phenomenon, from an ‘emic’ or the insider perspective, is the focus of the study (Cresswell, 2009; Flick, 2004; Merriam, 1998).</w:delText>
        </w:r>
      </w:del>
    </w:p>
    <w:p w14:paraId="186B08ED" w14:textId="77777777" w:rsidR="0025462A" w:rsidRPr="007212E0" w:rsidRDefault="0025462A">
      <w:pPr>
        <w:ind w:firstLine="720"/>
        <w:rPr>
          <w:rFonts w:eastAsiaTheme="minorHAnsi"/>
          <w:lang w:eastAsia="en-SG"/>
        </w:rPr>
      </w:pPr>
    </w:p>
    <w:p w14:paraId="5D42396C" w14:textId="77777777" w:rsidR="007212E0" w:rsidRPr="000251F5" w:rsidDel="009274F9" w:rsidRDefault="007212E0">
      <w:pPr>
        <w:keepNext/>
        <w:keepLines/>
        <w:spacing w:before="240" w:after="120"/>
        <w:ind w:firstLine="720"/>
        <w:contextualSpacing/>
        <w:outlineLvl w:val="1"/>
        <w:rPr>
          <w:del w:id="151" w:author="user" w:date="2016-08-15T09:38:00Z"/>
          <w:rFonts w:eastAsiaTheme="minorHAnsi" w:cstheme="minorBidi"/>
          <w:lang w:eastAsia="en-SG"/>
          <w:rPrChange w:id="152" w:author="user" w:date="2016-08-15T09:47:00Z">
            <w:rPr>
              <w:del w:id="153" w:author="user" w:date="2016-08-15T09:38:00Z"/>
              <w:rFonts w:eastAsiaTheme="minorHAnsi" w:cstheme="minorBidi"/>
              <w:b/>
              <w:lang w:eastAsia="en-SG"/>
            </w:rPr>
          </w:rPrChange>
        </w:rPr>
        <w:pPrChange w:id="154" w:author="user" w:date="2016-08-15T09:37:00Z">
          <w:pPr>
            <w:keepNext/>
            <w:keepLines/>
            <w:spacing w:before="240" w:after="120"/>
            <w:contextualSpacing/>
            <w:outlineLvl w:val="1"/>
          </w:pPr>
        </w:pPrChange>
      </w:pPr>
      <w:bookmarkStart w:id="155" w:name="_Toc434628217"/>
      <w:bookmarkStart w:id="156" w:name="_Toc434803532"/>
      <w:bookmarkStart w:id="157" w:name="_Toc437371504"/>
      <w:del w:id="158" w:author="user" w:date="2016-08-15T09:38:00Z">
        <w:r w:rsidRPr="000251F5" w:rsidDel="009274F9">
          <w:rPr>
            <w:rFonts w:eastAsiaTheme="minorHAnsi" w:cstheme="minorBidi"/>
            <w:lang w:eastAsia="en-SG"/>
            <w:rPrChange w:id="159" w:author="user" w:date="2016-08-15T09:47:00Z">
              <w:rPr>
                <w:rFonts w:eastAsiaTheme="minorHAnsi" w:cstheme="minorBidi"/>
                <w:b/>
                <w:lang w:eastAsia="en-SG"/>
              </w:rPr>
            </w:rPrChange>
          </w:rPr>
          <w:delText>Philosophical world view – ontology and epistemology</w:delText>
        </w:r>
        <w:bookmarkEnd w:id="155"/>
        <w:bookmarkEnd w:id="156"/>
        <w:bookmarkEnd w:id="157"/>
      </w:del>
    </w:p>
    <w:p w14:paraId="50A1CF75" w14:textId="77777777" w:rsidR="007212E0" w:rsidRPr="000251F5" w:rsidDel="009274F9" w:rsidRDefault="007212E0">
      <w:pPr>
        <w:ind w:firstLine="720"/>
        <w:rPr>
          <w:del w:id="160" w:author="user" w:date="2016-08-15T09:40:00Z"/>
          <w:rFonts w:eastAsiaTheme="minorHAnsi"/>
          <w:lang w:eastAsia="en-SG"/>
        </w:rPr>
      </w:pPr>
      <w:del w:id="161" w:author="user" w:date="2016-08-15T09:45:00Z">
        <w:r w:rsidRPr="000251F5" w:rsidDel="000251F5">
          <w:rPr>
            <w:rFonts w:eastAsiaTheme="minorHAnsi"/>
            <w:lang w:eastAsia="en-SG"/>
          </w:rPr>
          <w:delText>The philosophical world view</w:delText>
        </w:r>
        <w:r w:rsidR="0039236C" w:rsidRPr="000251F5" w:rsidDel="000251F5">
          <w:rPr>
            <w:rFonts w:eastAsiaTheme="minorHAnsi"/>
            <w:lang w:eastAsia="en-SG"/>
          </w:rPr>
          <w:delText xml:space="preserve"> (Creswell, 2009) that underpinned</w:delText>
        </w:r>
        <w:r w:rsidRPr="000251F5" w:rsidDel="000251F5">
          <w:rPr>
            <w:rFonts w:eastAsiaTheme="minorHAnsi"/>
            <w:lang w:eastAsia="en-SG"/>
          </w:rPr>
          <w:delText xml:space="preserve"> the qualitative approach of this study was ontological realism and epistemological constructionism (Crotty, 1998). Reality exists, independent of our constructions and perceptions. However, the realism that is found here is what Hammersley (1992) calls ‘subtle realism’, that holds that “independent, knowable phenomena” (p.52) exist, but the knowledge of these phenomena is a “human construction” (p.52). For example, in this study, we know that school leaders exhibit certain behaviours. These behaivours </w:delText>
        </w:r>
        <w:r w:rsidRPr="000251F5" w:rsidDel="000251F5">
          <w:rPr>
            <w:rFonts w:eastAsiaTheme="minorHAnsi"/>
            <w:i/>
            <w:lang w:eastAsia="en-SG"/>
          </w:rPr>
          <w:delText xml:space="preserve">do exist </w:delText>
        </w:r>
        <w:r w:rsidRPr="000251F5" w:rsidDel="000251F5">
          <w:rPr>
            <w:rFonts w:eastAsiaTheme="minorHAnsi"/>
            <w:lang w:eastAsia="en-SG"/>
          </w:rPr>
          <w:delText xml:space="preserve">irrespective of whether teachers perceive them or not.  However, the meaning of these behaviours is </w:delText>
        </w:r>
        <w:r w:rsidRPr="000251F5" w:rsidDel="000251F5">
          <w:rPr>
            <w:rFonts w:eastAsiaTheme="minorHAnsi"/>
            <w:i/>
            <w:lang w:eastAsia="en-SG"/>
          </w:rPr>
          <w:delText>constructed</w:delText>
        </w:r>
        <w:r w:rsidRPr="000251F5" w:rsidDel="000251F5">
          <w:rPr>
            <w:rFonts w:eastAsiaTheme="minorHAnsi"/>
            <w:lang w:eastAsia="en-SG"/>
          </w:rPr>
          <w:delText xml:space="preserve"> by the individual teacher as empowerment-facilitating or empowerment-impeding. </w:delText>
        </w:r>
      </w:del>
      <w:del w:id="162" w:author="user" w:date="2016-08-15T09:40:00Z">
        <w:r w:rsidRPr="000251F5" w:rsidDel="009274F9">
          <w:rPr>
            <w:rFonts w:eastAsiaTheme="minorHAnsi"/>
            <w:lang w:eastAsia="en-SG"/>
          </w:rPr>
          <w:delText xml:space="preserve">This meaning-making of reality by human beings is termed constructionism. According to Crotty (1998), it  “is the view that </w:delText>
        </w:r>
        <w:r w:rsidRPr="000251F5" w:rsidDel="009274F9">
          <w:rPr>
            <w:rFonts w:eastAsiaTheme="minorHAnsi"/>
            <w:i/>
            <w:lang w:eastAsia="en-SG"/>
          </w:rPr>
          <w:delText xml:space="preserve">all knowledge, and therefore all meaningful reality as such, is contingent upon human practices, being constructed in and out of interaction between human beings and their world, and developed and transmitted within an essentially social context” </w:delText>
        </w:r>
        <w:r w:rsidRPr="000251F5" w:rsidDel="009274F9">
          <w:rPr>
            <w:rFonts w:eastAsiaTheme="minorHAnsi"/>
            <w:lang w:eastAsia="en-SG"/>
          </w:rPr>
          <w:delText>(p.42, italics original). When human beings (the subject) are making sense of the world (the object), both the former and the latter are partners in the meaning-making process. Also, this meaning-making process is social rather than individual, because the means by which we try to make sense of the world is socially available to us, in the culture into which we are born (Crotty, 1998).</w:delText>
        </w:r>
        <w:bookmarkStart w:id="163" w:name="_Toc434628218"/>
        <w:bookmarkStart w:id="164" w:name="_Toc434803533"/>
      </w:del>
    </w:p>
    <w:p w14:paraId="6AA09291" w14:textId="77777777" w:rsidR="007212E0" w:rsidRPr="000251F5" w:rsidDel="000251F5" w:rsidRDefault="007212E0">
      <w:pPr>
        <w:ind w:firstLine="720"/>
        <w:rPr>
          <w:del w:id="165" w:author="user" w:date="2016-08-15T09:45:00Z"/>
          <w:rFonts w:eastAsiaTheme="majorEastAsia" w:cstheme="majorBidi"/>
          <w:szCs w:val="26"/>
          <w:lang w:val="en-US"/>
          <w:rPrChange w:id="166" w:author="user" w:date="2016-08-15T09:47:00Z">
            <w:rPr>
              <w:del w:id="167" w:author="user" w:date="2016-08-15T09:45:00Z"/>
              <w:rFonts w:eastAsiaTheme="majorEastAsia" w:cstheme="majorBidi"/>
              <w:b/>
              <w:szCs w:val="26"/>
              <w:lang w:val="en-US"/>
            </w:rPr>
          </w:rPrChange>
        </w:rPr>
        <w:pPrChange w:id="168" w:author="user" w:date="2016-08-15T09:40:00Z">
          <w:pPr>
            <w:tabs>
              <w:tab w:val="left" w:pos="10080"/>
            </w:tabs>
            <w:spacing w:before="240" w:after="120"/>
            <w:ind w:left="720"/>
            <w:outlineLvl w:val="2"/>
          </w:pPr>
        </w:pPrChange>
      </w:pPr>
      <w:bookmarkStart w:id="169" w:name="_Toc437371505"/>
      <w:del w:id="170" w:author="user" w:date="2016-08-15T09:40:00Z">
        <w:r w:rsidRPr="000251F5" w:rsidDel="009274F9">
          <w:rPr>
            <w:rFonts w:eastAsiaTheme="majorEastAsia" w:cstheme="majorBidi"/>
            <w:szCs w:val="26"/>
            <w:lang w:val="en-US"/>
            <w:rPrChange w:id="171" w:author="user" w:date="2016-08-15T09:47:00Z">
              <w:rPr>
                <w:rFonts w:eastAsiaTheme="majorEastAsia" w:cstheme="majorBidi"/>
                <w:b/>
                <w:szCs w:val="26"/>
                <w:lang w:val="en-US"/>
              </w:rPr>
            </w:rPrChange>
          </w:rPr>
          <w:delText>Symbolic interactionism</w:delText>
        </w:r>
      </w:del>
      <w:bookmarkEnd w:id="163"/>
      <w:bookmarkEnd w:id="164"/>
      <w:bookmarkEnd w:id="169"/>
    </w:p>
    <w:p w14:paraId="2D23C76D" w14:textId="77777777" w:rsidR="007212E0" w:rsidRPr="000251F5" w:rsidDel="000251F5" w:rsidRDefault="007212E0" w:rsidP="007212E0">
      <w:pPr>
        <w:ind w:firstLine="720"/>
        <w:rPr>
          <w:del w:id="172" w:author="user" w:date="2016-08-15T09:45:00Z"/>
          <w:rFonts w:eastAsiaTheme="minorHAnsi"/>
          <w:lang w:eastAsia="en-SG"/>
        </w:rPr>
      </w:pPr>
      <w:del w:id="173" w:author="user" w:date="2016-08-15T09:45:00Z">
        <w:r w:rsidRPr="000251F5" w:rsidDel="000251F5">
          <w:rPr>
            <w:rFonts w:eastAsiaTheme="minorHAnsi"/>
            <w:lang w:eastAsia="en-SG"/>
          </w:rPr>
          <w:delText>Further, when we arrive at an understanding of the social world, we are actually interpreting it, and these interpretations are “culturally derived and historically situated” (Crotty, 1998, p.67). This is the interpretivist approach, since we are interpreting what we know, guided by our culture. However, this culture itself is the result of social interaction, making use of symbols such as language. Therefore, the theoretical perspective or the philosophical stand point in this study is symbolic interactionism, which is an interpretive approach to understanding the social world.  For example, in the present study, a particular behaviour is perceived by a teacher as empowerment-facilitating, since in his/her culture, such a behaviour is interpreted to mean empowerment-facilitating. This meaning is constructed socially, using language as the symbol. If the meaning held for the social world by a particular person has to be understood by an outsider, that outsider has to put himself or herself into the place of that particular person, and see things from his or her perspective (Crotty, 1998). Thus, symbolic interactionism directly leads to ethnography as the methodology and participant observation as its signature method of data collection.</w:delText>
        </w:r>
      </w:del>
    </w:p>
    <w:p w14:paraId="50A67903" w14:textId="77777777" w:rsidR="007212E0" w:rsidRPr="000251F5" w:rsidDel="000251F5" w:rsidRDefault="007212E0" w:rsidP="007212E0">
      <w:pPr>
        <w:keepNext/>
        <w:keepLines/>
        <w:spacing w:before="240" w:after="120"/>
        <w:contextualSpacing/>
        <w:outlineLvl w:val="1"/>
        <w:rPr>
          <w:del w:id="174" w:author="user" w:date="2016-08-15T09:40:00Z"/>
          <w:rFonts w:eastAsiaTheme="minorHAnsi" w:cstheme="minorBidi"/>
          <w:lang w:eastAsia="en-SG"/>
          <w:rPrChange w:id="175" w:author="user" w:date="2016-08-15T09:47:00Z">
            <w:rPr>
              <w:del w:id="176" w:author="user" w:date="2016-08-15T09:40:00Z"/>
              <w:rFonts w:eastAsiaTheme="minorHAnsi" w:cstheme="minorBidi"/>
              <w:b/>
              <w:lang w:eastAsia="en-SG"/>
            </w:rPr>
          </w:rPrChange>
        </w:rPr>
      </w:pPr>
      <w:bookmarkStart w:id="177" w:name="_Toc434628219"/>
      <w:bookmarkStart w:id="178" w:name="_Toc434803534"/>
      <w:bookmarkStart w:id="179" w:name="_Toc437371506"/>
      <w:del w:id="180" w:author="user" w:date="2016-08-15T09:40:00Z">
        <w:r w:rsidRPr="000251F5" w:rsidDel="000251F5">
          <w:rPr>
            <w:rFonts w:eastAsiaTheme="minorHAnsi" w:cstheme="minorBidi"/>
            <w:lang w:eastAsia="en-SG"/>
            <w:rPrChange w:id="181" w:author="user" w:date="2016-08-15T09:47:00Z">
              <w:rPr>
                <w:rFonts w:eastAsiaTheme="minorHAnsi" w:cstheme="minorBidi"/>
                <w:b/>
                <w:lang w:eastAsia="en-SG"/>
              </w:rPr>
            </w:rPrChange>
          </w:rPr>
          <w:delText>Ethnography</w:delText>
        </w:r>
        <w:bookmarkEnd w:id="177"/>
        <w:bookmarkEnd w:id="178"/>
        <w:bookmarkEnd w:id="179"/>
      </w:del>
    </w:p>
    <w:p w14:paraId="1D7D4ED2" w14:textId="77777777" w:rsidR="007212E0" w:rsidRPr="000251F5" w:rsidDel="000251F5" w:rsidRDefault="007212E0" w:rsidP="0039236C">
      <w:pPr>
        <w:ind w:firstLine="720"/>
        <w:rPr>
          <w:del w:id="182" w:author="user" w:date="2016-08-15T09:45:00Z"/>
          <w:rFonts w:eastAsiaTheme="minorHAnsi"/>
          <w:lang w:eastAsia="en-SG"/>
        </w:rPr>
      </w:pPr>
      <w:del w:id="183" w:author="user" w:date="2016-08-15T09:45:00Z">
        <w:r w:rsidRPr="000251F5" w:rsidDel="000251F5">
          <w:rPr>
            <w:rFonts w:eastAsiaTheme="minorHAnsi"/>
            <w:lang w:eastAsia="en-SG"/>
          </w:rPr>
          <w:delText xml:space="preserve">Ethnography has its roots in anthropology, and its strategy of fieldwork was taken up by sociologists in the university of Chicago in the 1920s and the 1930s (Lecompte &amp; Preissle, 1993). The ethnographer’s task was to conduct “inquiries into the social behaviours of particular culture-bearing groups of people” to whom, he was a stranger (Wolcott, 1997, p.157). Ethnography is oriented towards </w:delText>
        </w:r>
        <w:r w:rsidRPr="000251F5" w:rsidDel="000251F5">
          <w:rPr>
            <w:rFonts w:eastAsiaTheme="minorHAnsi"/>
            <w:i/>
            <w:lang w:eastAsia="en-SG"/>
          </w:rPr>
          <w:delText>cultural interpretation</w:delText>
        </w:r>
        <w:r w:rsidRPr="000251F5" w:rsidDel="000251F5">
          <w:rPr>
            <w:rFonts w:eastAsiaTheme="minorHAnsi"/>
            <w:lang w:eastAsia="en-SG"/>
          </w:rPr>
          <w:delText xml:space="preserve"> (Creswell, 2013; Fetterman, 2010; Wolcott, 1987) in the sense that behaviours were always seen </w:delText>
        </w:r>
        <w:r w:rsidRPr="000251F5" w:rsidDel="000251F5">
          <w:rPr>
            <w:rFonts w:eastAsiaTheme="minorHAnsi"/>
            <w:i/>
            <w:lang w:eastAsia="en-SG"/>
          </w:rPr>
          <w:delText xml:space="preserve">in terms of the cultural context </w:delText>
        </w:r>
        <w:r w:rsidRPr="000251F5" w:rsidDel="000251F5">
          <w:rPr>
            <w:rFonts w:eastAsiaTheme="minorHAnsi"/>
            <w:lang w:eastAsia="en-SG"/>
          </w:rPr>
          <w:delText xml:space="preserve">(Wolcott, 2001, emphasis added). </w:delText>
        </w:r>
      </w:del>
      <w:del w:id="184" w:author="user" w:date="2016-08-15T09:40:00Z">
        <w:r w:rsidRPr="000251F5" w:rsidDel="000251F5">
          <w:rPr>
            <w:rFonts w:eastAsiaTheme="minorHAnsi"/>
            <w:lang w:eastAsia="en-SG"/>
          </w:rPr>
          <w:delText>As a set of methods, ethnography involves the researcher participating in people’s daily lives for an extended period of time, watching and listening, and also asking questions, thus collecting data to illuminate the issue that is the focus of the research (Hammersley &amp; Atkinson, 1995).</w:delText>
        </w:r>
        <w:r w:rsidRPr="000251F5" w:rsidDel="000251F5">
          <w:rPr>
            <w:rFonts w:eastAsiaTheme="majorEastAsia" w:cstheme="majorBidi"/>
            <w:szCs w:val="26"/>
            <w:lang w:val="en-US"/>
            <w:rPrChange w:id="185" w:author="user" w:date="2016-08-15T09:47:00Z">
              <w:rPr>
                <w:rFonts w:eastAsiaTheme="majorEastAsia" w:cstheme="majorBidi"/>
                <w:b/>
                <w:szCs w:val="26"/>
                <w:lang w:val="en-US"/>
              </w:rPr>
            </w:rPrChange>
          </w:rPr>
          <w:tab/>
        </w:r>
      </w:del>
      <w:bookmarkStart w:id="186" w:name="_Toc434628220"/>
      <w:bookmarkStart w:id="187" w:name="_Toc434803535"/>
    </w:p>
    <w:p w14:paraId="6B4582E3" w14:textId="77777777" w:rsidR="007212E0" w:rsidRPr="007212E0" w:rsidDel="000251F5" w:rsidRDefault="000251F5" w:rsidP="0039236C">
      <w:pPr>
        <w:tabs>
          <w:tab w:val="left" w:pos="10080"/>
        </w:tabs>
        <w:spacing w:before="240" w:after="120"/>
        <w:outlineLvl w:val="2"/>
        <w:rPr>
          <w:del w:id="188" w:author="user" w:date="2016-08-15T09:46:00Z"/>
          <w:rFonts w:eastAsiaTheme="majorEastAsia" w:cstheme="majorBidi"/>
          <w:b/>
          <w:szCs w:val="26"/>
          <w:lang w:val="en-US"/>
        </w:rPr>
      </w:pPr>
      <w:bookmarkStart w:id="189" w:name="_Toc437371507"/>
      <w:ins w:id="190" w:author="user" w:date="2016-08-15T09:46:00Z">
        <w:r w:rsidRPr="000251F5">
          <w:rPr>
            <w:rFonts w:eastAsiaTheme="majorEastAsia" w:cstheme="majorBidi"/>
            <w:szCs w:val="26"/>
            <w:lang w:val="en-US"/>
            <w:rPrChange w:id="191" w:author="user" w:date="2016-08-15T09:47:00Z">
              <w:rPr>
                <w:rFonts w:eastAsiaTheme="majorEastAsia" w:cstheme="majorBidi"/>
                <w:b/>
                <w:szCs w:val="26"/>
                <w:lang w:val="en-US"/>
              </w:rPr>
            </w:rPrChange>
          </w:rPr>
          <w:t xml:space="preserve">This study made use of focused ethnography as its method of enquiry. Focused ethnography is an adaptation of the conventional anthropological </w:t>
        </w:r>
      </w:ins>
      <w:ins w:id="192" w:author="user" w:date="2016-08-15T09:48:00Z">
        <w:r w:rsidRPr="000251F5">
          <w:rPr>
            <w:rFonts w:eastAsiaTheme="majorEastAsia" w:cstheme="majorBidi"/>
            <w:szCs w:val="26"/>
            <w:lang w:val="en-US"/>
          </w:rPr>
          <w:t>ethnography</w:t>
        </w:r>
      </w:ins>
      <w:ins w:id="193" w:author="user" w:date="2016-08-15T09:46:00Z">
        <w:r w:rsidRPr="000251F5">
          <w:rPr>
            <w:rFonts w:eastAsiaTheme="majorEastAsia" w:cstheme="majorBidi"/>
            <w:szCs w:val="26"/>
            <w:lang w:val="en-US"/>
            <w:rPrChange w:id="194" w:author="user" w:date="2016-08-15T09:47:00Z">
              <w:rPr>
                <w:rFonts w:eastAsiaTheme="majorEastAsia" w:cstheme="majorBidi"/>
                <w:b/>
                <w:szCs w:val="26"/>
                <w:lang w:val="en-US"/>
              </w:rPr>
            </w:rPrChange>
          </w:rPr>
          <w:t>, which is essentially a cultural interpretation of</w:t>
        </w:r>
        <w:r>
          <w:rPr>
            <w:rFonts w:eastAsiaTheme="majorEastAsia" w:cstheme="majorBidi"/>
            <w:b/>
            <w:szCs w:val="26"/>
            <w:lang w:val="en-US"/>
          </w:rPr>
          <w:t xml:space="preserve"> </w:t>
        </w:r>
      </w:ins>
      <w:ins w:id="195" w:author="user" w:date="2016-08-15T09:47:00Z">
        <w:r w:rsidRPr="000251F5">
          <w:rPr>
            <w:rFonts w:eastAsiaTheme="majorEastAsia" w:cstheme="majorBidi"/>
            <w:szCs w:val="26"/>
            <w:lang w:val="en-US"/>
            <w:rPrChange w:id="196" w:author="user" w:date="2016-08-15T09:47:00Z">
              <w:rPr>
                <w:rFonts w:eastAsiaTheme="majorEastAsia" w:cstheme="majorBidi"/>
                <w:b/>
                <w:szCs w:val="26"/>
                <w:lang w:val="en-US"/>
              </w:rPr>
            </w:rPrChange>
          </w:rPr>
          <w:t>phenomena under study</w:t>
        </w:r>
      </w:ins>
      <w:ins w:id="197" w:author="user" w:date="2016-08-15T09:49:00Z">
        <w:r w:rsidRPr="000251F5">
          <w:t xml:space="preserve"> </w:t>
        </w:r>
        <w:r>
          <w:t>(</w:t>
        </w:r>
        <w:r w:rsidRPr="000251F5">
          <w:rPr>
            <w:rFonts w:eastAsiaTheme="majorEastAsia" w:cstheme="majorBidi"/>
            <w:szCs w:val="26"/>
            <w:lang w:val="en-US"/>
          </w:rPr>
          <w:t>Creswell, 2013; Fetterman, 2010; Wolcott, 1987</w:t>
        </w:r>
        <w:r>
          <w:rPr>
            <w:rFonts w:eastAsiaTheme="majorEastAsia" w:cstheme="majorBidi"/>
            <w:szCs w:val="26"/>
            <w:lang w:val="en-US"/>
          </w:rPr>
          <w:t>)</w:t>
        </w:r>
      </w:ins>
      <w:ins w:id="198" w:author="user" w:date="2016-08-15T09:47:00Z">
        <w:r w:rsidRPr="000251F5">
          <w:rPr>
            <w:rFonts w:eastAsiaTheme="majorEastAsia" w:cstheme="majorBidi"/>
            <w:szCs w:val="26"/>
            <w:lang w:val="en-US"/>
            <w:rPrChange w:id="199" w:author="user" w:date="2016-08-15T09:47:00Z">
              <w:rPr>
                <w:rFonts w:eastAsiaTheme="majorEastAsia" w:cstheme="majorBidi"/>
                <w:b/>
                <w:szCs w:val="26"/>
                <w:lang w:val="en-US"/>
              </w:rPr>
            </w:rPrChange>
          </w:rPr>
          <w:t>.</w:t>
        </w:r>
        <w:r>
          <w:rPr>
            <w:rFonts w:eastAsiaTheme="majorEastAsia" w:cstheme="majorBidi"/>
            <w:b/>
            <w:szCs w:val="26"/>
            <w:lang w:val="en-US"/>
          </w:rPr>
          <w:t xml:space="preserve"> </w:t>
        </w:r>
      </w:ins>
      <w:del w:id="200" w:author="user" w:date="2016-08-15T09:45:00Z">
        <w:r w:rsidR="007212E0" w:rsidRPr="007212E0" w:rsidDel="000251F5">
          <w:rPr>
            <w:rFonts w:eastAsiaTheme="majorEastAsia" w:cstheme="majorBidi"/>
            <w:b/>
            <w:szCs w:val="26"/>
            <w:lang w:val="en-US"/>
          </w:rPr>
          <w:delText xml:space="preserve"> </w:delText>
        </w:r>
      </w:del>
      <w:del w:id="201" w:author="user" w:date="2016-08-15T09:46:00Z">
        <w:r w:rsidR="007212E0" w:rsidRPr="007212E0" w:rsidDel="000251F5">
          <w:rPr>
            <w:rFonts w:eastAsiaTheme="majorEastAsia" w:cstheme="majorBidi"/>
            <w:b/>
            <w:szCs w:val="26"/>
            <w:lang w:val="en-US"/>
          </w:rPr>
          <w:delText>Focused ethnography</w:delText>
        </w:r>
        <w:bookmarkEnd w:id="186"/>
        <w:bookmarkEnd w:id="187"/>
        <w:bookmarkEnd w:id="189"/>
      </w:del>
    </w:p>
    <w:p w14:paraId="64BB2BEF" w14:textId="77777777" w:rsidR="007212E0" w:rsidRPr="007212E0" w:rsidDel="000251F5" w:rsidRDefault="007212E0">
      <w:pPr>
        <w:ind w:firstLine="720"/>
        <w:rPr>
          <w:del w:id="202" w:author="user" w:date="2016-08-15T09:42:00Z"/>
          <w:rFonts w:eastAsiaTheme="minorHAnsi"/>
          <w:lang w:eastAsia="en-SG"/>
        </w:rPr>
      </w:pPr>
      <w:del w:id="203" w:author="user" w:date="2016-08-15T09:50:00Z">
        <w:r w:rsidRPr="007212E0" w:rsidDel="000251F5">
          <w:rPr>
            <w:rFonts w:eastAsiaTheme="minorHAnsi"/>
            <w:lang w:eastAsia="en-SG"/>
          </w:rPr>
          <w:delText xml:space="preserve">Over the ages, ethnography as a research tradition has been adapted to suit the changing world and its demands. One of the adaptations has been termed focused ethnography (Knoblauch, 2005, Wall, 2015). </w:delText>
        </w:r>
      </w:del>
      <w:del w:id="204" w:author="user" w:date="2016-08-15T09:42:00Z">
        <w:r w:rsidRPr="007212E0" w:rsidDel="000251F5">
          <w:rPr>
            <w:rFonts w:eastAsiaTheme="minorHAnsi"/>
            <w:lang w:eastAsia="en-SG"/>
          </w:rPr>
          <w:delText>In conventional ethnography, in the anthropological tradition, the researcher would enter the field without any specific research questions, but only with an interest in some aspects of social life (Atkinson &amp; Hammersely, 1994). In course of time the study would get clearer in its design, and data would be collected in the context of the participants’ daily lives, in continuous contact with them, over a prolonged period of time (O’Reilly, 2012), which in most cases is about one year (Knoblauch, 2005). Moreover, in classical ethnography the researcher attempts to study a cultural group that is strange to him/her (Knoblauch, 2005).</w:delText>
        </w:r>
      </w:del>
    </w:p>
    <w:p w14:paraId="7B915832" w14:textId="77777777" w:rsidR="007212E0" w:rsidRPr="007212E0" w:rsidRDefault="007212E0">
      <w:pPr>
        <w:ind w:firstLine="720"/>
        <w:rPr>
          <w:rFonts w:eastAsiaTheme="minorHAnsi" w:cstheme="minorBidi"/>
          <w:color w:val="auto"/>
          <w:lang w:val="en-SG"/>
        </w:rPr>
      </w:pPr>
      <w:r w:rsidRPr="007212E0">
        <w:rPr>
          <w:rFonts w:eastAsiaTheme="minorHAnsi" w:cstheme="minorBidi"/>
          <w:color w:val="auto"/>
          <w:lang w:val="en-SG"/>
        </w:rPr>
        <w:t>Since its roots are in conventional ethnography, focused ethnography retains the essential spirit and many of the distinctive features of ethnography (Cruz &amp; Higginbottom, 2013). Cultural interpretation still remains the objective of the study. Multiple methods of collection of data i.e. participant observation, interviews and scrutiny of documents, are still used.  The major points of departure from classical ethnography are the (1) researcher having knowledge and perhaps experience in the cultural context to be studied, (2) the specific research questions with which the researcher enters the field, (3) comparatively shorter period of time spent doing fieldwork, (4) the use of audio visual recording equipment, (5) data is gathered from the emic perspective, but with a focus on particular aspects of interactions, situations and activities (6) data sessions or meetings in which data collected by individuals is presented to others, and ‘alterity’ or ‘other’ness, against the backdrop of communality i.e. background of shared knowledge (Knoblauch, 2005).</w:t>
      </w:r>
    </w:p>
    <w:p w14:paraId="11F17758" w14:textId="6F8B9A36" w:rsidR="007212E0" w:rsidRPr="007212E0" w:rsidDel="000251F5" w:rsidRDefault="00EC7AE7" w:rsidP="0039236C">
      <w:pPr>
        <w:tabs>
          <w:tab w:val="left" w:pos="10080"/>
        </w:tabs>
        <w:spacing w:before="240" w:after="120"/>
        <w:outlineLvl w:val="2"/>
        <w:rPr>
          <w:del w:id="205" w:author="user" w:date="2016-08-15T09:41:00Z"/>
          <w:rFonts w:eastAsiaTheme="majorEastAsia" w:cstheme="majorBidi"/>
          <w:b/>
          <w:szCs w:val="26"/>
          <w:lang w:val="en-US"/>
        </w:rPr>
      </w:pPr>
      <w:bookmarkStart w:id="206" w:name="_Toc434628221"/>
      <w:bookmarkStart w:id="207" w:name="_Toc434803536"/>
      <w:bookmarkStart w:id="208" w:name="_Toc437371508"/>
      <w:ins w:id="209" w:author="user" w:date="2016-08-22T10:42:00Z">
        <w:r>
          <w:rPr>
            <w:rFonts w:eastAsiaTheme="majorEastAsia" w:cstheme="majorBidi"/>
            <w:b/>
            <w:szCs w:val="26"/>
            <w:lang w:val="en-US"/>
          </w:rPr>
          <w:tab/>
        </w:r>
      </w:ins>
      <w:del w:id="210" w:author="user" w:date="2016-08-15T09:41:00Z">
        <w:r w:rsidR="007212E0" w:rsidRPr="007212E0" w:rsidDel="000251F5">
          <w:rPr>
            <w:rFonts w:eastAsiaTheme="majorEastAsia" w:cstheme="majorBidi"/>
            <w:b/>
            <w:szCs w:val="26"/>
            <w:lang w:val="en-US"/>
          </w:rPr>
          <w:delText>Focused ethnography as a legitimate methodological adaptation</w:delText>
        </w:r>
        <w:bookmarkEnd w:id="206"/>
        <w:bookmarkEnd w:id="207"/>
        <w:bookmarkEnd w:id="208"/>
      </w:del>
    </w:p>
    <w:p w14:paraId="777C2423" w14:textId="77777777" w:rsidR="007212E0" w:rsidRPr="007212E0" w:rsidDel="000251F5" w:rsidRDefault="007212E0" w:rsidP="007212E0">
      <w:pPr>
        <w:ind w:firstLine="720"/>
        <w:rPr>
          <w:del w:id="211" w:author="user" w:date="2016-08-15T09:41:00Z"/>
          <w:rFonts w:eastAsiaTheme="minorHAnsi"/>
          <w:lang w:eastAsia="en-SG"/>
        </w:rPr>
      </w:pPr>
      <w:del w:id="212" w:author="user" w:date="2016-08-15T09:41:00Z">
        <w:r w:rsidRPr="007212E0" w:rsidDel="000251F5">
          <w:rPr>
            <w:rFonts w:eastAsiaTheme="minorHAnsi"/>
            <w:lang w:eastAsia="en-SG"/>
          </w:rPr>
          <w:delText>There have been concerns about the legitimacy of focused ethnography and that it is ‘superficial’ because of the shorter time period spent in the field (Knobaulch, 2005). Moreover it has been accused of a lack of methodological foundation and the inadequate time and opportunity to adapt to the cultural worlds of the study (Breidenstein &amp; Hirschauer, 2002). The trustworthiness of the knowledge gained through focused ethnography has been questioned, in view of the relatively shorter time and limited scope (Muecke, 1994). Responding to these accusations, experts have pointed out that, in focused ethnography, the researcher is not immersing himself/herself in entirely foreign cultures; he/she is already familiar with and has background knowledge of the study site, and may even have experience in that same cultural and social setting (Kuhn, 2013). This is essential to focused ethnography, since the researcher should have a specific problem and research questions when he/she enters the field, which of course may evolve in course of the study.  Moreover, focused ethnography is ‘data intensive’, which means that in a short period of time, a huge corpus of data is collected. Therefore, the analysis will be ‘time intensive’ (Knobaulch,</w:delText>
        </w:r>
        <w:r w:rsidR="00843653" w:rsidDel="000251F5">
          <w:rPr>
            <w:rFonts w:eastAsiaTheme="minorHAnsi"/>
            <w:lang w:eastAsia="en-SG"/>
          </w:rPr>
          <w:delText xml:space="preserve"> 2005). Above all, Wolcott (1987</w:delText>
        </w:r>
        <w:r w:rsidRPr="007212E0" w:rsidDel="000251F5">
          <w:rPr>
            <w:rFonts w:eastAsiaTheme="minorHAnsi"/>
            <w:lang w:eastAsia="en-SG"/>
          </w:rPr>
          <w:delText xml:space="preserve">) observed that the commitment of an ethnographer is “not to technique per se, to time in the field, to providing “pure” or “complete” description, to gaining rapport, nor to a host of other procedural aspects of field work: it is to </w:delText>
        </w:r>
        <w:r w:rsidRPr="007212E0" w:rsidDel="000251F5">
          <w:rPr>
            <w:rFonts w:eastAsiaTheme="minorHAnsi"/>
            <w:i/>
            <w:lang w:eastAsia="en-SG"/>
          </w:rPr>
          <w:delText>cultural interpretation”</w:delText>
        </w:r>
        <w:r w:rsidRPr="007212E0" w:rsidDel="000251F5">
          <w:rPr>
            <w:rFonts w:eastAsiaTheme="minorHAnsi"/>
            <w:lang w:eastAsia="en-SG"/>
          </w:rPr>
          <w:delText xml:space="preserve"> (p.55). Such a stance is reiterated by Agar (2006) who considered real ethnography as ‘a space of possibilities’, which clearly negates a rigid conceptualization of ethnography. Wolcott (2008) wrote about this: “Among the more problem-focused ethnographies, attention is directed to those aspects of culture most relevant to the issue under investigation” (p.77). Above all, as Wall (2015) states, </w:delText>
        </w:r>
      </w:del>
    </w:p>
    <w:p w14:paraId="70834341" w14:textId="77777777" w:rsidR="007212E0" w:rsidRPr="007212E0" w:rsidDel="000251F5" w:rsidRDefault="007212E0" w:rsidP="007212E0">
      <w:pPr>
        <w:spacing w:before="240" w:after="120"/>
        <w:ind w:left="720"/>
        <w:rPr>
          <w:del w:id="213" w:author="user" w:date="2016-08-15T09:41:00Z"/>
          <w:lang w:val="en-US"/>
        </w:rPr>
      </w:pPr>
      <w:del w:id="214" w:author="user" w:date="2016-08-15T09:41:00Z">
        <w:r w:rsidRPr="007212E0" w:rsidDel="000251F5">
          <w:rPr>
            <w:lang w:val="en-US"/>
          </w:rPr>
          <w:delText>“I propose that focused ethnography is a legitimate and necessary option in our overall ethnographic toolkit because of its flexibility in exploring culture in emerging settings of interest. Rather than being a threat to the ethnographic endeavour, focused ethnography preserves the essential nature of ethnography and allows researchers to explore cultural contexts that cannot be studied using conventional ethnographic methods” (An evolving method section, para.2).</w:delText>
        </w:r>
      </w:del>
    </w:p>
    <w:p w14:paraId="76B80E38" w14:textId="77777777" w:rsidR="007212E0" w:rsidRPr="007212E0" w:rsidRDefault="007212E0" w:rsidP="007212E0">
      <w:pPr>
        <w:keepNext/>
        <w:keepLines/>
        <w:spacing w:before="240" w:after="120"/>
        <w:contextualSpacing/>
        <w:outlineLvl w:val="1"/>
        <w:rPr>
          <w:rFonts w:eastAsiaTheme="minorHAnsi" w:cstheme="minorBidi"/>
          <w:b/>
          <w:lang w:eastAsia="en-SG"/>
        </w:rPr>
      </w:pPr>
      <w:bookmarkStart w:id="215" w:name="_Toc434628222"/>
      <w:bookmarkStart w:id="216" w:name="_Toc434803537"/>
      <w:bookmarkStart w:id="217" w:name="_Toc437371509"/>
      <w:r w:rsidRPr="007212E0">
        <w:rPr>
          <w:rFonts w:eastAsiaTheme="minorHAnsi" w:cstheme="minorBidi"/>
          <w:b/>
          <w:lang w:eastAsia="en-SG"/>
        </w:rPr>
        <w:t>Rationale for choosing focused ethnography for this study</w:t>
      </w:r>
      <w:bookmarkEnd w:id="215"/>
      <w:bookmarkEnd w:id="216"/>
      <w:bookmarkEnd w:id="217"/>
    </w:p>
    <w:p w14:paraId="0E06730E" w14:textId="77777777" w:rsidR="007212E0" w:rsidRPr="007212E0" w:rsidRDefault="007212E0" w:rsidP="007212E0">
      <w:pPr>
        <w:ind w:firstLine="720"/>
        <w:rPr>
          <w:rFonts w:eastAsiaTheme="minorHAnsi"/>
          <w:lang w:eastAsia="en-SG"/>
        </w:rPr>
      </w:pPr>
      <w:r w:rsidRPr="007212E0">
        <w:rPr>
          <w:rFonts w:eastAsiaTheme="minorHAnsi"/>
          <w:lang w:eastAsia="en-SG"/>
        </w:rPr>
        <w:t>This study evolved from my interest in understanding why teachers in</w:t>
      </w:r>
      <w:del w:id="218" w:author="user" w:date="2016-08-22T10:43:00Z">
        <w:r w:rsidRPr="007212E0" w:rsidDel="00EC7AE7">
          <w:rPr>
            <w:rFonts w:eastAsiaTheme="minorHAnsi"/>
            <w:lang w:eastAsia="en-SG"/>
          </w:rPr>
          <w:delText xml:space="preserve"> my</w:delText>
        </w:r>
      </w:del>
      <w:r w:rsidRPr="007212E0">
        <w:rPr>
          <w:rFonts w:eastAsiaTheme="minorHAnsi"/>
          <w:lang w:eastAsia="en-SG"/>
        </w:rPr>
        <w:t xml:space="preserve"> Excelsior were not motivated to optimize their performance, and how a pervasive lack of empowerment was destroying their enthusiasm and creativity in teaching. This interest gradually crystallized into an interest in the contextual culture of these teachers’ work life that could be shaping their own behaviours, and those of school leaders and colleagues. Thus, the purpose of my study was to </w:t>
      </w:r>
      <w:r w:rsidRPr="007212E0">
        <w:rPr>
          <w:rFonts w:eastAsiaTheme="minorHAnsi"/>
          <w:lang w:eastAsia="en-SG"/>
        </w:rPr>
        <w:lastRenderedPageBreak/>
        <w:t>understand the meanings that teachers assigned to the behaviours they encountered in the school, including their own, in terms of whether they perceived those behaviours as empowerment-facilitating or empowerment-impeding. From what I observed and what my participants told me, I had to ‘infer’ (Wolcott, 2008, p.77) the cultural concepts and beliefs that I could “attribute” (Goodenough, 1976, p.5) to these participants’ life world - in other words, the cultural</w:t>
      </w:r>
      <w:r w:rsidR="00B97698">
        <w:rPr>
          <w:rFonts w:eastAsiaTheme="minorHAnsi"/>
          <w:lang w:eastAsia="en-SG"/>
        </w:rPr>
        <w:t xml:space="preserve"> context. As a study aiming at </w:t>
      </w:r>
      <w:r w:rsidR="00B97698" w:rsidRPr="00B97698">
        <w:rPr>
          <w:rFonts w:eastAsiaTheme="minorHAnsi"/>
          <w:i/>
          <w:lang w:eastAsia="en-SG"/>
        </w:rPr>
        <w:t>cultural interpretation</w:t>
      </w:r>
      <w:r w:rsidRPr="007212E0">
        <w:rPr>
          <w:rFonts w:eastAsiaTheme="minorHAnsi"/>
          <w:lang w:eastAsia="en-SG"/>
        </w:rPr>
        <w:t xml:space="preserve"> (Wolcott, </w:t>
      </w:r>
      <w:r w:rsidR="00B97698">
        <w:rPr>
          <w:rFonts w:eastAsiaTheme="minorHAnsi"/>
          <w:lang w:eastAsia="en-SG"/>
        </w:rPr>
        <w:t>2008</w:t>
      </w:r>
      <w:r w:rsidRPr="007212E0">
        <w:rPr>
          <w:rFonts w:eastAsiaTheme="minorHAnsi"/>
          <w:lang w:eastAsia="en-SG"/>
        </w:rPr>
        <w:t xml:space="preserve">) ethnography became my chosen methodology. </w:t>
      </w:r>
    </w:p>
    <w:p w14:paraId="2878AB8A" w14:textId="57DC6AAA" w:rsidR="007212E0" w:rsidRPr="007212E0" w:rsidRDefault="007212E0" w:rsidP="007212E0">
      <w:pPr>
        <w:rPr>
          <w:rFonts w:eastAsiaTheme="minorHAnsi" w:cstheme="minorBidi"/>
          <w:color w:val="auto"/>
          <w:lang w:val="en-SG"/>
        </w:rPr>
      </w:pPr>
      <w:r w:rsidRPr="007212E0">
        <w:rPr>
          <w:rFonts w:eastAsiaTheme="minorHAnsi" w:cstheme="minorBidi"/>
          <w:color w:val="auto"/>
          <w:lang w:val="en-SG"/>
        </w:rPr>
        <w:tab/>
        <w:t xml:space="preserve">My reasons to decide on </w:t>
      </w:r>
      <w:r w:rsidRPr="00EC7AE7">
        <w:rPr>
          <w:rFonts w:eastAsiaTheme="minorHAnsi" w:cstheme="minorBidi"/>
          <w:i/>
          <w:color w:val="auto"/>
          <w:lang w:val="en-SG"/>
          <w:rPrChange w:id="219" w:author="user" w:date="2016-08-22T10:44:00Z">
            <w:rPr>
              <w:rFonts w:eastAsiaTheme="minorHAnsi" w:cstheme="minorBidi"/>
              <w:color w:val="auto"/>
              <w:lang w:val="en-SG"/>
            </w:rPr>
          </w:rPrChange>
        </w:rPr>
        <w:t>focused ethnography</w:t>
      </w:r>
      <w:r w:rsidRPr="007212E0">
        <w:rPr>
          <w:rFonts w:eastAsiaTheme="minorHAnsi" w:cstheme="minorBidi"/>
          <w:color w:val="auto"/>
          <w:lang w:val="en-SG"/>
        </w:rPr>
        <w:t xml:space="preserve"> as the methodology for this study </w:t>
      </w:r>
      <w:del w:id="220" w:author="user" w:date="2016-08-22T10:44:00Z">
        <w:r w:rsidRPr="007212E0" w:rsidDel="00EC7AE7">
          <w:rPr>
            <w:rFonts w:eastAsiaTheme="minorHAnsi" w:cstheme="minorBidi"/>
            <w:color w:val="auto"/>
            <w:lang w:val="en-SG"/>
          </w:rPr>
          <w:delText xml:space="preserve">is </w:delText>
        </w:r>
      </w:del>
      <w:ins w:id="221" w:author="user" w:date="2016-08-22T10:44:00Z">
        <w:r w:rsidR="00EC7AE7">
          <w:rPr>
            <w:rFonts w:eastAsiaTheme="minorHAnsi" w:cstheme="minorBidi"/>
            <w:color w:val="auto"/>
            <w:lang w:val="en-SG"/>
          </w:rPr>
          <w:t>are</w:t>
        </w:r>
        <w:r w:rsidR="00EC7AE7" w:rsidRPr="007212E0">
          <w:rPr>
            <w:rFonts w:eastAsiaTheme="minorHAnsi" w:cstheme="minorBidi"/>
            <w:color w:val="auto"/>
            <w:lang w:val="en-SG"/>
          </w:rPr>
          <w:t xml:space="preserve"> </w:t>
        </w:r>
      </w:ins>
      <w:r w:rsidRPr="007212E0">
        <w:rPr>
          <w:rFonts w:eastAsiaTheme="minorHAnsi" w:cstheme="minorBidi"/>
          <w:color w:val="auto"/>
          <w:lang w:val="en-SG"/>
        </w:rPr>
        <w:t>given below.</w:t>
      </w:r>
    </w:p>
    <w:p w14:paraId="3859A39A" w14:textId="170A2F70" w:rsidR="007212E0" w:rsidRPr="007212E0" w:rsidDel="00EC7AE7" w:rsidRDefault="007212E0" w:rsidP="007212E0">
      <w:pPr>
        <w:ind w:firstLine="720"/>
        <w:rPr>
          <w:del w:id="222" w:author="user" w:date="2016-08-22T10:45:00Z"/>
          <w:rFonts w:eastAsiaTheme="minorHAnsi" w:cstheme="minorBidi"/>
          <w:color w:val="auto"/>
          <w:lang w:val="en-SG"/>
        </w:rPr>
      </w:pPr>
      <w:del w:id="223" w:author="user" w:date="2016-08-22T10:45:00Z">
        <w:r w:rsidRPr="007212E0" w:rsidDel="00EC7AE7">
          <w:rPr>
            <w:rFonts w:eastAsiaTheme="minorHAnsi" w:cstheme="minorBidi"/>
            <w:color w:val="auto"/>
            <w:lang w:val="en-SG"/>
          </w:rPr>
          <w:delText xml:space="preserve">First of all, focused ethnography, just as conventional ethnography, is the appropriate approach to study culture (Wolcott, </w:delText>
        </w:r>
        <w:r w:rsidR="00B97698" w:rsidDel="00EC7AE7">
          <w:rPr>
            <w:rFonts w:eastAsiaTheme="minorHAnsi" w:cstheme="minorBidi"/>
            <w:color w:val="auto"/>
            <w:lang w:val="en-SG"/>
          </w:rPr>
          <w:delText>2008</w:delText>
        </w:r>
        <w:r w:rsidRPr="007212E0" w:rsidDel="00EC7AE7">
          <w:rPr>
            <w:rFonts w:eastAsiaTheme="minorHAnsi" w:cstheme="minorBidi"/>
            <w:color w:val="auto"/>
            <w:lang w:val="en-SG"/>
          </w:rPr>
          <w:delText>). Culture, in turn, “refers to the beliefs, values, and attitudes that shape the behaviour of a particular group of people” (Merriam, 2002, p.8). An important assumption of this study, validated by existing literature, is that behaviour is shaped by culture, and that by understanding the meanings that teachers make of the behaivours in their school, we may have a way of understanding the cultural context.</w:delText>
        </w:r>
      </w:del>
    </w:p>
    <w:p w14:paraId="61E615F2" w14:textId="77777777" w:rsidR="007212E0" w:rsidRPr="007212E0" w:rsidRDefault="007212E0" w:rsidP="007212E0">
      <w:pPr>
        <w:ind w:firstLine="720"/>
        <w:rPr>
          <w:rFonts w:eastAsiaTheme="minorHAnsi" w:cstheme="minorBidi"/>
          <w:color w:val="auto"/>
          <w:lang w:val="en-SG"/>
        </w:rPr>
      </w:pPr>
      <w:r w:rsidRPr="007212E0">
        <w:rPr>
          <w:rFonts w:eastAsiaTheme="minorHAnsi" w:cstheme="minorBidi"/>
          <w:color w:val="auto"/>
          <w:lang w:val="en-SG"/>
        </w:rPr>
        <w:t>My study was going to take place in the school I had worked from the latter half of 2001 till 2009. Thus I had not only background knowledge, but also experience in the study site, both as a teacher and as the Head of a Department. This itself is a point of departure from classical ethnography, in which the researcher studies a strange cultural group.  My reasons for choosing this school was ease of access and the surety of eliciting valuable and trustworthy data. This latter aspect was important, since some of the data I hoped to elicit were of a sensitive nature. Some of the teachers in the school were my ex-colleagues, so I was confident about their cooperation with me.</w:t>
      </w:r>
    </w:p>
    <w:p w14:paraId="52E4DE4C" w14:textId="77777777" w:rsidR="007212E0" w:rsidRPr="007212E0" w:rsidRDefault="007212E0" w:rsidP="007212E0">
      <w:pPr>
        <w:rPr>
          <w:rFonts w:eastAsiaTheme="minorHAnsi" w:cstheme="minorBidi"/>
          <w:color w:val="auto"/>
          <w:lang w:val="en-SG"/>
        </w:rPr>
      </w:pPr>
      <w:r w:rsidRPr="007212E0">
        <w:rPr>
          <w:rFonts w:eastAsiaTheme="minorHAnsi" w:cstheme="minorBidi"/>
          <w:color w:val="auto"/>
          <w:lang w:val="en-SG"/>
        </w:rPr>
        <w:tab/>
        <w:t xml:space="preserve">Furthermore, I had specific questions when I started my fieldwork, and a conceptual framework that provided me a lens to perceive particular aspects of teachers’ work lives. A detailed review of literature was in place before I began fieldwork. This is another point of departure from classical ethnography, in which the researcher begins the study with just an interest. </w:t>
      </w:r>
    </w:p>
    <w:p w14:paraId="3130ED57" w14:textId="77777777" w:rsidR="007212E0" w:rsidRPr="007212E0" w:rsidRDefault="007212E0" w:rsidP="007212E0">
      <w:pPr>
        <w:ind w:firstLine="720"/>
        <w:rPr>
          <w:rFonts w:eastAsiaTheme="minorHAnsi" w:cstheme="minorBidi"/>
          <w:color w:val="auto"/>
          <w:lang w:val="en-SG"/>
        </w:rPr>
      </w:pPr>
      <w:r w:rsidRPr="007212E0">
        <w:rPr>
          <w:rFonts w:eastAsiaTheme="minorHAnsi" w:cstheme="minorBidi"/>
          <w:color w:val="auto"/>
          <w:lang w:val="en-SG"/>
        </w:rPr>
        <w:t xml:space="preserve">Moreover, my field work at Excelsior school took place over a period of six months in 2013, while in classical ethnography, there is an unwritten convention of spending at least a year in the study site (Wolcott, </w:t>
      </w:r>
      <w:r w:rsidR="00B97698">
        <w:rPr>
          <w:rFonts w:eastAsiaTheme="minorHAnsi" w:cstheme="minorBidi"/>
          <w:color w:val="auto"/>
          <w:lang w:val="en-SG"/>
        </w:rPr>
        <w:t>1987</w:t>
      </w:r>
      <w:r w:rsidRPr="007212E0">
        <w:rPr>
          <w:rFonts w:eastAsiaTheme="minorHAnsi" w:cstheme="minorBidi"/>
          <w:color w:val="auto"/>
          <w:lang w:val="en-SG"/>
        </w:rPr>
        <w:t xml:space="preserve">). In focused ethnography, a shorter term of field visit is the norm, but this short term is a period of intensive data collection, using audio visual equipment. Thus it is ‘data intensive’ and involves intensive analysis. In my own case, I used audio recording for interviews and meetings, to capture the verbal exchanges first hand. I had decided on a time period of six months for intensive data collection, since I had to leave enough time for analysis, including the laborious and time consuming transcription. This was necessary because the period of time allotted for full time research is three years in our university. </w:t>
      </w:r>
    </w:p>
    <w:p w14:paraId="3D0DF361" w14:textId="03E878A8" w:rsidR="007212E0" w:rsidRPr="007212E0" w:rsidRDefault="007212E0" w:rsidP="007212E0">
      <w:pPr>
        <w:rPr>
          <w:rFonts w:eastAsiaTheme="minorHAnsi" w:cstheme="minorBidi"/>
          <w:color w:val="auto"/>
          <w:lang w:val="en-SG"/>
        </w:rPr>
      </w:pPr>
      <w:r w:rsidRPr="007212E0">
        <w:rPr>
          <w:rFonts w:eastAsiaTheme="minorHAnsi" w:cstheme="minorBidi"/>
          <w:color w:val="auto"/>
          <w:lang w:val="en-SG"/>
        </w:rPr>
        <w:lastRenderedPageBreak/>
        <w:tab/>
        <w:t xml:space="preserve">Also, in my study, there was the focus on particular situations, interactions and activities which is quite unlike classical ethnography. The focus was on behaviours, of school leaders, colleagues and the teacher himself/herself, which teachers perceived as empowerment-facilitating or impeding. Therefore, my study did not include in its scope how teachers were interacting with students in the classroom, for example. </w:t>
      </w:r>
      <w:del w:id="224" w:author="user" w:date="2016-08-22T10:46:00Z">
        <w:r w:rsidRPr="007212E0" w:rsidDel="00EC7AE7">
          <w:rPr>
            <w:rFonts w:eastAsiaTheme="minorHAnsi" w:cstheme="minorBidi"/>
            <w:color w:val="auto"/>
            <w:lang w:val="en-SG"/>
          </w:rPr>
          <w:delText>However, for the purposes of familiarizing the reader to the life world of Excelsior school, and the teachers there, I have devoted chapter 4 to descriptions of the school life without giving identifying information.</w:delText>
        </w:r>
      </w:del>
    </w:p>
    <w:p w14:paraId="5B3EA2BC" w14:textId="77777777" w:rsidR="0039236C" w:rsidRDefault="007212E0" w:rsidP="0039236C">
      <w:pPr>
        <w:rPr>
          <w:rFonts w:eastAsiaTheme="minorHAnsi" w:cstheme="minorBidi"/>
          <w:color w:val="auto"/>
          <w:lang w:val="en-SG"/>
        </w:rPr>
      </w:pPr>
      <w:r w:rsidRPr="007212E0">
        <w:rPr>
          <w:rFonts w:eastAsiaTheme="minorHAnsi" w:cstheme="minorBidi"/>
          <w:color w:val="auto"/>
          <w:lang w:val="en-SG"/>
        </w:rPr>
        <w:tab/>
        <w:t xml:space="preserve">Finally, a researcher engaged in focused ethnography takes the stance of </w:t>
      </w:r>
      <w:r w:rsidRPr="007212E0">
        <w:rPr>
          <w:rFonts w:eastAsiaTheme="minorHAnsi" w:cstheme="minorBidi"/>
          <w:i/>
          <w:color w:val="auto"/>
          <w:lang w:val="en-SG"/>
        </w:rPr>
        <w:t xml:space="preserve">alterity </w:t>
      </w:r>
      <w:r w:rsidRPr="007212E0">
        <w:rPr>
          <w:rFonts w:eastAsiaTheme="minorHAnsi" w:cstheme="minorBidi"/>
          <w:color w:val="auto"/>
          <w:lang w:val="en-SG"/>
        </w:rPr>
        <w:t xml:space="preserve">(Knoblauch, 2005) or ‘other’ness against a backdrop of shared knowledge and communality with his/her participants. The researcher consciously sheds her/his identity which involves an intimate knowledge of the researching setting and its culture, and tries to become the ‘other’, the opposite of whatever is her/his identity, which is devoid of any intimate knowledge of the setting or the culture. The degree to which the ‘other’ness is achieved may differ at different points of the field work, but this stance makes it possible for the researcher to be sufficiently ‘strange’ so that he or she may take the perspective of the participants of the study (Knoblauch, 2005). This is crucial to this study, since my study was conducted in the same school where I had taught for about eight years. I had to take the stance of ‘alterity’ to be </w:t>
      </w:r>
      <w:r w:rsidRPr="007212E0">
        <w:rPr>
          <w:rFonts w:eastAsiaTheme="minorHAnsi" w:cstheme="minorBidi"/>
          <w:i/>
          <w:color w:val="auto"/>
          <w:lang w:val="en-SG"/>
        </w:rPr>
        <w:t>strange enough</w:t>
      </w:r>
      <w:r w:rsidRPr="007212E0">
        <w:rPr>
          <w:rFonts w:eastAsiaTheme="minorHAnsi" w:cstheme="minorBidi"/>
          <w:color w:val="auto"/>
          <w:lang w:val="en-SG"/>
        </w:rPr>
        <w:t xml:space="preserve"> to adopt the perspectives of the teachers participating in the study.</w:t>
      </w:r>
      <w:bookmarkStart w:id="225" w:name="_Toc434628223"/>
      <w:bookmarkStart w:id="226" w:name="_Toc434803538"/>
      <w:bookmarkStart w:id="227" w:name="_Toc437371510"/>
    </w:p>
    <w:p w14:paraId="0CF5DF9D" w14:textId="77777777" w:rsidR="007212E0" w:rsidRPr="007212E0" w:rsidRDefault="007212E0" w:rsidP="0039236C">
      <w:pPr>
        <w:rPr>
          <w:rFonts w:eastAsiaTheme="minorHAnsi" w:cstheme="minorBidi"/>
          <w:color w:val="auto"/>
          <w:lang w:val="en-SG"/>
        </w:rPr>
      </w:pPr>
      <w:r w:rsidRPr="007212E0">
        <w:rPr>
          <w:rFonts w:eastAsiaTheme="minorHAnsi" w:cstheme="minorBidi"/>
          <w:b/>
          <w:lang w:eastAsia="en-SG"/>
        </w:rPr>
        <w:t>Setting of the study</w:t>
      </w:r>
      <w:bookmarkEnd w:id="225"/>
      <w:bookmarkEnd w:id="226"/>
      <w:bookmarkEnd w:id="227"/>
    </w:p>
    <w:p w14:paraId="4F90514B" w14:textId="4F46FBA9" w:rsidR="007212E0" w:rsidRPr="007212E0" w:rsidDel="00EC7AE7" w:rsidRDefault="007212E0" w:rsidP="007212E0">
      <w:pPr>
        <w:ind w:firstLine="720"/>
        <w:rPr>
          <w:del w:id="228" w:author="user" w:date="2016-08-22T10:48:00Z"/>
          <w:rFonts w:eastAsiaTheme="minorHAnsi" w:cstheme="minorBidi"/>
          <w:color w:val="auto"/>
          <w:lang w:val="en-SG"/>
        </w:rPr>
      </w:pPr>
      <w:r w:rsidRPr="007212E0">
        <w:rPr>
          <w:rFonts w:eastAsiaTheme="minorHAnsi" w:cstheme="minorBidi"/>
          <w:color w:val="auto"/>
          <w:lang w:val="en-SG"/>
        </w:rPr>
        <w:t xml:space="preserve">This study </w:t>
      </w:r>
      <w:del w:id="229" w:author="user" w:date="2016-08-22T10:47:00Z">
        <w:r w:rsidRPr="007212E0" w:rsidDel="00EC7AE7">
          <w:rPr>
            <w:rFonts w:eastAsiaTheme="minorHAnsi" w:cstheme="minorBidi"/>
            <w:color w:val="auto"/>
            <w:lang w:val="en-SG"/>
          </w:rPr>
          <w:delText xml:space="preserve">as mentioned earlier, </w:delText>
        </w:r>
      </w:del>
      <w:r w:rsidRPr="007212E0">
        <w:rPr>
          <w:rFonts w:eastAsiaTheme="minorHAnsi" w:cstheme="minorBidi"/>
          <w:color w:val="auto"/>
          <w:lang w:val="en-SG"/>
        </w:rPr>
        <w:t>was conducted</w:t>
      </w:r>
      <w:ins w:id="230" w:author="user" w:date="2016-08-22T10:47:00Z">
        <w:r w:rsidR="00EC7AE7">
          <w:rPr>
            <w:rFonts w:eastAsiaTheme="minorHAnsi" w:cstheme="minorBidi"/>
            <w:color w:val="auto"/>
            <w:lang w:val="en-SG"/>
          </w:rPr>
          <w:t>, as mentioned earlier,</w:t>
        </w:r>
      </w:ins>
      <w:r w:rsidRPr="007212E0">
        <w:rPr>
          <w:rFonts w:eastAsiaTheme="minorHAnsi" w:cstheme="minorBidi"/>
          <w:color w:val="auto"/>
          <w:lang w:val="en-SG"/>
        </w:rPr>
        <w:t xml:space="preserve"> in the secondary section of a private school in one of the districts of Brunei Darussalam. The participants were secondary teachers, who were observed in the various activities of their school life, including staff meetings and school assemblies. This particular school was chosen because of various reasons. First of all, it was easy to gain permission from the authorities of this school since I was known to them. Secondly, it is a school that has been performing consistently well academically, and is one of the top private schools in the country. Finally, and most importantly, I believed that I could elicit ample, trustworthy data, given that some of my colleagues were still teaching there. </w:t>
      </w:r>
    </w:p>
    <w:p w14:paraId="6E8B7A1E" w14:textId="7131582F" w:rsidR="007212E0" w:rsidRPr="007212E0" w:rsidDel="00EC7AE7" w:rsidRDefault="007212E0">
      <w:pPr>
        <w:keepNext/>
        <w:keepLines/>
        <w:spacing w:before="240" w:after="120"/>
        <w:contextualSpacing/>
        <w:outlineLvl w:val="1"/>
        <w:rPr>
          <w:del w:id="231" w:author="user" w:date="2016-08-22T10:48:00Z"/>
          <w:rFonts w:eastAsiaTheme="minorHAnsi" w:cstheme="minorBidi"/>
          <w:b/>
          <w:lang w:eastAsia="en-SG"/>
        </w:rPr>
      </w:pPr>
      <w:bookmarkStart w:id="232" w:name="_Toc434628224"/>
      <w:bookmarkStart w:id="233" w:name="_Toc434803539"/>
      <w:bookmarkStart w:id="234" w:name="_Toc437371511"/>
      <w:del w:id="235" w:author="user" w:date="2016-08-22T10:48:00Z">
        <w:r w:rsidRPr="007212E0" w:rsidDel="00EC7AE7">
          <w:rPr>
            <w:rFonts w:eastAsiaTheme="minorHAnsi" w:cstheme="minorBidi"/>
            <w:b/>
            <w:lang w:eastAsia="en-SG"/>
          </w:rPr>
          <w:delText>Participants of the study</w:delText>
        </w:r>
        <w:bookmarkEnd w:id="232"/>
        <w:bookmarkEnd w:id="233"/>
        <w:bookmarkEnd w:id="234"/>
      </w:del>
    </w:p>
    <w:p w14:paraId="77D8C2DC" w14:textId="073A4D1E" w:rsidR="007212E0" w:rsidRPr="007212E0" w:rsidRDefault="007212E0">
      <w:pPr>
        <w:ind w:firstLine="720"/>
        <w:rPr>
          <w:rFonts w:eastAsiaTheme="minorHAnsi" w:cstheme="minorBidi"/>
          <w:color w:val="auto"/>
          <w:lang w:val="en-SG"/>
        </w:rPr>
      </w:pPr>
      <w:r w:rsidRPr="007212E0">
        <w:rPr>
          <w:rFonts w:eastAsiaTheme="minorHAnsi" w:cstheme="minorBidi"/>
          <w:color w:val="auto"/>
          <w:lang w:val="en-SG"/>
        </w:rPr>
        <w:t xml:space="preserve">All the secondary teachers in Excelsior school, numbering 21, participated in the study. </w:t>
      </w:r>
      <w:del w:id="236" w:author="user" w:date="2016-08-22T10:48:00Z">
        <w:r w:rsidRPr="007212E0" w:rsidDel="00EC7AE7">
          <w:rPr>
            <w:rFonts w:eastAsiaTheme="minorHAnsi" w:cstheme="minorBidi"/>
            <w:color w:val="auto"/>
            <w:lang w:val="en-SG"/>
          </w:rPr>
          <w:delText>They were a multi-ethnic group of Indians, Filipinos, Chinese, Iban and Malays. The group was of diverse age, gender and years of experience. Moreover, being the secondary section, teachers were grouped in different departments- English, Chinese, Malay, Science, Maths and Social Sciences.</w:delText>
        </w:r>
      </w:del>
    </w:p>
    <w:p w14:paraId="62AD34E3" w14:textId="77777777" w:rsidR="00EC7AE7" w:rsidRDefault="00EC7AE7" w:rsidP="007212E0">
      <w:pPr>
        <w:keepNext/>
        <w:keepLines/>
        <w:spacing w:before="240" w:after="120"/>
        <w:contextualSpacing/>
        <w:outlineLvl w:val="1"/>
        <w:rPr>
          <w:ins w:id="237" w:author="user" w:date="2016-08-22T10:48:00Z"/>
          <w:rFonts w:eastAsiaTheme="minorHAnsi" w:cstheme="minorBidi"/>
          <w:b/>
          <w:lang w:eastAsia="en-SG"/>
        </w:rPr>
      </w:pPr>
      <w:bookmarkStart w:id="238" w:name="_Toc434628225"/>
      <w:bookmarkStart w:id="239" w:name="_Toc434803540"/>
      <w:bookmarkStart w:id="240" w:name="_Toc437371512"/>
    </w:p>
    <w:p w14:paraId="51B87CC3" w14:textId="77777777" w:rsidR="007212E0" w:rsidRPr="007212E0" w:rsidRDefault="007212E0" w:rsidP="007212E0">
      <w:pPr>
        <w:keepNext/>
        <w:keepLines/>
        <w:spacing w:before="240" w:after="120"/>
        <w:contextualSpacing/>
        <w:outlineLvl w:val="1"/>
        <w:rPr>
          <w:rFonts w:eastAsiaTheme="minorHAnsi" w:cstheme="minorBidi"/>
          <w:b/>
          <w:lang w:eastAsia="en-SG"/>
        </w:rPr>
      </w:pPr>
      <w:r w:rsidRPr="007212E0">
        <w:rPr>
          <w:rFonts w:eastAsiaTheme="minorHAnsi" w:cstheme="minorBidi"/>
          <w:b/>
          <w:lang w:eastAsia="en-SG"/>
        </w:rPr>
        <w:t>Data collection procedures</w:t>
      </w:r>
      <w:bookmarkEnd w:id="238"/>
      <w:bookmarkEnd w:id="239"/>
      <w:bookmarkEnd w:id="240"/>
    </w:p>
    <w:p w14:paraId="2D973502" w14:textId="77777777" w:rsidR="007212E0" w:rsidRPr="007212E0" w:rsidRDefault="007212E0" w:rsidP="007212E0">
      <w:pPr>
        <w:ind w:firstLine="720"/>
        <w:rPr>
          <w:rFonts w:eastAsiaTheme="minorHAnsi" w:cstheme="minorBidi"/>
          <w:color w:val="auto"/>
          <w:lang w:val="en-SG"/>
        </w:rPr>
      </w:pPr>
      <w:r w:rsidRPr="007212E0">
        <w:rPr>
          <w:rFonts w:eastAsiaTheme="minorHAnsi" w:cstheme="minorBidi"/>
          <w:color w:val="auto"/>
          <w:lang w:val="en-SG"/>
        </w:rPr>
        <w:t>This focused ethnographic study shares methods of data collection with traditional ethnography. Thus participant observation, semi-structured interviews and gathering of documents such as minutes of meetings comprised data collection methods.</w:t>
      </w:r>
    </w:p>
    <w:p w14:paraId="1CD96459" w14:textId="77777777" w:rsidR="007212E0" w:rsidRPr="007212E0" w:rsidDel="00217645" w:rsidRDefault="007212E0">
      <w:pPr>
        <w:tabs>
          <w:tab w:val="left" w:pos="10080"/>
        </w:tabs>
        <w:spacing w:before="240" w:after="120"/>
        <w:outlineLvl w:val="2"/>
        <w:rPr>
          <w:del w:id="241" w:author="user" w:date="2016-08-15T09:51:00Z"/>
          <w:rFonts w:eastAsiaTheme="majorEastAsia" w:cstheme="majorBidi"/>
          <w:b/>
          <w:szCs w:val="26"/>
          <w:lang w:val="en-US"/>
        </w:rPr>
        <w:pPrChange w:id="242" w:author="user" w:date="2016-08-15T09:52:00Z">
          <w:pPr>
            <w:tabs>
              <w:tab w:val="left" w:pos="10080"/>
            </w:tabs>
            <w:spacing w:before="240" w:after="120"/>
            <w:ind w:left="720"/>
            <w:outlineLvl w:val="2"/>
          </w:pPr>
        </w:pPrChange>
      </w:pPr>
      <w:bookmarkStart w:id="243" w:name="_Toc434628226"/>
      <w:bookmarkStart w:id="244" w:name="_Toc434803541"/>
      <w:bookmarkStart w:id="245" w:name="_Toc437371513"/>
      <w:del w:id="246" w:author="user" w:date="2016-08-15T09:51:00Z">
        <w:r w:rsidRPr="007212E0" w:rsidDel="00217645">
          <w:rPr>
            <w:rFonts w:eastAsiaTheme="majorEastAsia" w:cstheme="majorBidi"/>
            <w:b/>
            <w:szCs w:val="26"/>
            <w:lang w:val="en-US"/>
          </w:rPr>
          <w:lastRenderedPageBreak/>
          <w:delText>Participant observation</w:delText>
        </w:r>
        <w:bookmarkEnd w:id="243"/>
        <w:bookmarkEnd w:id="244"/>
        <w:bookmarkEnd w:id="245"/>
      </w:del>
    </w:p>
    <w:p w14:paraId="5AEB5CE8" w14:textId="77777777" w:rsidR="007212E0" w:rsidRPr="007212E0" w:rsidDel="00217645" w:rsidRDefault="007212E0">
      <w:pPr>
        <w:ind w:firstLine="720"/>
        <w:rPr>
          <w:del w:id="247" w:author="user" w:date="2016-08-15T09:51:00Z"/>
          <w:rFonts w:eastAsiaTheme="minorHAnsi" w:cstheme="minorBidi"/>
          <w:color w:val="auto"/>
          <w:lang w:val="en-SG"/>
        </w:rPr>
      </w:pPr>
      <w:del w:id="248" w:author="user" w:date="2016-08-15T09:51:00Z">
        <w:r w:rsidRPr="007212E0" w:rsidDel="00217645">
          <w:rPr>
            <w:rFonts w:eastAsiaTheme="minorHAnsi" w:cstheme="minorBidi"/>
            <w:color w:val="auto"/>
            <w:lang w:val="en-SG"/>
          </w:rPr>
          <w:delText>Participant observation is the chief data collection device used by ethnographers (Lecompte &amp; Preissle, 1993). It “combines participation in the lives of the people under study with maintenance of a professional distance that allows adequate observation and recording of data” (Fetterman, 2010, p. 37).  Wilson (1997) pointed out that the rationale underlying participant observation was a) the context in which human behaviour occurs influences the behaviour itself  and b) behaviours have more meanings, explicit and implicit, than the  factual meaning that is observed. Creswell (2009) has pointed out the advantages and disadvantages of participant observation. While using this method I have taken care to minimize the disadvantages and to make it as productive as possible, taking Creswell’s cautions.</w:delText>
        </w:r>
      </w:del>
    </w:p>
    <w:p w14:paraId="1258216D" w14:textId="77777777" w:rsidR="007212E0" w:rsidRPr="007212E0" w:rsidDel="00217645" w:rsidRDefault="007212E0">
      <w:pPr>
        <w:tabs>
          <w:tab w:val="left" w:pos="10080"/>
        </w:tabs>
        <w:spacing w:before="240" w:after="120"/>
        <w:outlineLvl w:val="2"/>
        <w:rPr>
          <w:del w:id="249" w:author="user" w:date="2016-08-15T09:51:00Z"/>
          <w:rFonts w:eastAsiaTheme="majorEastAsia" w:cstheme="majorBidi"/>
          <w:b/>
          <w:szCs w:val="26"/>
          <w:lang w:val="en-US"/>
        </w:rPr>
        <w:pPrChange w:id="250" w:author="user" w:date="2016-08-15T09:52:00Z">
          <w:pPr>
            <w:tabs>
              <w:tab w:val="left" w:pos="10080"/>
            </w:tabs>
            <w:spacing w:before="240" w:after="120"/>
            <w:ind w:left="720"/>
            <w:outlineLvl w:val="2"/>
          </w:pPr>
        </w:pPrChange>
      </w:pPr>
      <w:bookmarkStart w:id="251" w:name="_Toc434628227"/>
      <w:bookmarkStart w:id="252" w:name="_Toc434803542"/>
      <w:bookmarkStart w:id="253" w:name="_Toc437371514"/>
      <w:del w:id="254" w:author="user" w:date="2016-08-15T09:51:00Z">
        <w:r w:rsidRPr="007212E0" w:rsidDel="00217645">
          <w:rPr>
            <w:rFonts w:eastAsiaTheme="majorEastAsia" w:cstheme="majorBidi"/>
            <w:b/>
            <w:szCs w:val="26"/>
            <w:lang w:val="en-US"/>
          </w:rPr>
          <w:delText>Field work</w:delText>
        </w:r>
        <w:bookmarkEnd w:id="251"/>
        <w:bookmarkEnd w:id="252"/>
        <w:bookmarkEnd w:id="253"/>
      </w:del>
    </w:p>
    <w:p w14:paraId="5A0710B6" w14:textId="77777777" w:rsidR="007212E0" w:rsidRPr="007212E0" w:rsidDel="00217645" w:rsidRDefault="007212E0">
      <w:pPr>
        <w:ind w:firstLine="720"/>
        <w:rPr>
          <w:del w:id="255" w:author="user" w:date="2016-08-15T09:51:00Z"/>
          <w:rFonts w:eastAsiaTheme="minorHAnsi" w:cstheme="minorBidi"/>
          <w:color w:val="auto"/>
          <w:lang w:val="en-SG"/>
        </w:rPr>
      </w:pPr>
      <w:del w:id="256" w:author="user" w:date="2016-08-15T09:51:00Z">
        <w:r w:rsidRPr="007212E0" w:rsidDel="00217645">
          <w:rPr>
            <w:rFonts w:eastAsiaTheme="minorHAnsi" w:cstheme="minorBidi"/>
            <w:color w:val="auto"/>
            <w:lang w:val="en-SG"/>
          </w:rPr>
          <w:delText xml:space="preserve">Field work in this study was carried out from June 2013 to January 2014, which gave a duration of about six months of school time excluding school holidays. A pilot study in the form of a semi-structured interview was carried out in order to refine the interview questions as well as to gain an understanding of the context. </w:delText>
        </w:r>
      </w:del>
    </w:p>
    <w:p w14:paraId="5C190635" w14:textId="77777777" w:rsidR="007212E0" w:rsidRPr="007212E0" w:rsidDel="00217645" w:rsidRDefault="007212E0">
      <w:pPr>
        <w:ind w:firstLine="720"/>
        <w:rPr>
          <w:del w:id="257" w:author="user" w:date="2016-08-15T09:51:00Z"/>
          <w:rFonts w:eastAsiaTheme="minorHAnsi" w:cstheme="minorBidi"/>
          <w:color w:val="auto"/>
          <w:lang w:val="en-SG"/>
        </w:rPr>
      </w:pPr>
      <w:del w:id="258" w:author="user" w:date="2016-08-15T09:51:00Z">
        <w:r w:rsidRPr="007212E0" w:rsidDel="00217645">
          <w:rPr>
            <w:rFonts w:eastAsiaTheme="minorHAnsi" w:cstheme="minorBidi"/>
            <w:color w:val="auto"/>
            <w:lang w:val="en-SG"/>
          </w:rPr>
          <w:delText xml:space="preserve">For gaining entry to the research site, it was necessary to approach the “gate keepers” as pointed out by Creswell (2009). The “gate keepers” I approached were the Vice Chairman of the Board of Directors of the identified school and the Principal of the school. The Principal was sent a letter from the Assistant Registrar of the Sultan Hassanal Bolkiah Institute of Education at the Universiti Brunei Darussalam, where I was pursuing my PhD degree, requesting for permission. Permission was granted from both the parties approached.  </w:delText>
        </w:r>
      </w:del>
    </w:p>
    <w:p w14:paraId="47101544" w14:textId="77777777" w:rsidR="007212E0" w:rsidRPr="007212E0" w:rsidRDefault="007212E0">
      <w:pPr>
        <w:tabs>
          <w:tab w:val="left" w:pos="10080"/>
        </w:tabs>
        <w:spacing w:before="240" w:after="120"/>
        <w:outlineLvl w:val="2"/>
        <w:rPr>
          <w:rFonts w:eastAsiaTheme="majorEastAsia" w:cstheme="majorBidi"/>
          <w:b/>
          <w:szCs w:val="26"/>
          <w:lang w:val="en-US"/>
        </w:rPr>
        <w:pPrChange w:id="259" w:author="user" w:date="2016-08-15T09:52:00Z">
          <w:pPr>
            <w:tabs>
              <w:tab w:val="left" w:pos="10080"/>
            </w:tabs>
            <w:spacing w:before="240" w:after="120"/>
            <w:ind w:left="720"/>
            <w:outlineLvl w:val="2"/>
          </w:pPr>
        </w:pPrChange>
      </w:pPr>
      <w:bookmarkStart w:id="260" w:name="_Toc434628228"/>
      <w:bookmarkStart w:id="261" w:name="_Toc434803543"/>
      <w:bookmarkStart w:id="262" w:name="_Toc437371515"/>
      <w:r w:rsidRPr="007212E0">
        <w:rPr>
          <w:rFonts w:eastAsiaTheme="majorEastAsia" w:cstheme="majorBidi"/>
          <w:b/>
          <w:szCs w:val="26"/>
          <w:lang w:val="en-US"/>
        </w:rPr>
        <w:t>The role of the researcher</w:t>
      </w:r>
      <w:bookmarkEnd w:id="260"/>
      <w:bookmarkEnd w:id="261"/>
      <w:bookmarkEnd w:id="262"/>
      <w:r w:rsidRPr="007212E0">
        <w:rPr>
          <w:rFonts w:eastAsiaTheme="majorEastAsia" w:cstheme="majorBidi"/>
          <w:b/>
          <w:szCs w:val="26"/>
          <w:lang w:val="en-US"/>
        </w:rPr>
        <w:t xml:space="preserve"> </w:t>
      </w:r>
    </w:p>
    <w:p w14:paraId="4F0CAEC3" w14:textId="77777777" w:rsidR="007212E0" w:rsidRPr="007212E0" w:rsidRDefault="007212E0" w:rsidP="007212E0">
      <w:pPr>
        <w:ind w:firstLine="720"/>
        <w:rPr>
          <w:rFonts w:eastAsiaTheme="minorHAnsi" w:cstheme="minorBidi"/>
          <w:color w:val="auto"/>
          <w:lang w:val="en-SG"/>
        </w:rPr>
      </w:pPr>
      <w:r w:rsidRPr="007212E0">
        <w:rPr>
          <w:rFonts w:eastAsiaTheme="minorHAnsi" w:cstheme="minorBidi"/>
          <w:color w:val="auto"/>
          <w:lang w:val="en-SG"/>
        </w:rPr>
        <w:t xml:space="preserve">As I began the field work, I had the role of an observer as participant. Therefore, I did some teaching work by standing in for a teacher on leave. I also attended all the school functions, meetings and events from morning till afternoon, every day. Principal and the Head of Secondary Section invited me to give a motivational talk to a particularly disruptive class, and to a group of students who were entering secondary the following year. Giving such assignments to me indicates their trust in me as well as the research I was engaged in. I also helped with the oral examination preparation of the O’level students. These roles given to me was fine with me, as I found myself fully occupied with joining in discussions, conversing with teachers who were free, arranging interviews, and most importantly, writing up and starting analysis. Being given regular teaching assignments would have taken away much valuable time. </w:t>
      </w:r>
    </w:p>
    <w:p w14:paraId="34995F9C" w14:textId="29D2E320" w:rsidR="007212E0" w:rsidRPr="007212E0" w:rsidRDefault="007212E0" w:rsidP="007212E0">
      <w:pPr>
        <w:ind w:firstLine="720"/>
        <w:rPr>
          <w:rFonts w:eastAsiaTheme="minorHAnsi" w:cstheme="minorBidi"/>
          <w:color w:val="auto"/>
          <w:lang w:val="en-US"/>
        </w:rPr>
      </w:pPr>
      <w:r w:rsidRPr="007212E0">
        <w:rPr>
          <w:rFonts w:eastAsiaTheme="minorHAnsi" w:cstheme="minorBidi"/>
          <w:color w:val="auto"/>
          <w:lang w:val="en-US"/>
        </w:rPr>
        <w:t xml:space="preserve">In those six months, I sat in the staff room, engaging in small conversations with teachers when they were free and also hung around the teachers’ refreshment room, and spontaneously interacting with as many as I could. I participated in all the staff meetings, school assemblies, the jogathon, and other school events. I jotted down field notes as soon as possible after talking or observing. For this, I used an ‘observational protocol’ (Creswell, 2009). This is a single page with a dividing line in the middle. On the left is the descriptive notes- what is observed, and on the right are the reflective notes, which are the researcher’s thoughts and reflections on what was observed. Details such as the date, time and place were also included. Overall, I tried to be as unobtrusive as possible. </w:t>
      </w:r>
      <w:del w:id="263" w:author="user" w:date="2016-08-22T10:49:00Z">
        <w:r w:rsidRPr="007212E0" w:rsidDel="00EC7AE7">
          <w:rPr>
            <w:rFonts w:eastAsiaTheme="minorHAnsi" w:cstheme="minorBidi"/>
            <w:color w:val="auto"/>
            <w:lang w:val="en-US"/>
          </w:rPr>
          <w:delText>A copy of the observational protocol is given in Appendix A.</w:delText>
        </w:r>
      </w:del>
    </w:p>
    <w:p w14:paraId="7AF5A54E" w14:textId="77777777" w:rsidR="007212E0" w:rsidRPr="007212E0" w:rsidDel="000251F5" w:rsidRDefault="007212E0" w:rsidP="007212E0">
      <w:pPr>
        <w:tabs>
          <w:tab w:val="left" w:pos="10080"/>
        </w:tabs>
        <w:spacing w:before="240" w:after="120"/>
        <w:ind w:left="720"/>
        <w:outlineLvl w:val="2"/>
        <w:rPr>
          <w:del w:id="264" w:author="user" w:date="2016-08-15T09:42:00Z"/>
          <w:rFonts w:eastAsiaTheme="majorEastAsia" w:cstheme="majorBidi"/>
          <w:b/>
          <w:szCs w:val="26"/>
          <w:lang w:val="en-US"/>
        </w:rPr>
      </w:pPr>
      <w:bookmarkStart w:id="265" w:name="_Toc434628229"/>
      <w:bookmarkStart w:id="266" w:name="_Toc434803544"/>
      <w:bookmarkStart w:id="267" w:name="_Toc437371516"/>
      <w:del w:id="268" w:author="user" w:date="2016-08-15T09:42:00Z">
        <w:r w:rsidRPr="007212E0" w:rsidDel="000251F5">
          <w:rPr>
            <w:rFonts w:eastAsiaTheme="majorEastAsia" w:cstheme="majorBidi"/>
            <w:b/>
            <w:szCs w:val="26"/>
            <w:lang w:val="en-US"/>
          </w:rPr>
          <w:delText xml:space="preserve">Challenges faced in participant </w:delText>
        </w:r>
        <w:commentRangeStart w:id="269"/>
        <w:r w:rsidRPr="007212E0" w:rsidDel="000251F5">
          <w:rPr>
            <w:rFonts w:eastAsiaTheme="majorEastAsia" w:cstheme="majorBidi"/>
            <w:b/>
            <w:szCs w:val="26"/>
            <w:lang w:val="en-US"/>
          </w:rPr>
          <w:delText>observation</w:delText>
        </w:r>
        <w:bookmarkEnd w:id="265"/>
        <w:bookmarkEnd w:id="266"/>
        <w:bookmarkEnd w:id="267"/>
        <w:commentRangeEnd w:id="269"/>
        <w:r w:rsidR="00363497" w:rsidDel="000251F5">
          <w:rPr>
            <w:rStyle w:val="CommentReference"/>
          </w:rPr>
          <w:commentReference w:id="269"/>
        </w:r>
      </w:del>
    </w:p>
    <w:p w14:paraId="3CD3A609" w14:textId="77777777" w:rsidR="007212E0" w:rsidRPr="007212E0" w:rsidDel="000251F5" w:rsidRDefault="007212E0" w:rsidP="007212E0">
      <w:pPr>
        <w:ind w:firstLine="720"/>
        <w:rPr>
          <w:del w:id="270" w:author="user" w:date="2016-08-15T09:42:00Z"/>
          <w:rFonts w:eastAsiaTheme="minorHAnsi" w:cstheme="minorBidi"/>
          <w:color w:val="auto"/>
          <w:lang w:val="en-US"/>
        </w:rPr>
      </w:pPr>
      <w:del w:id="271" w:author="user" w:date="2016-08-15T09:42:00Z">
        <w:r w:rsidRPr="007212E0" w:rsidDel="000251F5">
          <w:rPr>
            <w:rFonts w:eastAsiaTheme="minorHAnsi" w:cstheme="minorBidi"/>
            <w:color w:val="auto"/>
            <w:lang w:val="en-US"/>
          </w:rPr>
          <w:delText xml:space="preserve">I faced some difficulties in the process of participant observation. As already mentioned, I was familiar with the school and some of the teachers as I had been a teacher there. As a researcher now, I had to create a distance between myself and the teachers’ lives. My familiarity with the school was double fold.  First, as an erstwhile teacher, I knew the school and the teachers. Second, as a person who has gone through schooling for about 15 years of my life, I knew what a school is. However, “Good ethnography needs to fight familiarity” (Delamont, 2013, p.11) and to adopt the stance of ‘alterity’ (Knoblauch, 2005).  In order to minimize the effects of over-familiarity, what I did was to employ a strategy called “distancing by immersion” (Jong, Kamsteeg, &amp;Ybema, 2013, p.179). I tried to immerse myself so deeply in the lives of the teachers that I was constantly finding surprises. I may have been familiar with the surfaces of some of them, but I was still a stranger to the depths of most of them. </w:delText>
        </w:r>
      </w:del>
    </w:p>
    <w:p w14:paraId="1E95751F" w14:textId="77777777" w:rsidR="007212E0" w:rsidRPr="007212E0" w:rsidDel="000251F5" w:rsidRDefault="007212E0" w:rsidP="007212E0">
      <w:pPr>
        <w:ind w:firstLine="720"/>
        <w:rPr>
          <w:del w:id="272" w:author="user" w:date="2016-08-15T09:42:00Z"/>
          <w:rFonts w:eastAsiaTheme="minorHAnsi" w:cstheme="minorBidi"/>
          <w:color w:val="auto"/>
          <w:lang w:val="en-US"/>
        </w:rPr>
      </w:pPr>
      <w:del w:id="273" w:author="user" w:date="2016-08-15T09:42:00Z">
        <w:r w:rsidRPr="007212E0" w:rsidDel="000251F5">
          <w:rPr>
            <w:rFonts w:eastAsiaTheme="minorHAnsi" w:cstheme="minorBidi"/>
            <w:color w:val="auto"/>
            <w:lang w:val="en-US"/>
          </w:rPr>
          <w:delText xml:space="preserve">Secondly, I was at times troubled by the two personas I had to don.  Even though I was an overt researcher, I often felt like a spy gathering information for a hidden agenda. After engaging in a natural conversation with teachers, I refrained from taking notes of what different teachers said, for fear of making them uncomfortable. I believed it could deter them from such conversations in the future when I was around. So I did that task in the privacy of my cabin. When I chatted with the teachers, I was more participant than observer. But when I jotted down what they said, I was more observer than participant. I was not comfortable about participating fully in a casual conversation and then suddenly changing into the observer role. I felt that I could neither be a complete participant nor a complete observer. These two identities were never really mutually exclusive. </w:delText>
        </w:r>
      </w:del>
    </w:p>
    <w:p w14:paraId="66BAF589" w14:textId="77777777" w:rsidR="007212E0" w:rsidRPr="007212E0" w:rsidDel="000251F5" w:rsidRDefault="007212E0" w:rsidP="007212E0">
      <w:pPr>
        <w:rPr>
          <w:del w:id="274" w:author="user" w:date="2016-08-15T09:42:00Z"/>
          <w:rFonts w:eastAsiaTheme="minorHAnsi" w:cstheme="minorBidi"/>
          <w:color w:val="auto"/>
          <w:u w:val="single"/>
          <w:lang w:val="en-US"/>
        </w:rPr>
      </w:pPr>
      <w:del w:id="275" w:author="user" w:date="2016-08-15T09:42:00Z">
        <w:r w:rsidRPr="007212E0" w:rsidDel="000251F5">
          <w:rPr>
            <w:rFonts w:eastAsiaTheme="minorHAnsi" w:cstheme="minorBidi"/>
            <w:color w:val="auto"/>
            <w:lang w:val="en-US"/>
          </w:rPr>
          <w:tab/>
          <w:delText xml:space="preserve">I also found a certain degree of resistance from some of the teachers, when I tried casual conversation. I found that they were very “superficial” in their conversation with me, carefully avoiding sensitive issues and criticism of others, especially those in authority. Perhaps they thought that since I had negotiated entry into the setting, through the gate keepers, the Principal and secondary supervisor, there was the possibility that I might divulge some of this information to them. </w:delText>
        </w:r>
      </w:del>
    </w:p>
    <w:p w14:paraId="2D6A695B" w14:textId="77777777" w:rsidR="007212E0" w:rsidRPr="007212E0" w:rsidDel="000251F5" w:rsidRDefault="007212E0" w:rsidP="007212E0">
      <w:pPr>
        <w:rPr>
          <w:del w:id="276" w:author="user" w:date="2016-08-15T09:42:00Z"/>
          <w:rFonts w:eastAsiaTheme="minorHAnsi" w:cstheme="minorBidi"/>
          <w:color w:val="auto"/>
          <w:u w:val="single"/>
          <w:lang w:val="en-US"/>
        </w:rPr>
      </w:pPr>
      <w:del w:id="277" w:author="user" w:date="2016-08-15T09:42:00Z">
        <w:r w:rsidRPr="007212E0" w:rsidDel="000251F5">
          <w:rPr>
            <w:rFonts w:eastAsiaTheme="minorHAnsi" w:cstheme="minorBidi"/>
            <w:color w:val="auto"/>
            <w:lang w:val="en-US"/>
          </w:rPr>
          <w:tab/>
          <w:delText>It was also a concern to me that I could not report everything I came to know. Some sensitive information which was very relevant to my study, were divulged to me by some teachers on the condition that I would not report it. I had to honour my word, and refrain from reporting it. Fortunately this has not affected the veracity and wholeness of the study.</w:delText>
        </w:r>
      </w:del>
    </w:p>
    <w:p w14:paraId="665880B4" w14:textId="77777777" w:rsidR="007212E0" w:rsidRPr="007212E0" w:rsidDel="000251F5" w:rsidRDefault="007212E0" w:rsidP="007212E0">
      <w:pPr>
        <w:rPr>
          <w:del w:id="278" w:author="user" w:date="2016-08-15T09:42:00Z"/>
          <w:rFonts w:eastAsiaTheme="minorHAnsi" w:cstheme="minorBidi"/>
          <w:color w:val="auto"/>
          <w:u w:val="single"/>
          <w:lang w:val="en-US"/>
        </w:rPr>
      </w:pPr>
      <w:del w:id="279" w:author="user" w:date="2016-08-15T09:42:00Z">
        <w:r w:rsidRPr="007212E0" w:rsidDel="000251F5">
          <w:rPr>
            <w:rFonts w:eastAsiaTheme="minorHAnsi" w:cstheme="minorBidi"/>
            <w:color w:val="auto"/>
            <w:lang w:val="en-US"/>
          </w:rPr>
          <w:tab/>
          <w:delText xml:space="preserve">Lastly, my participant observation yielded a huge volume of data. It was not an easy task to select what was relevant and discard what was not. Sometimes it felt as though I was looking for grains of gold in a huge amount of sand. It was not very easy finding the gold grains. </w:delText>
        </w:r>
      </w:del>
    </w:p>
    <w:p w14:paraId="6C4E5F84" w14:textId="77777777" w:rsidR="007212E0" w:rsidRPr="007212E0" w:rsidDel="000251F5" w:rsidRDefault="007212E0" w:rsidP="007212E0">
      <w:pPr>
        <w:tabs>
          <w:tab w:val="left" w:pos="10080"/>
        </w:tabs>
        <w:spacing w:before="240" w:after="120"/>
        <w:ind w:left="720"/>
        <w:outlineLvl w:val="2"/>
        <w:rPr>
          <w:del w:id="280" w:author="user" w:date="2016-08-15T09:42:00Z"/>
          <w:rFonts w:eastAsiaTheme="majorEastAsia" w:cstheme="majorBidi"/>
          <w:b/>
          <w:szCs w:val="26"/>
          <w:lang w:val="en-US"/>
        </w:rPr>
      </w:pPr>
      <w:bookmarkStart w:id="281" w:name="_Toc434628230"/>
      <w:bookmarkStart w:id="282" w:name="_Toc434803545"/>
      <w:bookmarkStart w:id="283" w:name="_Toc437371517"/>
      <w:del w:id="284" w:author="user" w:date="2016-08-15T09:42:00Z">
        <w:r w:rsidRPr="007212E0" w:rsidDel="000251F5">
          <w:rPr>
            <w:rFonts w:eastAsiaTheme="majorEastAsia" w:cstheme="majorBidi"/>
            <w:b/>
            <w:szCs w:val="26"/>
            <w:lang w:val="en-US"/>
          </w:rPr>
          <w:delText>What I gained from participant observation</w:delText>
        </w:r>
        <w:bookmarkEnd w:id="281"/>
        <w:bookmarkEnd w:id="282"/>
        <w:bookmarkEnd w:id="283"/>
      </w:del>
    </w:p>
    <w:p w14:paraId="15B33AE6" w14:textId="77777777" w:rsidR="007212E0" w:rsidRPr="007212E0" w:rsidDel="000251F5" w:rsidRDefault="007212E0" w:rsidP="007212E0">
      <w:pPr>
        <w:ind w:firstLine="720"/>
        <w:rPr>
          <w:del w:id="285" w:author="user" w:date="2016-08-15T09:42:00Z"/>
          <w:rFonts w:eastAsiaTheme="minorHAnsi"/>
          <w:lang w:eastAsia="en-SG"/>
        </w:rPr>
      </w:pPr>
      <w:del w:id="286" w:author="user" w:date="2016-08-15T09:42:00Z">
        <w:r w:rsidRPr="007212E0" w:rsidDel="000251F5">
          <w:rPr>
            <w:rFonts w:eastAsiaTheme="minorHAnsi"/>
            <w:lang w:eastAsia="en-SG"/>
          </w:rPr>
          <w:delText xml:space="preserve">Despite these difficulties, my participant observation experience was rich and beneficial. First of all it gave me first-hand experience of the teachers’ life-world. I went through both productive and unproductive staff meetings, witnessed the joy of achievement when a student won a competition, and felt undercurrents of interpersonal tension during tea time conversations. </w:delText>
        </w:r>
      </w:del>
    </w:p>
    <w:p w14:paraId="17E74B6B" w14:textId="77777777" w:rsidR="007212E0" w:rsidRPr="007212E0" w:rsidDel="000251F5" w:rsidRDefault="007212E0" w:rsidP="007212E0">
      <w:pPr>
        <w:rPr>
          <w:del w:id="287" w:author="user" w:date="2016-08-15T09:42:00Z"/>
          <w:rFonts w:eastAsiaTheme="minorHAnsi" w:cstheme="minorBidi"/>
          <w:color w:val="auto"/>
          <w:lang w:val="en-US"/>
        </w:rPr>
      </w:pPr>
      <w:del w:id="288" w:author="user" w:date="2016-08-15T09:42:00Z">
        <w:r w:rsidRPr="007212E0" w:rsidDel="000251F5">
          <w:rPr>
            <w:rFonts w:eastAsiaTheme="minorHAnsi" w:cstheme="minorBidi"/>
            <w:color w:val="auto"/>
            <w:lang w:val="en-US"/>
          </w:rPr>
          <w:tab/>
          <w:delText>Furthermore, information from observation could be triangulated with the interview and document data, thus increasing the credibility and validity of the study. Thus data got corroborated in multiple ways.</w:delText>
        </w:r>
      </w:del>
    </w:p>
    <w:p w14:paraId="1F4514C0" w14:textId="77777777" w:rsidR="007212E0" w:rsidRPr="007212E0" w:rsidDel="000251F5" w:rsidRDefault="007212E0" w:rsidP="007212E0">
      <w:pPr>
        <w:rPr>
          <w:del w:id="289" w:author="user" w:date="2016-08-15T09:42:00Z"/>
          <w:rFonts w:eastAsiaTheme="minorHAnsi" w:cstheme="minorBidi"/>
          <w:color w:val="auto"/>
          <w:lang w:val="en-US"/>
        </w:rPr>
      </w:pPr>
      <w:del w:id="290" w:author="user" w:date="2016-08-15T09:42:00Z">
        <w:r w:rsidRPr="007212E0" w:rsidDel="000251F5">
          <w:rPr>
            <w:rFonts w:eastAsiaTheme="minorHAnsi" w:cstheme="minorBidi"/>
            <w:color w:val="auto"/>
            <w:lang w:val="en-US"/>
          </w:rPr>
          <w:tab/>
          <w:delText>An important gain from the participant observation was the increased familiarity with the people under study, facilitating interview. I was a familiar figure after a month, someone who is part of the school. This made it easier to approach people for interview.</w:delText>
        </w:r>
      </w:del>
    </w:p>
    <w:p w14:paraId="3839CB2A" w14:textId="77777777" w:rsidR="007212E0" w:rsidRPr="007212E0" w:rsidDel="000251F5" w:rsidRDefault="007212E0" w:rsidP="007212E0">
      <w:pPr>
        <w:rPr>
          <w:del w:id="291" w:author="user" w:date="2016-08-15T09:42:00Z"/>
          <w:rFonts w:eastAsiaTheme="minorHAnsi" w:cstheme="minorBidi"/>
          <w:color w:val="auto"/>
          <w:u w:val="single"/>
          <w:lang w:val="en-US"/>
        </w:rPr>
      </w:pPr>
      <w:del w:id="292" w:author="user" w:date="2016-08-15T09:42:00Z">
        <w:r w:rsidRPr="007212E0" w:rsidDel="000251F5">
          <w:rPr>
            <w:rFonts w:eastAsiaTheme="minorHAnsi" w:cstheme="minorBidi"/>
            <w:color w:val="auto"/>
            <w:lang w:val="en-US"/>
          </w:rPr>
          <w:tab/>
          <w:delText xml:space="preserve">Moreover, during participant observation, I could get hunches, and sense undercurrents, which I could bring up at the interview. For example, if I found a teacher being unusually assertive about an issue at a staff meeting, during the interview, I could bring it up, and find out in depth what was going on. I could unravel hidden attitudes and values this way. </w:delText>
        </w:r>
      </w:del>
    </w:p>
    <w:p w14:paraId="1C33D3B1" w14:textId="77777777" w:rsidR="007212E0" w:rsidRPr="007212E0" w:rsidDel="000251F5" w:rsidRDefault="007212E0" w:rsidP="007212E0">
      <w:pPr>
        <w:rPr>
          <w:del w:id="293" w:author="user" w:date="2016-08-15T09:42:00Z"/>
          <w:rFonts w:eastAsiaTheme="minorHAnsi" w:cstheme="minorBidi"/>
          <w:color w:val="auto"/>
          <w:lang w:val="en-US"/>
        </w:rPr>
      </w:pPr>
      <w:del w:id="294" w:author="user" w:date="2016-08-15T09:42:00Z">
        <w:r w:rsidRPr="007212E0" w:rsidDel="000251F5">
          <w:rPr>
            <w:rFonts w:eastAsiaTheme="minorHAnsi" w:cstheme="minorBidi"/>
            <w:color w:val="auto"/>
            <w:lang w:val="en-US"/>
          </w:rPr>
          <w:tab/>
          <w:delText xml:space="preserve">Finally, I could see the interview data in perspective, because of my observation. I knew about the context of the interviewee’s experience because of the observation. When the teachers talked about feelings of disempowerment in a staff meeting where illogical decisions were handed down to her, for example, I understood what he or she meant, because I had been there at the staff meeting. Even the context for their private experiences made sense to me because of my participant observation. Even though I was not part of the private experiences, I knew the actors in the experience, and the cultural context. </w:delText>
        </w:r>
      </w:del>
    </w:p>
    <w:p w14:paraId="0B4CE114" w14:textId="77777777" w:rsidR="007212E0" w:rsidRPr="007212E0" w:rsidDel="00217645" w:rsidRDefault="007212E0" w:rsidP="007212E0">
      <w:pPr>
        <w:tabs>
          <w:tab w:val="left" w:pos="10080"/>
        </w:tabs>
        <w:spacing w:before="240" w:after="120"/>
        <w:ind w:left="720"/>
        <w:outlineLvl w:val="2"/>
        <w:rPr>
          <w:del w:id="295" w:author="user" w:date="2016-08-15T09:52:00Z"/>
          <w:rFonts w:eastAsiaTheme="majorEastAsia" w:cstheme="majorBidi"/>
          <w:b/>
          <w:szCs w:val="26"/>
          <w:lang w:val="en-US"/>
        </w:rPr>
      </w:pPr>
      <w:bookmarkStart w:id="296" w:name="_Toc434628231"/>
      <w:bookmarkStart w:id="297" w:name="_Toc434803546"/>
      <w:bookmarkStart w:id="298" w:name="_Toc437371518"/>
      <w:del w:id="299" w:author="user" w:date="2016-08-15T09:52:00Z">
        <w:r w:rsidRPr="007212E0" w:rsidDel="00217645">
          <w:rPr>
            <w:rFonts w:eastAsiaTheme="majorEastAsia" w:cstheme="majorBidi"/>
            <w:b/>
            <w:szCs w:val="26"/>
            <w:lang w:val="en-US"/>
          </w:rPr>
          <w:delText>Interview</w:delText>
        </w:r>
        <w:bookmarkEnd w:id="296"/>
        <w:bookmarkEnd w:id="297"/>
        <w:bookmarkEnd w:id="298"/>
      </w:del>
    </w:p>
    <w:p w14:paraId="1F638373" w14:textId="77777777" w:rsidR="007212E0" w:rsidRPr="007212E0" w:rsidDel="00217645" w:rsidRDefault="007212E0" w:rsidP="007212E0">
      <w:pPr>
        <w:ind w:firstLine="720"/>
        <w:rPr>
          <w:del w:id="300" w:author="user" w:date="2016-08-15T09:52:00Z"/>
          <w:rFonts w:eastAsiaTheme="minorHAnsi" w:cstheme="minorBidi"/>
          <w:color w:val="auto"/>
          <w:lang w:val="en-SG"/>
        </w:rPr>
      </w:pPr>
      <w:del w:id="301" w:author="user" w:date="2016-08-15T09:52:00Z">
        <w:r w:rsidRPr="007212E0" w:rsidDel="00217645">
          <w:rPr>
            <w:rFonts w:eastAsiaTheme="minorHAnsi" w:cstheme="minorBidi"/>
            <w:color w:val="auto"/>
            <w:lang w:val="en-SG"/>
          </w:rPr>
          <w:delText>Ethnographic interviews can be “opportunistic chats, questions that arise on the spur of the moment, one-to-one in-depth interviews, group interviews, and all sorts of ways of asking questions and learning about people that fall in between” (O’Reilly, 2012, p.116).  Spradley (1979) calls ethnographic interviews as “a series of friendly conversations” (p. 58) in which friendly, easy going talk is interspersed with ethnographic, information gathering questions. O’Reilly (2012) calls ethnographic interviews “guided conversations” (p. 127) which are more “collaborative rather than interrogative” (p.118). In my study, interviews of varying degrees of formality took place, from thoroughly formal to thoroughly informal.</w:delText>
        </w:r>
      </w:del>
    </w:p>
    <w:p w14:paraId="47B69BAF" w14:textId="77777777" w:rsidR="007212E0" w:rsidRPr="007212E0" w:rsidDel="00217645" w:rsidRDefault="007212E0" w:rsidP="007212E0">
      <w:pPr>
        <w:ind w:firstLine="720"/>
        <w:rPr>
          <w:del w:id="302" w:author="user" w:date="2016-08-15T09:52:00Z"/>
          <w:rFonts w:eastAsiaTheme="minorHAnsi"/>
          <w:lang w:eastAsia="en-SG"/>
        </w:rPr>
      </w:pPr>
      <w:del w:id="303" w:author="user" w:date="2016-08-15T09:52:00Z">
        <w:r w:rsidRPr="007212E0" w:rsidDel="00217645">
          <w:rPr>
            <w:rFonts w:eastAsiaTheme="minorHAnsi"/>
            <w:lang w:eastAsia="en-SG"/>
          </w:rPr>
          <w:delText xml:space="preserve">I conducted the pilot interview after spending the initial one month of participant observation, to sensitize myself to the setting. The interview guide was revised after the pilot interview, to include some of the elements that the interviewee had brought up, and also to change the wording of my own questions in order to be better able to elicit relevant information. The pilot interview was also included for analysis later. </w:delText>
        </w:r>
      </w:del>
    </w:p>
    <w:p w14:paraId="437F584C" w14:textId="77777777" w:rsidR="007212E0" w:rsidRPr="007212E0" w:rsidDel="00217645" w:rsidRDefault="007212E0" w:rsidP="007212E0">
      <w:pPr>
        <w:ind w:firstLine="720"/>
        <w:rPr>
          <w:del w:id="304" w:author="user" w:date="2016-08-15T09:52:00Z"/>
          <w:rFonts w:eastAsiaTheme="minorHAnsi" w:cstheme="minorBidi"/>
          <w:color w:val="auto"/>
          <w:lang w:val="en-SG"/>
        </w:rPr>
      </w:pPr>
      <w:del w:id="305" w:author="user" w:date="2016-08-15T09:52:00Z">
        <w:r w:rsidRPr="007212E0" w:rsidDel="00217645">
          <w:rPr>
            <w:rFonts w:eastAsiaTheme="minorHAnsi" w:cstheme="minorBidi"/>
            <w:color w:val="auto"/>
            <w:lang w:val="en-SG"/>
          </w:rPr>
          <w:delText xml:space="preserve">In this study, I used interviews with varying degrees of formality. There were very informal chats, informal and ‘life history’ interviews (Wolcott, 1997) and conversations with teachers, both individually and in “naturally occurring” (O’Reilly, 2012, p. 137) groups, and these were entirely unstructured and open-ended. However, there were also semi-structured, formal interviews, for which I used an interview guide. (The interview guide is given in the Appendix B.) Even though I used an interview guide, these arranged interviews did not have a rigid structure. Both the interviewee and myself were free to introduce new ideas as they occurred. Other than these planned interviews, “opportunistic interviews” (O’Reilly, 2012, p.124), which means “turning a situation opportunistically into an interview” (O’Reilly, 2012, p.124), were also conducted throughout. </w:delText>
        </w:r>
      </w:del>
    </w:p>
    <w:p w14:paraId="076B3FA4" w14:textId="77777777" w:rsidR="007212E0" w:rsidRPr="007212E0" w:rsidDel="00217645" w:rsidRDefault="007212E0" w:rsidP="007212E0">
      <w:pPr>
        <w:tabs>
          <w:tab w:val="left" w:pos="10080"/>
        </w:tabs>
        <w:spacing w:before="240" w:after="120"/>
        <w:ind w:left="720"/>
        <w:outlineLvl w:val="2"/>
        <w:rPr>
          <w:del w:id="306" w:author="user" w:date="2016-08-15T09:52:00Z"/>
          <w:rFonts w:eastAsiaTheme="majorEastAsia" w:cstheme="majorBidi"/>
          <w:b/>
          <w:i/>
          <w:szCs w:val="26"/>
          <w:lang w:val="en-US"/>
        </w:rPr>
      </w:pPr>
      <w:bookmarkStart w:id="307" w:name="_Toc434628232"/>
      <w:bookmarkStart w:id="308" w:name="_Toc434803547"/>
      <w:bookmarkStart w:id="309" w:name="_Toc437371519"/>
      <w:del w:id="310" w:author="user" w:date="2016-08-15T09:52:00Z">
        <w:r w:rsidRPr="007212E0" w:rsidDel="00217645">
          <w:rPr>
            <w:rFonts w:eastAsiaTheme="majorEastAsia" w:cstheme="majorBidi"/>
            <w:b/>
            <w:szCs w:val="26"/>
            <w:lang w:val="en-US"/>
          </w:rPr>
          <w:delText>Interview participants</w:delText>
        </w:r>
        <w:bookmarkEnd w:id="307"/>
        <w:bookmarkEnd w:id="308"/>
        <w:bookmarkEnd w:id="309"/>
      </w:del>
    </w:p>
    <w:p w14:paraId="38753CDD" w14:textId="77777777" w:rsidR="007212E0" w:rsidRPr="007212E0" w:rsidDel="00217645" w:rsidRDefault="007212E0" w:rsidP="007212E0">
      <w:pPr>
        <w:ind w:firstLine="720"/>
        <w:rPr>
          <w:del w:id="311" w:author="user" w:date="2016-08-15T09:52:00Z"/>
          <w:rFonts w:eastAsiaTheme="minorHAnsi" w:cstheme="minorBidi"/>
          <w:i/>
          <w:color w:val="auto"/>
          <w:lang w:val="en-SG"/>
        </w:rPr>
      </w:pPr>
      <w:del w:id="312" w:author="user" w:date="2016-08-15T09:52:00Z">
        <w:r w:rsidRPr="007212E0" w:rsidDel="00217645">
          <w:rPr>
            <w:rFonts w:eastAsiaTheme="minorHAnsi" w:cstheme="minorBidi"/>
            <w:color w:val="auto"/>
            <w:lang w:val="en-SG"/>
          </w:rPr>
          <w:delText>As already mentioned, this study was conducted in the secondary section of a private school in one of the districts of Brunei Darussalam. The number of interviewees was 14, and this included secondary teachers, heads of departments, the Head of Secondary Section and the Principal.  During the six months that I spent at the school, I had long, informal conversations with the majority of the 21 teachers in the school, and superficial chats with some of them. The latter group, being teachers of Chinese and Malay language, had a language barrier. They spoke very little English, and I didn’t know Chinese or Malay. However, all the English speaking teachers, who were the majority, engaged in informal conversations with me, in the teachers’ refreshment room, the canteen, or just standing in the corridor. Sometimes, we had group discussions happening spontaneously. There were even instances of teachers reminding each other of incidents which they felt I had to know.</w:delText>
        </w:r>
      </w:del>
    </w:p>
    <w:p w14:paraId="04ACAC4D" w14:textId="77777777" w:rsidR="007212E0" w:rsidRPr="007212E0" w:rsidDel="00217645" w:rsidRDefault="007212E0" w:rsidP="007212E0">
      <w:pPr>
        <w:ind w:firstLine="720"/>
        <w:rPr>
          <w:del w:id="313" w:author="user" w:date="2016-08-15T09:52:00Z"/>
          <w:rFonts w:eastAsiaTheme="minorHAnsi" w:cstheme="minorBidi"/>
          <w:color w:val="auto"/>
          <w:lang w:val="en-SG"/>
        </w:rPr>
      </w:pPr>
      <w:del w:id="314" w:author="user" w:date="2016-08-15T09:52:00Z">
        <w:r w:rsidRPr="007212E0" w:rsidDel="00217645">
          <w:rPr>
            <w:rFonts w:eastAsiaTheme="minorHAnsi" w:cstheme="minorBidi"/>
            <w:color w:val="auto"/>
            <w:lang w:val="en-SG"/>
          </w:rPr>
          <w:delText xml:space="preserve">When it came to the formal, arranged interviews, I had intended to formally interview all 21 of the teachers, since I thought this was a manageable number. However, when I approached the teachers individually requesting a formal interview, the actual available number came down to 13 and the principal. These interviewees were however representative of the different ethnic groups among the teachers, and also were of varying work experience.  I ensured that I could interview teachers of different ages and experiences because research has found that experience and age are significant, and they affect perceptions of teacher empowerment (Short &amp; Rinehart, 1992). Teachers found that as they had more teaching experience, they were empowered to voice their opinions (Christine &amp; Anastasia, 2012; Overton, 2009). </w:delText>
        </w:r>
      </w:del>
    </w:p>
    <w:p w14:paraId="6F5ABA6B" w14:textId="77777777" w:rsidR="007212E0" w:rsidRPr="007212E0" w:rsidDel="00217645" w:rsidRDefault="007212E0" w:rsidP="007212E0">
      <w:pPr>
        <w:ind w:firstLine="720"/>
        <w:rPr>
          <w:del w:id="315" w:author="user" w:date="2016-08-15T09:52:00Z"/>
          <w:rFonts w:eastAsiaTheme="minorHAnsi" w:cstheme="minorBidi"/>
          <w:color w:val="auto"/>
          <w:lang w:val="en-SG"/>
        </w:rPr>
      </w:pPr>
      <w:del w:id="316" w:author="user" w:date="2016-08-15T09:52:00Z">
        <w:r w:rsidRPr="007212E0" w:rsidDel="00217645">
          <w:rPr>
            <w:rFonts w:eastAsiaTheme="minorHAnsi" w:cstheme="minorBidi"/>
            <w:color w:val="auto"/>
            <w:lang w:val="en-SG"/>
          </w:rPr>
          <w:delText xml:space="preserve">The interviews were located at a time and place that were convenient to the interviewees. They were conducted either in the library of the school, the laboratory or inside one of the cabins in the staffroom. When I approached the teachers with a request for a formal interview, I gave them the participant information sheet and consent form. I also gave them a verbal explanation of the research. The consent form were signed in two copies; one copy to be kept with the researcher and the other with the interviewee. The participant information sheets were kept with the interviewees. Before each interview began, I asked the participant if it was alright to audio record the interview. All the participants, except one teacher, said that they were comfortable with recording the interview. The one teacher who declined to be recorded was the pilot interviewee. I took notes during my interview with her. The interview was particularly useful to me as a data gathering device because it filled in many details that could not be observed by me .It also gave me information on the past experiences of the participants, which were sometimes contrasted with their present experiences. It also gave me their perceptions on the practices and behaviours embedded in their professional lives. It has to be said that not all interviews were of equal depth. This was because some of the interviewees knew me socially, and as a colleague earlier, so they were more trusting and forthcoming, than those who knew me only for a few months.  Also, some interviewees were naturally more vocal and articulate than others. Another factor was that I am an Indian, and some of the teachers in the school are also from India, from the same part of India as I am, and share the same native language. With these teachers, the interview was carried out in our native tongue, since I thought they were more at home in that language. With the others, I used English. For analysis, I translated from the native language to English. The interviews lasted between 2 to four hours. Even after the interview, after the field work period was over, I went back to the school, and spoke to a few of my interviewees, just to clarify some of the points they had made. </w:delText>
        </w:r>
      </w:del>
    </w:p>
    <w:p w14:paraId="06AEA0C6" w14:textId="77777777" w:rsidR="007212E0" w:rsidRPr="007212E0" w:rsidDel="00217645" w:rsidRDefault="007212E0" w:rsidP="007212E0">
      <w:pPr>
        <w:ind w:firstLine="720"/>
        <w:rPr>
          <w:del w:id="317" w:author="user" w:date="2016-08-15T09:52:00Z"/>
          <w:rFonts w:eastAsiaTheme="minorHAnsi" w:cstheme="minorBidi"/>
          <w:color w:val="auto"/>
          <w:lang w:val="en-SG"/>
        </w:rPr>
      </w:pPr>
      <w:del w:id="318" w:author="user" w:date="2016-08-15T09:52:00Z">
        <w:r w:rsidRPr="007212E0" w:rsidDel="00217645">
          <w:rPr>
            <w:rFonts w:eastAsiaTheme="minorHAnsi" w:cstheme="minorBidi"/>
            <w:color w:val="auto"/>
            <w:lang w:val="en-SG"/>
          </w:rPr>
          <w:delText xml:space="preserve">I transcribed all the interviews, verbatim. It was a very time consuming process. The completed transcripts were returned to the participants, for checking. A few of them suggested some changes, which were duly made. </w:delText>
        </w:r>
      </w:del>
    </w:p>
    <w:p w14:paraId="745A6FD1" w14:textId="77777777" w:rsidR="007212E0" w:rsidRPr="007212E0" w:rsidDel="00217645" w:rsidRDefault="007212E0" w:rsidP="007212E0">
      <w:pPr>
        <w:tabs>
          <w:tab w:val="left" w:pos="10080"/>
        </w:tabs>
        <w:spacing w:before="240" w:after="120"/>
        <w:ind w:left="720"/>
        <w:outlineLvl w:val="2"/>
        <w:rPr>
          <w:del w:id="319" w:author="user" w:date="2016-08-15T09:52:00Z"/>
          <w:rFonts w:eastAsiaTheme="majorEastAsia" w:cstheme="majorBidi"/>
          <w:b/>
          <w:szCs w:val="26"/>
          <w:lang w:val="en-US"/>
        </w:rPr>
      </w:pPr>
      <w:bookmarkStart w:id="320" w:name="_Toc434628233"/>
      <w:bookmarkStart w:id="321" w:name="_Toc434803548"/>
      <w:bookmarkStart w:id="322" w:name="_Toc437371520"/>
      <w:del w:id="323" w:author="user" w:date="2016-08-15T09:52:00Z">
        <w:r w:rsidRPr="007212E0" w:rsidDel="00217645">
          <w:rPr>
            <w:rFonts w:eastAsiaTheme="majorEastAsia" w:cstheme="majorBidi"/>
            <w:b/>
            <w:szCs w:val="26"/>
            <w:lang w:val="en-US"/>
          </w:rPr>
          <w:delText>Collection of documents</w:delText>
        </w:r>
        <w:bookmarkEnd w:id="320"/>
        <w:bookmarkEnd w:id="321"/>
        <w:bookmarkEnd w:id="322"/>
      </w:del>
    </w:p>
    <w:p w14:paraId="4C80A55A" w14:textId="77777777" w:rsidR="007212E0" w:rsidRPr="007212E0" w:rsidDel="00217645" w:rsidRDefault="007212E0" w:rsidP="007212E0">
      <w:pPr>
        <w:ind w:firstLine="720"/>
        <w:rPr>
          <w:del w:id="324" w:author="user" w:date="2016-08-15T09:52:00Z"/>
          <w:rFonts w:eastAsiaTheme="minorHAnsi" w:cstheme="minorBidi"/>
          <w:i/>
          <w:color w:val="auto"/>
          <w:lang w:val="en-SG"/>
        </w:rPr>
      </w:pPr>
      <w:del w:id="325" w:author="user" w:date="2016-08-15T09:52:00Z">
        <w:r w:rsidRPr="007212E0" w:rsidDel="00217645">
          <w:rPr>
            <w:rFonts w:eastAsiaTheme="minorHAnsi" w:cstheme="minorBidi"/>
            <w:color w:val="auto"/>
            <w:lang w:val="en-SG"/>
          </w:rPr>
          <w:delText>Ethnographic data collection often involves the collection of relevant documents (Creswell, 2009; Lichtman, 2013). LeCompte &amp; Ludwig (2013) called them “text-based artifacts” (p.11) which are meaningful as they give information about the phenomenon that is being studied. The documents that I collected at the school were memos from the principal to the teachers, and minutes of meetings. These were collected from the teachers, and the Head of the secondary section. These documents were a window to the everyday practices in the professional lives of the teachers in the school. The advantages of this method of data collection is that it is unobtrusive, and is readily accessible data, which is written in the participants’ words (Creswell, 2009)</w:delText>
        </w:r>
        <w:r w:rsidRPr="007212E0" w:rsidDel="00217645">
          <w:rPr>
            <w:rFonts w:eastAsiaTheme="minorHAnsi" w:cstheme="minorBidi"/>
            <w:b/>
            <w:color w:val="auto"/>
            <w:lang w:val="en-SG"/>
          </w:rPr>
          <w:tab/>
        </w:r>
      </w:del>
    </w:p>
    <w:p w14:paraId="7E54546B" w14:textId="77777777" w:rsidR="007212E0" w:rsidRPr="0039236C" w:rsidRDefault="007212E0" w:rsidP="007212E0">
      <w:pPr>
        <w:keepNext/>
        <w:keepLines/>
        <w:spacing w:before="240" w:after="120"/>
        <w:contextualSpacing/>
        <w:outlineLvl w:val="1"/>
        <w:rPr>
          <w:rFonts w:eastAsiaTheme="minorHAnsi" w:cstheme="minorBidi"/>
          <w:b/>
          <w:lang w:eastAsia="en-SG"/>
        </w:rPr>
      </w:pPr>
      <w:bookmarkStart w:id="326" w:name="_Toc434628234"/>
      <w:bookmarkStart w:id="327" w:name="_Toc434803549"/>
      <w:bookmarkStart w:id="328" w:name="_Toc437371521"/>
      <w:del w:id="329" w:author="user" w:date="2016-08-15T09:52:00Z">
        <w:r w:rsidRPr="0039236C" w:rsidDel="00217645">
          <w:rPr>
            <w:rFonts w:eastAsiaTheme="minorHAnsi" w:cstheme="minorBidi"/>
            <w:b/>
            <w:lang w:eastAsia="en-SG"/>
          </w:rPr>
          <w:delText xml:space="preserve"> </w:delText>
        </w:r>
      </w:del>
      <w:r w:rsidRPr="0039236C">
        <w:rPr>
          <w:rFonts w:eastAsiaTheme="minorHAnsi" w:cstheme="minorBidi"/>
          <w:b/>
          <w:lang w:eastAsia="en-SG"/>
        </w:rPr>
        <w:t>Data analysis</w:t>
      </w:r>
      <w:bookmarkEnd w:id="326"/>
      <w:bookmarkEnd w:id="327"/>
      <w:bookmarkEnd w:id="328"/>
    </w:p>
    <w:p w14:paraId="04378E34" w14:textId="1A2B57FB" w:rsidR="007212E0" w:rsidRPr="007212E0" w:rsidDel="00EC7AE7" w:rsidRDefault="007212E0" w:rsidP="007212E0">
      <w:pPr>
        <w:ind w:firstLine="720"/>
        <w:rPr>
          <w:del w:id="330" w:author="user" w:date="2016-08-22T10:49:00Z"/>
          <w:rFonts w:eastAsiaTheme="minorHAnsi" w:cstheme="minorBidi"/>
          <w:color w:val="auto"/>
          <w:lang w:val="en-SG"/>
        </w:rPr>
      </w:pPr>
      <w:r w:rsidRPr="007212E0">
        <w:rPr>
          <w:rFonts w:eastAsiaTheme="minorHAnsi" w:cstheme="minorBidi"/>
          <w:color w:val="auto"/>
          <w:lang w:val="en-SG"/>
        </w:rPr>
        <w:t xml:space="preserve">Data analysis in focused ethnography is an iterative, cyclic, and self-reflective process (Higginbottom, Pillay &amp; Boadu, 2013). </w:t>
      </w:r>
      <w:del w:id="331" w:author="user" w:date="2016-08-22T10:49:00Z">
        <w:r w:rsidRPr="007212E0" w:rsidDel="00EC7AE7">
          <w:rPr>
            <w:rFonts w:eastAsiaTheme="minorHAnsi" w:cstheme="minorBidi"/>
            <w:color w:val="auto"/>
            <w:lang w:val="en-SG"/>
          </w:rPr>
          <w:delText xml:space="preserve">Concurrent data collection, data analysis and writing up is often the norm (Creswell, 2009, Creswell, 2013; Fetterman, 2010). </w:delText>
        </w:r>
      </w:del>
      <w:r w:rsidRPr="007212E0">
        <w:rPr>
          <w:rFonts w:eastAsiaTheme="minorHAnsi" w:cstheme="minorBidi"/>
          <w:color w:val="auto"/>
          <w:lang w:val="en-SG"/>
        </w:rPr>
        <w:t xml:space="preserve">O’Reilly (2012) pointed out that it involves transforming data into a comprehensible argument, by arranging, summing up, categorizing , and interpreting, to be presented to a wide range of readers (O’Reilly, 2012). </w:t>
      </w:r>
      <w:del w:id="332" w:author="user" w:date="2016-08-22T10:49:00Z">
        <w:r w:rsidRPr="007212E0" w:rsidDel="00EC7AE7">
          <w:rPr>
            <w:rFonts w:eastAsiaTheme="minorHAnsi" w:cstheme="minorBidi"/>
            <w:color w:val="auto"/>
            <w:lang w:val="en-SG"/>
          </w:rPr>
          <w:delText>Creswell (2013) spells out the following steps in ethnographic analysis. (1) creating and organising files for data (2) reading through the text, making margin notes, and forming initial codes (3) describing the social setting, actors, and events, and drawing a picture of the setting, (4) analysing data for themes and patterned regularities (5) interpreting and making sense of the findings, to give a picture of how the culture works, and (6) presenting narrative presentation augmented by tables figures and sketches.</w:delText>
        </w:r>
      </w:del>
    </w:p>
    <w:p w14:paraId="625701C8" w14:textId="77777777" w:rsidR="007212E0" w:rsidRPr="007212E0" w:rsidRDefault="007212E0">
      <w:pPr>
        <w:ind w:firstLine="720"/>
        <w:rPr>
          <w:rFonts w:eastAsiaTheme="minorHAnsi" w:cstheme="minorBidi"/>
          <w:color w:val="auto"/>
          <w:lang w:val="en-SG"/>
        </w:rPr>
      </w:pPr>
      <w:r w:rsidRPr="007212E0">
        <w:rPr>
          <w:rFonts w:eastAsiaTheme="minorHAnsi" w:cstheme="minorBidi"/>
          <w:color w:val="auto"/>
          <w:lang w:val="en-SG"/>
        </w:rPr>
        <w:t xml:space="preserve">Higginbottom, Pillay, and Boadu (2013) advised the use of computer-assisted qualitative data analysis software such as Atlas.ti (ATLAS.ti Scientific Software Development GmbH, Berlin, Germany) or NVivo (QRS International, Victoria, Australia). </w:t>
      </w:r>
    </w:p>
    <w:p w14:paraId="3EEC4BE5" w14:textId="0B3536FF" w:rsidR="007212E0" w:rsidRPr="007212E0" w:rsidDel="00E029F6" w:rsidRDefault="007212E0">
      <w:pPr>
        <w:ind w:firstLine="720"/>
        <w:rPr>
          <w:del w:id="333" w:author="user" w:date="2016-08-22T10:51:00Z"/>
          <w:rFonts w:eastAsiaTheme="minorHAnsi" w:cstheme="minorBidi"/>
          <w:color w:val="auto"/>
          <w:lang w:val="en-SG"/>
        </w:rPr>
      </w:pPr>
      <w:r w:rsidRPr="007212E0">
        <w:rPr>
          <w:rFonts w:eastAsiaTheme="minorHAnsi" w:cstheme="minorBidi"/>
          <w:color w:val="auto"/>
          <w:lang w:val="en-SG"/>
        </w:rPr>
        <w:t xml:space="preserve">Though at the beginning I used atlas.ti, the data analysis software, I gradually abandoned it, finding it too rigid. Thereafter, I used a combination of manual and technological mode of analysis using Microsoft Word. </w:t>
      </w:r>
      <w:del w:id="334" w:author="user" w:date="2016-08-22T10:51:00Z">
        <w:r w:rsidRPr="007212E0" w:rsidDel="00E029F6">
          <w:rPr>
            <w:rFonts w:eastAsiaTheme="minorHAnsi" w:cstheme="minorBidi"/>
            <w:color w:val="auto"/>
            <w:lang w:val="en-SG"/>
          </w:rPr>
          <w:delText>First of all I read through all of my data. After that, I created 6 files on my desktop for each of the components of my research questions, and one for data that did not seem to belong anywhere. In the second round of reading, I assigned codes to the units of data. Soon after coding, I cut it and pasted it onto the relevant file. If one piece of data belonged to more than one file, it was pasted in all of the files that were relevant. Thus I had coded data in 7 files. The next step was to categorize the data. In each file, I located common threads among codes. Joining them all, still with individual codes in them, I made categories. The same grouping process was done one more time, to form abstract themes. In this process, I ended up with two more files, to accommodate data that was relevant to answering the research problem, but not anticipated when I began analysis. In the meanwhile, a portrait of the setting and the actors was written.</w:delText>
        </w:r>
      </w:del>
    </w:p>
    <w:p w14:paraId="0A285BCC" w14:textId="6B47CE53" w:rsidR="007212E0" w:rsidRPr="007212E0" w:rsidRDefault="007212E0">
      <w:pPr>
        <w:ind w:firstLine="720"/>
        <w:rPr>
          <w:rFonts w:eastAsiaTheme="minorHAnsi" w:cstheme="minorBidi"/>
          <w:color w:val="auto"/>
          <w:lang w:val="en-SG"/>
        </w:rPr>
      </w:pPr>
      <w:del w:id="335" w:author="user" w:date="2016-08-22T10:51:00Z">
        <w:r w:rsidRPr="007212E0" w:rsidDel="00E029F6">
          <w:rPr>
            <w:rFonts w:eastAsiaTheme="minorHAnsi" w:cstheme="minorBidi"/>
            <w:color w:val="auto"/>
            <w:lang w:val="en-SG"/>
          </w:rPr>
          <w:delText xml:space="preserve">In short, </w:delText>
        </w:r>
      </w:del>
      <w:ins w:id="336" w:author="user" w:date="2016-08-22T10:51:00Z">
        <w:r w:rsidR="00E029F6">
          <w:rPr>
            <w:rFonts w:eastAsiaTheme="minorHAnsi" w:cstheme="minorBidi"/>
            <w:color w:val="auto"/>
            <w:lang w:val="en-SG"/>
          </w:rPr>
          <w:t>M</w:t>
        </w:r>
      </w:ins>
      <w:del w:id="337" w:author="user" w:date="2016-08-22T10:51:00Z">
        <w:r w:rsidRPr="007212E0" w:rsidDel="00E029F6">
          <w:rPr>
            <w:rFonts w:eastAsiaTheme="minorHAnsi" w:cstheme="minorBidi"/>
            <w:color w:val="auto"/>
            <w:lang w:val="en-SG"/>
          </w:rPr>
          <w:delText>m</w:delText>
        </w:r>
      </w:del>
      <w:r w:rsidRPr="007212E0">
        <w:rPr>
          <w:rFonts w:eastAsiaTheme="minorHAnsi" w:cstheme="minorBidi"/>
          <w:color w:val="auto"/>
          <w:lang w:val="en-SG"/>
        </w:rPr>
        <w:t xml:space="preserve">y data analysis involved (1) familiarisation with the data by </w:t>
      </w:r>
      <w:r w:rsidRPr="007212E0">
        <w:rPr>
          <w:rFonts w:eastAsiaTheme="minorHAnsi" w:cstheme="minorBidi"/>
          <w:color w:val="auto"/>
          <w:lang w:val="en-SG"/>
        </w:rPr>
        <w:lastRenderedPageBreak/>
        <w:t>transcribing, reading and re-reading, (2) assigning codes to data units, (3) grouping codes and corresponding data into categories, (4) grouping categories with corresponding codes and data into themes, (5)  each theme with its categories, codes and data, are interpreted and made sense of, so that a coherent picture of the working of the culture is arrived at, (6) at the same time, a detailed portrait of the setting, actors, and events is drawn, so that the culture is well-delineated within the context.</w:t>
      </w:r>
    </w:p>
    <w:p w14:paraId="49565F26" w14:textId="37E95694" w:rsidR="007212E0" w:rsidRPr="007212E0" w:rsidDel="00E029F6" w:rsidRDefault="007212E0" w:rsidP="007212E0">
      <w:pPr>
        <w:keepNext/>
        <w:keepLines/>
        <w:spacing w:before="240" w:after="120"/>
        <w:contextualSpacing/>
        <w:outlineLvl w:val="1"/>
        <w:rPr>
          <w:del w:id="338" w:author="user" w:date="2016-08-22T10:53:00Z"/>
          <w:rFonts w:eastAsiaTheme="minorHAnsi" w:cstheme="minorBidi"/>
          <w:b/>
          <w:lang w:eastAsia="en-SG"/>
        </w:rPr>
      </w:pPr>
      <w:bookmarkStart w:id="339" w:name="_Toc434628235"/>
      <w:bookmarkStart w:id="340" w:name="_Toc434803550"/>
      <w:bookmarkStart w:id="341" w:name="_Toc437371522"/>
      <w:del w:id="342" w:author="user" w:date="2016-08-22T10:53:00Z">
        <w:r w:rsidRPr="007212E0" w:rsidDel="00E029F6">
          <w:rPr>
            <w:rFonts w:eastAsiaTheme="minorHAnsi" w:cstheme="minorBidi"/>
            <w:b/>
            <w:lang w:eastAsia="en-SG"/>
          </w:rPr>
          <w:delText>Rigour through reflexivity</w:delText>
        </w:r>
        <w:bookmarkEnd w:id="339"/>
        <w:bookmarkEnd w:id="340"/>
        <w:bookmarkEnd w:id="341"/>
        <w:r w:rsidRPr="007212E0" w:rsidDel="00E029F6">
          <w:rPr>
            <w:rFonts w:eastAsiaTheme="minorHAnsi" w:cstheme="minorBidi"/>
            <w:b/>
            <w:lang w:eastAsia="en-SG"/>
          </w:rPr>
          <w:delText xml:space="preserve"> </w:delText>
        </w:r>
      </w:del>
    </w:p>
    <w:p w14:paraId="118D1DEF" w14:textId="36B78B40" w:rsidR="007212E0" w:rsidRPr="007212E0" w:rsidDel="00E029F6" w:rsidRDefault="007212E0" w:rsidP="007212E0">
      <w:pPr>
        <w:ind w:firstLine="720"/>
        <w:rPr>
          <w:del w:id="343" w:author="user" w:date="2016-08-22T10:53:00Z"/>
          <w:rFonts w:eastAsiaTheme="minorHAnsi" w:cstheme="minorBidi"/>
          <w:color w:val="auto"/>
          <w:lang w:val="en-SG"/>
        </w:rPr>
      </w:pPr>
      <w:del w:id="344" w:author="user" w:date="2016-08-22T10:53:00Z">
        <w:r w:rsidRPr="007212E0" w:rsidDel="00E029F6">
          <w:rPr>
            <w:rFonts w:eastAsiaTheme="minorHAnsi" w:cstheme="minorBidi"/>
            <w:color w:val="auto"/>
            <w:lang w:val="en-SG"/>
          </w:rPr>
          <w:delText xml:space="preserve">Reflexivity is an important dimension of ethnography and qualitative research in general (Denzin &amp; Lincoln 1998; Hammersley &amp; Atkinson 1995). </w:delText>
        </w:r>
      </w:del>
      <w:del w:id="345" w:author="user" w:date="2016-08-22T10:51:00Z">
        <w:r w:rsidRPr="007212E0" w:rsidDel="00E029F6">
          <w:rPr>
            <w:rFonts w:eastAsiaTheme="minorHAnsi" w:cstheme="minorBidi"/>
            <w:color w:val="auto"/>
            <w:lang w:val="en-SG"/>
          </w:rPr>
          <w:delText>Cruz and Higginbottom (2013) maintained that reflexivity aims to make transparent and explicit, the effect of the researcher, methodology and methods of data collection on the process of research and the research findings. This includes making clear the influence of the researchers’ ideologies, values and belief systems on the study. Reflexivity is particularly important in focused ethnography as usually the researcher is very familiar with the setting or even may have personal experience there (Cruz &amp; Higginbottom, 2013). This contrasts with the stance taken in quantitative research where efforts are directed to minimising or eradicating the researcher</w:delText>
        </w:r>
        <w:r w:rsidR="00FD421D" w:rsidDel="00E029F6">
          <w:rPr>
            <w:rFonts w:eastAsiaTheme="minorHAnsi" w:cstheme="minorBidi"/>
            <w:color w:val="auto"/>
            <w:lang w:val="en-SG"/>
          </w:rPr>
          <w:delText xml:space="preserve"> effect on the research (Murphy,</w:delText>
        </w:r>
        <w:r w:rsidR="00FD421D" w:rsidDel="00E029F6">
          <w:rPr>
            <w:rFonts w:eastAsiaTheme="minorHAnsi"/>
            <w:color w:val="auto"/>
            <w:lang w:val="en-US"/>
          </w:rPr>
          <w:delText xml:space="preserve"> Dingwall, </w:delText>
        </w:r>
        <w:r w:rsidR="00FD421D" w:rsidRPr="00291F52" w:rsidDel="00E029F6">
          <w:rPr>
            <w:rFonts w:eastAsiaTheme="minorHAnsi"/>
            <w:color w:val="auto"/>
            <w:lang w:val="en-US"/>
          </w:rPr>
          <w:delText>Grea</w:delText>
        </w:r>
        <w:r w:rsidR="00FD421D" w:rsidDel="00E029F6">
          <w:rPr>
            <w:rFonts w:eastAsiaTheme="minorHAnsi"/>
            <w:color w:val="auto"/>
            <w:lang w:val="en-US"/>
          </w:rPr>
          <w:delText xml:space="preserve">tbatch, Parker, &amp; Watson, </w:delText>
        </w:r>
        <w:r w:rsidRPr="007212E0" w:rsidDel="00E029F6">
          <w:rPr>
            <w:rFonts w:eastAsiaTheme="minorHAnsi" w:cstheme="minorBidi"/>
            <w:color w:val="auto"/>
            <w:lang w:val="en-SG"/>
          </w:rPr>
          <w:delText>1998).</w:delText>
        </w:r>
      </w:del>
    </w:p>
    <w:p w14:paraId="6DC2073A" w14:textId="12BDFCF8" w:rsidR="007212E0" w:rsidRPr="007212E0" w:rsidDel="00E029F6" w:rsidRDefault="007212E0" w:rsidP="007212E0">
      <w:pPr>
        <w:ind w:firstLine="720"/>
        <w:rPr>
          <w:del w:id="346" w:author="user" w:date="2016-08-22T10:53:00Z"/>
          <w:rFonts w:eastAsiaTheme="minorHAnsi" w:cstheme="minorBidi"/>
          <w:color w:val="auto"/>
          <w:lang w:val="en-SG"/>
        </w:rPr>
      </w:pPr>
      <w:del w:id="347" w:author="user" w:date="2016-08-22T10:53:00Z">
        <w:r w:rsidRPr="007212E0" w:rsidDel="00E029F6">
          <w:rPr>
            <w:rFonts w:eastAsiaTheme="minorHAnsi" w:cstheme="minorBidi"/>
            <w:color w:val="auto"/>
            <w:lang w:val="en-SG"/>
          </w:rPr>
          <w:delText>Being reflexive, in my case, encompasses both my personal background and professional background. I was born to parents who believed in bringing out the best in children, and in leading extra ordinary lives fulfilling personal potential. I have believed in this ideal all through my education. Professionally, as an educator, I have had fulfilling experiences, which were highly motivating. However, along with my colleagues, I have been through quite disempowering experiences, which affected all of us in varying degrees. During my teaching years, I witnessed many teachers either quitting school out of adjustment difficulties or just carrying on because of financial obligations. I have seen the light going out of their eyes. This is the background against which this study is set. To protect this study from any bias arising from such a background, I have taken a few measures, as I shall describe below.</w:delText>
        </w:r>
      </w:del>
    </w:p>
    <w:p w14:paraId="479C3F1F" w14:textId="1D9E6F1E" w:rsidR="007212E0" w:rsidRPr="007212E0" w:rsidDel="00E029F6" w:rsidRDefault="007212E0" w:rsidP="007212E0">
      <w:pPr>
        <w:tabs>
          <w:tab w:val="left" w:pos="10080"/>
        </w:tabs>
        <w:spacing w:before="240" w:after="120"/>
        <w:ind w:left="720"/>
        <w:outlineLvl w:val="2"/>
        <w:rPr>
          <w:del w:id="348" w:author="user" w:date="2016-08-22T10:53:00Z"/>
          <w:rFonts w:eastAsiaTheme="majorEastAsia" w:cstheme="majorBidi"/>
          <w:b/>
          <w:szCs w:val="26"/>
          <w:lang w:val="en-US"/>
        </w:rPr>
      </w:pPr>
      <w:bookmarkStart w:id="349" w:name="_Toc434628236"/>
      <w:bookmarkStart w:id="350" w:name="_Toc434803551"/>
      <w:bookmarkStart w:id="351" w:name="_Toc437371523"/>
      <w:del w:id="352" w:author="user" w:date="2016-08-22T10:53:00Z">
        <w:r w:rsidRPr="007212E0" w:rsidDel="00E029F6">
          <w:rPr>
            <w:rFonts w:eastAsiaTheme="majorEastAsia" w:cstheme="majorBidi"/>
            <w:b/>
            <w:szCs w:val="26"/>
            <w:lang w:val="en-US"/>
          </w:rPr>
          <w:delText>Ensuring trustworthiness</w:delText>
        </w:r>
        <w:bookmarkEnd w:id="349"/>
        <w:bookmarkEnd w:id="350"/>
        <w:bookmarkEnd w:id="351"/>
        <w:r w:rsidRPr="007212E0" w:rsidDel="00E029F6">
          <w:rPr>
            <w:rFonts w:eastAsiaTheme="majorEastAsia" w:cstheme="majorBidi"/>
            <w:b/>
            <w:szCs w:val="26"/>
            <w:lang w:val="en-US"/>
          </w:rPr>
          <w:delText xml:space="preserve"> </w:delText>
        </w:r>
      </w:del>
    </w:p>
    <w:p w14:paraId="502E5643" w14:textId="501683AA" w:rsidR="007212E0" w:rsidRPr="007212E0" w:rsidDel="00E029F6" w:rsidRDefault="007212E0" w:rsidP="007212E0">
      <w:pPr>
        <w:ind w:firstLine="720"/>
        <w:rPr>
          <w:del w:id="353" w:author="user" w:date="2016-08-22T10:53:00Z"/>
          <w:rFonts w:eastAsiaTheme="minorHAnsi" w:cstheme="minorBidi"/>
          <w:color w:val="auto"/>
          <w:lang w:val="en-SG"/>
        </w:rPr>
      </w:pPr>
      <w:del w:id="354" w:author="user" w:date="2016-08-22T10:53:00Z">
        <w:r w:rsidRPr="007212E0" w:rsidDel="00E029F6">
          <w:rPr>
            <w:rFonts w:eastAsiaTheme="minorHAnsi" w:cstheme="minorBidi"/>
            <w:color w:val="auto"/>
            <w:lang w:val="en-SG"/>
          </w:rPr>
          <w:delText xml:space="preserve">Unique features of ethnographic research designs in formulation of research problems, nature of research goals and the application of research results have led to differences in the ways in which issues of validity and reliability are dealt with in such research compared to experimental research </w:delText>
        </w:r>
      </w:del>
      <w:del w:id="355" w:author="user" w:date="2016-08-22T10:51:00Z">
        <w:r w:rsidRPr="007212E0" w:rsidDel="00E029F6">
          <w:rPr>
            <w:rFonts w:eastAsiaTheme="minorHAnsi" w:cstheme="minorBidi"/>
            <w:color w:val="auto"/>
            <w:lang w:val="en-SG"/>
          </w:rPr>
          <w:delText>( LeCompte</w:delText>
        </w:r>
      </w:del>
      <w:del w:id="356" w:author="user" w:date="2016-08-22T10:53:00Z">
        <w:r w:rsidRPr="007212E0" w:rsidDel="00E029F6">
          <w:rPr>
            <w:rFonts w:eastAsiaTheme="minorHAnsi" w:cstheme="minorBidi"/>
            <w:color w:val="auto"/>
            <w:lang w:val="en-SG"/>
          </w:rPr>
          <w:delText xml:space="preserve"> &amp; Goetz, 1982). Guba (1981) suggested four criteria to ensure the trustworthiness of qualitative research. They are: (a) credibility (b) transferability (c) dependability and (d) confirmability.</w:delText>
        </w:r>
      </w:del>
    </w:p>
    <w:p w14:paraId="1CB0258E" w14:textId="0AC5EAD3" w:rsidR="007212E0" w:rsidRPr="007212E0" w:rsidDel="00E029F6" w:rsidRDefault="007212E0" w:rsidP="007212E0">
      <w:pPr>
        <w:keepNext/>
        <w:keepLines/>
        <w:spacing w:before="240" w:after="120"/>
        <w:ind w:firstLine="720"/>
        <w:outlineLvl w:val="3"/>
        <w:rPr>
          <w:del w:id="357" w:author="user" w:date="2016-08-22T10:53:00Z"/>
          <w:rFonts w:eastAsiaTheme="minorHAnsi" w:cstheme="majorBidi"/>
          <w:b/>
          <w:i/>
          <w:iCs/>
          <w:lang w:val="en-SG" w:eastAsia="en-SG"/>
        </w:rPr>
      </w:pPr>
      <w:bookmarkStart w:id="358" w:name="_Toc434628237"/>
      <w:bookmarkStart w:id="359" w:name="_Toc434803552"/>
      <w:del w:id="360" w:author="user" w:date="2016-08-22T10:53:00Z">
        <w:r w:rsidRPr="007212E0" w:rsidDel="00E029F6">
          <w:rPr>
            <w:rFonts w:eastAsiaTheme="minorHAnsi" w:cstheme="majorBidi"/>
            <w:b/>
            <w:i/>
            <w:iCs/>
            <w:lang w:val="en-SG" w:eastAsia="en-SG"/>
          </w:rPr>
          <w:delText>Credibility</w:delText>
        </w:r>
        <w:bookmarkEnd w:id="358"/>
        <w:bookmarkEnd w:id="359"/>
      </w:del>
    </w:p>
    <w:p w14:paraId="2C9D6A91" w14:textId="467E81A6" w:rsidR="007212E0" w:rsidRPr="007212E0" w:rsidDel="00E029F6" w:rsidRDefault="007212E0" w:rsidP="007212E0">
      <w:pPr>
        <w:ind w:firstLine="720"/>
        <w:rPr>
          <w:del w:id="361" w:author="user" w:date="2016-08-22T10:53:00Z"/>
          <w:rFonts w:eastAsiaTheme="minorHAnsi"/>
          <w:lang w:val="en-SG" w:eastAsia="en-SG"/>
        </w:rPr>
      </w:pPr>
      <w:del w:id="362" w:author="user" w:date="2016-08-22T10:53:00Z">
        <w:r w:rsidRPr="007212E0" w:rsidDel="00E029F6">
          <w:rPr>
            <w:rFonts w:eastAsiaTheme="minorHAnsi"/>
            <w:lang w:val="en-SG" w:eastAsia="en-SG"/>
          </w:rPr>
          <w:delText>The question asked here is “how congruent are the findings with reality?” (Merriam &amp; Tisdell, 2015). Shenton (2004) listed the following strategies to ensure credibility of the study.</w:delText>
        </w:r>
      </w:del>
    </w:p>
    <w:p w14:paraId="2E0DF613" w14:textId="675D0E58" w:rsidR="007212E0" w:rsidRPr="007212E0" w:rsidDel="00E029F6" w:rsidRDefault="007212E0" w:rsidP="007212E0">
      <w:pPr>
        <w:numPr>
          <w:ilvl w:val="0"/>
          <w:numId w:val="10"/>
        </w:numPr>
        <w:rPr>
          <w:del w:id="363" w:author="user" w:date="2016-08-22T10:53:00Z"/>
          <w:rFonts w:eastAsiaTheme="minorHAnsi" w:cstheme="minorBidi"/>
          <w:color w:val="auto"/>
          <w:lang w:val="en-US"/>
        </w:rPr>
      </w:pPr>
      <w:del w:id="364" w:author="user" w:date="2016-08-22T10:53:00Z">
        <w:r w:rsidRPr="007212E0" w:rsidDel="00E029F6">
          <w:rPr>
            <w:rFonts w:eastAsiaTheme="minorHAnsi" w:cstheme="minorBidi"/>
            <w:i/>
            <w:color w:val="auto"/>
            <w:lang w:val="en-US"/>
          </w:rPr>
          <w:delText>Adopting research methods that have stood the test of time and repeated use</w:delText>
        </w:r>
        <w:r w:rsidRPr="007212E0" w:rsidDel="00E029F6">
          <w:rPr>
            <w:rFonts w:eastAsiaTheme="minorHAnsi" w:cstheme="minorBidi"/>
            <w:color w:val="auto"/>
            <w:lang w:val="en-US"/>
          </w:rPr>
          <w:delText xml:space="preserve"> in qualitative research as well as in educational research is the first of the criteria given by Shenton (2004). Focused ethnography, which is a methodological adaptation of classical ethnography is used in this study. It has evolved out of classical ethnography as a methodological response that is “complementary to conventional ethnography, particularly in fields which are characteristic of socially and functionally differentiated contemporary society” (Knoblauch, 2005). It shares with classical ethnography the concern with culture. Also the assumptions of ethnography that makes it particularly suitable to education research hold true for focused ethnography too. These assumptions are “(a) Human behaviour is complexly influenced by the context in which it occurs”, and “(b) Human behaviour often has more meaning than its observable “facts” (Wilson, 1977, p. 253).</w:delText>
        </w:r>
      </w:del>
    </w:p>
    <w:p w14:paraId="68A5EF9F" w14:textId="787AB778" w:rsidR="007212E0" w:rsidRPr="007212E0" w:rsidDel="00E029F6" w:rsidRDefault="007212E0" w:rsidP="007212E0">
      <w:pPr>
        <w:numPr>
          <w:ilvl w:val="0"/>
          <w:numId w:val="10"/>
        </w:numPr>
        <w:rPr>
          <w:del w:id="365" w:author="user" w:date="2016-08-22T10:53:00Z"/>
          <w:rFonts w:eastAsiaTheme="minorHAnsi" w:cstheme="minorBidi"/>
          <w:color w:val="auto"/>
          <w:lang w:val="en-US"/>
        </w:rPr>
      </w:pPr>
      <w:del w:id="366" w:author="user" w:date="2016-08-22T10:53:00Z">
        <w:r w:rsidRPr="007212E0" w:rsidDel="00E029F6">
          <w:rPr>
            <w:rFonts w:eastAsiaTheme="minorHAnsi" w:cstheme="minorBidi"/>
            <w:i/>
            <w:color w:val="auto"/>
            <w:lang w:val="en-US"/>
          </w:rPr>
          <w:delText>Being familiar with the culture of the study setting before data collection</w:delText>
        </w:r>
        <w:r w:rsidRPr="007212E0" w:rsidDel="00E029F6">
          <w:rPr>
            <w:rFonts w:eastAsiaTheme="minorHAnsi" w:cstheme="minorBidi"/>
            <w:color w:val="auto"/>
            <w:lang w:val="en-US"/>
          </w:rPr>
          <w:delText xml:space="preserve"> is the second criteria of credibility mentioned by Shenton (2004). In this study this condition has been more than satisfied, since, as an ex-teacher of Excelsior school, I was familiar with the culture, to the point that I had to establish an ‘alterity’ (Knoblauch, 2005) before beginning field work.</w:delText>
        </w:r>
      </w:del>
    </w:p>
    <w:p w14:paraId="40E693DC" w14:textId="1F445DF7" w:rsidR="007212E0" w:rsidRPr="007212E0" w:rsidDel="00E029F6" w:rsidRDefault="007212E0" w:rsidP="007212E0">
      <w:pPr>
        <w:numPr>
          <w:ilvl w:val="0"/>
          <w:numId w:val="10"/>
        </w:numPr>
        <w:rPr>
          <w:del w:id="367" w:author="user" w:date="2016-08-22T10:53:00Z"/>
          <w:rFonts w:eastAsiaTheme="minorHAnsi" w:cstheme="minorBidi"/>
          <w:i/>
          <w:color w:val="auto"/>
          <w:lang w:val="en-US"/>
        </w:rPr>
      </w:pPr>
      <w:del w:id="368" w:author="user" w:date="2016-08-22T10:53:00Z">
        <w:r w:rsidRPr="007212E0" w:rsidDel="00E029F6">
          <w:rPr>
            <w:rFonts w:eastAsiaTheme="minorHAnsi" w:cstheme="minorBidi"/>
            <w:i/>
            <w:color w:val="auto"/>
            <w:lang w:val="en-US"/>
          </w:rPr>
          <w:delText xml:space="preserve">Random sampling </w:delText>
        </w:r>
        <w:r w:rsidRPr="007212E0" w:rsidDel="00E029F6">
          <w:rPr>
            <w:rFonts w:eastAsiaTheme="minorHAnsi" w:cstheme="minorBidi"/>
            <w:color w:val="auto"/>
            <w:lang w:val="en-US"/>
          </w:rPr>
          <w:delText>is Shenton’s (2004) next criterion. However, after choosing Excelsior school using purposive sampling, further sampling of teachers were not done in this study, since my intention was to learn from the whole of secondary section, which numbered only 21. I intended to interview all the teachers too, but there were language problems that brought interviewee number to 13 teachers.</w:delText>
        </w:r>
      </w:del>
    </w:p>
    <w:p w14:paraId="68C32461" w14:textId="5CA3A0AE" w:rsidR="007212E0" w:rsidRPr="007212E0" w:rsidDel="00E029F6" w:rsidRDefault="007212E0" w:rsidP="007212E0">
      <w:pPr>
        <w:numPr>
          <w:ilvl w:val="0"/>
          <w:numId w:val="10"/>
        </w:numPr>
        <w:rPr>
          <w:del w:id="369" w:author="user" w:date="2016-08-22T10:53:00Z"/>
          <w:rFonts w:eastAsiaTheme="minorHAnsi" w:cstheme="minorBidi"/>
          <w:color w:val="auto"/>
          <w:lang w:val="en-US"/>
        </w:rPr>
      </w:pPr>
      <w:del w:id="370" w:author="user" w:date="2016-08-22T10:53:00Z">
        <w:r w:rsidRPr="007212E0" w:rsidDel="00E029F6">
          <w:rPr>
            <w:rFonts w:eastAsiaTheme="minorHAnsi" w:cstheme="minorBidi"/>
            <w:i/>
            <w:color w:val="auto"/>
            <w:lang w:val="en-US"/>
          </w:rPr>
          <w:delText xml:space="preserve">Triangulation </w:delText>
        </w:r>
        <w:r w:rsidRPr="007212E0" w:rsidDel="00E029F6">
          <w:rPr>
            <w:rFonts w:eastAsiaTheme="minorHAnsi" w:cstheme="minorBidi"/>
            <w:color w:val="auto"/>
            <w:lang w:val="en-US"/>
          </w:rPr>
          <w:delText>is another strategy for ensuring credibility (Shenton, 2004; Creswell, 2009). The term triangulation refers to the observation of the phenomenon under study from (at least) two</w:delText>
        </w:r>
        <w:r w:rsidR="00C17569" w:rsidDel="00E029F6">
          <w:rPr>
            <w:rFonts w:eastAsiaTheme="minorHAnsi" w:cstheme="minorBidi"/>
            <w:color w:val="auto"/>
            <w:lang w:val="en-US"/>
          </w:rPr>
          <w:delText xml:space="preserve"> different points (Flick</w:delText>
        </w:r>
        <w:r w:rsidRPr="007212E0" w:rsidDel="00E029F6">
          <w:rPr>
            <w:rFonts w:eastAsiaTheme="minorHAnsi" w:cstheme="minorBidi"/>
            <w:color w:val="auto"/>
            <w:lang w:val="en-US"/>
          </w:rPr>
          <w:delText>, 2004). The kind of triangulation used in this study was triangulation of data from different sources, which means examining data from different sources and establishing themes based on this convergence of data (Creswell, 2009). In this study, triangulation was achieved by collecting data in three ways- participant observation, interviews and document analysis.</w:delText>
        </w:r>
      </w:del>
    </w:p>
    <w:p w14:paraId="215785B1" w14:textId="6A556478" w:rsidR="007212E0" w:rsidRPr="007212E0" w:rsidDel="00E029F6" w:rsidRDefault="007212E0" w:rsidP="007212E0">
      <w:pPr>
        <w:numPr>
          <w:ilvl w:val="0"/>
          <w:numId w:val="10"/>
        </w:numPr>
        <w:rPr>
          <w:del w:id="371" w:author="user" w:date="2016-08-22T10:53:00Z"/>
          <w:rFonts w:eastAsiaTheme="minorHAnsi" w:cstheme="minorBidi"/>
          <w:i/>
          <w:color w:val="auto"/>
          <w:lang w:val="en-US"/>
        </w:rPr>
      </w:pPr>
      <w:del w:id="372" w:author="user" w:date="2016-08-22T10:53:00Z">
        <w:r w:rsidRPr="007212E0" w:rsidDel="00E029F6">
          <w:rPr>
            <w:rFonts w:eastAsiaTheme="minorHAnsi" w:cstheme="minorBidi"/>
            <w:i/>
            <w:color w:val="auto"/>
            <w:lang w:val="en-US"/>
          </w:rPr>
          <w:delText xml:space="preserve">Tactics to help ensure honesty in informants when contributing data. </w:delText>
        </w:r>
        <w:r w:rsidRPr="007212E0" w:rsidDel="00E029F6">
          <w:rPr>
            <w:rFonts w:eastAsiaTheme="minorHAnsi" w:cstheme="minorBidi"/>
            <w:color w:val="auto"/>
            <w:lang w:val="en-US"/>
          </w:rPr>
          <w:delText xml:space="preserve">In this study, before each interview, ‘informed consent’ was sought. It was clearly explained to each interviewee that he/she was free to withdraw from the interview any time they wanted without giving a reason. Above all, confidentiality was assured. </w:delText>
        </w:r>
      </w:del>
    </w:p>
    <w:p w14:paraId="35B092B8" w14:textId="149FE688" w:rsidR="007212E0" w:rsidRPr="007212E0" w:rsidDel="00E029F6" w:rsidRDefault="007212E0" w:rsidP="007212E0">
      <w:pPr>
        <w:numPr>
          <w:ilvl w:val="0"/>
          <w:numId w:val="10"/>
        </w:numPr>
        <w:rPr>
          <w:del w:id="373" w:author="user" w:date="2016-08-22T10:53:00Z"/>
          <w:rFonts w:eastAsiaTheme="minorHAnsi" w:cstheme="minorBidi"/>
          <w:i/>
          <w:color w:val="auto"/>
          <w:lang w:val="en-US"/>
        </w:rPr>
      </w:pPr>
      <w:del w:id="374" w:author="user" w:date="2016-08-22T10:53:00Z">
        <w:r w:rsidRPr="007212E0" w:rsidDel="00E029F6">
          <w:rPr>
            <w:rFonts w:eastAsiaTheme="minorHAnsi" w:cstheme="minorBidi"/>
            <w:i/>
            <w:color w:val="auto"/>
            <w:lang w:val="en-US"/>
          </w:rPr>
          <w:delText>Iterative questioning.</w:delText>
        </w:r>
        <w:r w:rsidRPr="007212E0" w:rsidDel="00E029F6">
          <w:rPr>
            <w:rFonts w:eastAsiaTheme="minorHAnsi" w:cstheme="minorBidi"/>
            <w:color w:val="auto"/>
            <w:lang w:val="en-US"/>
          </w:rPr>
          <w:delText xml:space="preserve"> This refers to asking rephrased questions, to check if the information given is honest. Other than this, I asked for details when the interviewee mentioned an incident or behaviour. </w:delText>
        </w:r>
      </w:del>
    </w:p>
    <w:p w14:paraId="51F97841" w14:textId="54A99014" w:rsidR="007212E0" w:rsidRPr="007212E0" w:rsidDel="00E029F6" w:rsidRDefault="007212E0" w:rsidP="007212E0">
      <w:pPr>
        <w:numPr>
          <w:ilvl w:val="0"/>
          <w:numId w:val="10"/>
        </w:numPr>
        <w:rPr>
          <w:del w:id="375" w:author="user" w:date="2016-08-22T10:53:00Z"/>
          <w:rFonts w:eastAsiaTheme="minorHAnsi" w:cstheme="minorBidi"/>
          <w:color w:val="auto"/>
          <w:lang w:val="en-US"/>
        </w:rPr>
      </w:pPr>
      <w:del w:id="376" w:author="user" w:date="2016-08-22T10:53:00Z">
        <w:r w:rsidRPr="007212E0" w:rsidDel="00E029F6">
          <w:rPr>
            <w:rFonts w:eastAsiaTheme="minorHAnsi" w:cstheme="minorBidi"/>
            <w:i/>
            <w:color w:val="auto"/>
            <w:lang w:val="en-US"/>
          </w:rPr>
          <w:delText>Inclusion of negative or discrepant information.</w:delText>
        </w:r>
        <w:r w:rsidRPr="007212E0" w:rsidDel="00E029F6">
          <w:rPr>
            <w:rFonts w:eastAsiaTheme="minorHAnsi" w:cstheme="minorBidi"/>
            <w:color w:val="auto"/>
            <w:lang w:val="en-US"/>
          </w:rPr>
          <w:delText xml:space="preserve"> (Creswell, 2009; Shenton, 2004).The researcher arrives at themes on the basis of a large mass of evidence, but there will be evidence that does not coalesce or match with the theme. This is the nature of reality. There are several instances of such inclusions in this study.</w:delText>
        </w:r>
      </w:del>
    </w:p>
    <w:p w14:paraId="6A874687" w14:textId="10FBB564" w:rsidR="007212E0" w:rsidRPr="007212E0" w:rsidDel="00E029F6" w:rsidRDefault="007212E0" w:rsidP="007212E0">
      <w:pPr>
        <w:numPr>
          <w:ilvl w:val="0"/>
          <w:numId w:val="10"/>
        </w:numPr>
        <w:rPr>
          <w:del w:id="377" w:author="user" w:date="2016-08-22T10:53:00Z"/>
          <w:rFonts w:eastAsiaTheme="minorHAnsi" w:cstheme="minorBidi"/>
          <w:i/>
          <w:color w:val="auto"/>
          <w:lang w:val="en-US"/>
        </w:rPr>
      </w:pPr>
      <w:del w:id="378" w:author="user" w:date="2016-08-22T10:53:00Z">
        <w:r w:rsidRPr="007212E0" w:rsidDel="00E029F6">
          <w:rPr>
            <w:rFonts w:eastAsiaTheme="minorHAnsi" w:cstheme="minorBidi"/>
            <w:i/>
            <w:color w:val="auto"/>
            <w:lang w:val="en-US"/>
          </w:rPr>
          <w:delText>Frequent debriefing sessions</w:delText>
        </w:r>
        <w:r w:rsidRPr="007212E0" w:rsidDel="00E029F6">
          <w:rPr>
            <w:rFonts w:eastAsiaTheme="minorHAnsi" w:cstheme="minorBidi"/>
            <w:color w:val="auto"/>
            <w:lang w:val="en-US"/>
          </w:rPr>
          <w:delText xml:space="preserve"> also ensures credibility (Shenton, 2004). In my study, meetings with my supervisor were occasions when I could air my views. Often after such meetings, I took away another perspective to look at the data.</w:delText>
        </w:r>
      </w:del>
    </w:p>
    <w:p w14:paraId="62A99EFA" w14:textId="5F291101" w:rsidR="007212E0" w:rsidRPr="007212E0" w:rsidDel="00E029F6" w:rsidRDefault="007212E0" w:rsidP="007212E0">
      <w:pPr>
        <w:numPr>
          <w:ilvl w:val="0"/>
          <w:numId w:val="10"/>
        </w:numPr>
        <w:rPr>
          <w:del w:id="379" w:author="user" w:date="2016-08-22T10:53:00Z"/>
          <w:rFonts w:eastAsiaTheme="minorHAnsi" w:cstheme="minorBidi"/>
          <w:i/>
          <w:color w:val="auto"/>
          <w:lang w:val="en-US"/>
        </w:rPr>
      </w:pPr>
      <w:del w:id="380" w:author="user" w:date="2016-08-22T10:53:00Z">
        <w:r w:rsidRPr="007212E0" w:rsidDel="00E029F6">
          <w:rPr>
            <w:rFonts w:eastAsiaTheme="minorHAnsi" w:cstheme="minorBidi"/>
            <w:i/>
            <w:color w:val="auto"/>
            <w:lang w:val="en-US"/>
          </w:rPr>
          <w:delText>Scrutiny of the research project by academics in the field.</w:delText>
        </w:r>
        <w:r w:rsidRPr="007212E0" w:rsidDel="00E029F6">
          <w:rPr>
            <w:rFonts w:eastAsiaTheme="minorHAnsi" w:cstheme="minorBidi"/>
            <w:color w:val="auto"/>
            <w:lang w:val="en-US"/>
          </w:rPr>
          <w:delText xml:space="preserve"> In my study, on two occasions especially, I had the opportunity to talk to ethnographers, and both occasions I acquired valuable knowledge on methodology. Also, these discussions made my own view on the study sharper and clearer.</w:delText>
        </w:r>
      </w:del>
    </w:p>
    <w:p w14:paraId="2044D947" w14:textId="393C00EB" w:rsidR="007212E0" w:rsidRPr="007212E0" w:rsidDel="00E029F6" w:rsidRDefault="007212E0" w:rsidP="007212E0">
      <w:pPr>
        <w:numPr>
          <w:ilvl w:val="0"/>
          <w:numId w:val="10"/>
        </w:numPr>
        <w:rPr>
          <w:del w:id="381" w:author="user" w:date="2016-08-22T10:53:00Z"/>
          <w:rFonts w:eastAsiaTheme="minorHAnsi" w:cstheme="minorBidi"/>
          <w:i/>
          <w:color w:val="auto"/>
          <w:lang w:val="en-US"/>
        </w:rPr>
      </w:pPr>
      <w:del w:id="382" w:author="user" w:date="2016-08-22T10:53:00Z">
        <w:r w:rsidRPr="007212E0" w:rsidDel="00E029F6">
          <w:rPr>
            <w:rFonts w:eastAsiaTheme="minorHAnsi" w:cstheme="minorBidi"/>
            <w:i/>
            <w:color w:val="auto"/>
            <w:lang w:val="en-US"/>
          </w:rPr>
          <w:delText xml:space="preserve">The researcher’s “reflective commentary”. </w:delText>
        </w:r>
        <w:r w:rsidRPr="007212E0" w:rsidDel="00E029F6">
          <w:rPr>
            <w:rFonts w:eastAsiaTheme="minorHAnsi" w:cstheme="minorBidi"/>
            <w:color w:val="auto"/>
            <w:lang w:val="en-US"/>
          </w:rPr>
          <w:delText>Reflectivity is a core characteristic of qualitative research (Creswell, 2009). Through the writing of memos to myself, I had done a commentary of what I was doing, my doubts and musings. This was mostly done during data collection, and at the stage when I began to analyze. These memos also contribute to the credibility of the study.</w:delText>
        </w:r>
      </w:del>
    </w:p>
    <w:p w14:paraId="0C504752" w14:textId="2F6C2CFB" w:rsidR="007212E0" w:rsidRPr="007212E0" w:rsidDel="00E029F6" w:rsidRDefault="007212E0" w:rsidP="007212E0">
      <w:pPr>
        <w:numPr>
          <w:ilvl w:val="0"/>
          <w:numId w:val="10"/>
        </w:numPr>
        <w:rPr>
          <w:del w:id="383" w:author="user" w:date="2016-08-22T10:53:00Z"/>
          <w:rFonts w:eastAsiaTheme="minorHAnsi" w:cstheme="minorBidi"/>
          <w:i/>
          <w:color w:val="auto"/>
          <w:lang w:val="en-US"/>
        </w:rPr>
      </w:pPr>
      <w:del w:id="384" w:author="user" w:date="2016-08-22T10:53:00Z">
        <w:r w:rsidRPr="007212E0" w:rsidDel="00E029F6">
          <w:rPr>
            <w:rFonts w:eastAsiaTheme="minorHAnsi" w:cstheme="minorBidi"/>
            <w:i/>
            <w:color w:val="auto"/>
            <w:lang w:val="en-US"/>
          </w:rPr>
          <w:delText>The researcher’s background.</w:delText>
        </w:r>
        <w:r w:rsidRPr="007212E0" w:rsidDel="00E029F6">
          <w:rPr>
            <w:rFonts w:eastAsiaTheme="minorHAnsi" w:cstheme="minorBidi"/>
            <w:color w:val="auto"/>
            <w:lang w:val="en-US"/>
          </w:rPr>
          <w:delText xml:space="preserve"> The researcher, being the major instrument of data collection and analysis, has to prove himself/herself as a credible person (Patton, 1990). I have given my beliefs and values, personal journey towards this doctoral studies, and my attitudes and convictions regarding the topic I am studying.</w:delText>
        </w:r>
      </w:del>
    </w:p>
    <w:p w14:paraId="7ECCD60C" w14:textId="57E92AA4" w:rsidR="007212E0" w:rsidRPr="007212E0" w:rsidDel="00E029F6" w:rsidRDefault="007212E0" w:rsidP="007212E0">
      <w:pPr>
        <w:numPr>
          <w:ilvl w:val="0"/>
          <w:numId w:val="10"/>
        </w:numPr>
        <w:rPr>
          <w:del w:id="385" w:author="user" w:date="2016-08-22T10:53:00Z"/>
          <w:rFonts w:eastAsiaTheme="minorHAnsi" w:cstheme="minorBidi"/>
          <w:color w:val="auto"/>
          <w:lang w:val="en-US"/>
        </w:rPr>
      </w:pPr>
      <w:del w:id="386" w:author="user" w:date="2016-08-22T10:53:00Z">
        <w:r w:rsidRPr="007212E0" w:rsidDel="00E029F6">
          <w:rPr>
            <w:rFonts w:eastAsiaTheme="minorHAnsi" w:cstheme="minorBidi"/>
            <w:i/>
            <w:color w:val="auto"/>
            <w:lang w:val="en-US"/>
          </w:rPr>
          <w:delText xml:space="preserve">Member checking. </w:delText>
        </w:r>
        <w:r w:rsidRPr="007212E0" w:rsidDel="00E029F6">
          <w:rPr>
            <w:rFonts w:eastAsiaTheme="minorHAnsi" w:cstheme="minorBidi"/>
            <w:color w:val="auto"/>
            <w:lang w:val="en-US"/>
          </w:rPr>
          <w:delText>(Creswell, 2009, Shenton, 2004). This means taking the data and the researcher’s interpretations of the data back to the participants from whom the data was collected, and asking them if they are accurate and if the interpretations are congruent with the participants’ views. (Merriam, 1998, Creswell, 2009). Also, after themes were generated, they were mailed to each of the interviewees to see if they agreed with them. I could safely do that since at the stage of abstract themes, they could not identify who was the source of a particular bit of data.</w:delText>
        </w:r>
      </w:del>
    </w:p>
    <w:p w14:paraId="133C9295" w14:textId="5D9D0332" w:rsidR="007212E0" w:rsidRPr="007212E0" w:rsidDel="00E029F6" w:rsidRDefault="007212E0" w:rsidP="007212E0">
      <w:pPr>
        <w:numPr>
          <w:ilvl w:val="0"/>
          <w:numId w:val="10"/>
        </w:numPr>
        <w:rPr>
          <w:del w:id="387" w:author="user" w:date="2016-08-22T10:53:00Z"/>
          <w:rFonts w:eastAsiaTheme="minorHAnsi" w:cstheme="minorBidi"/>
          <w:i/>
          <w:color w:val="auto"/>
          <w:lang w:val="en-US"/>
        </w:rPr>
      </w:pPr>
      <w:del w:id="388" w:author="user" w:date="2016-08-22T10:53:00Z">
        <w:r w:rsidRPr="007212E0" w:rsidDel="00E029F6">
          <w:rPr>
            <w:rFonts w:eastAsiaTheme="minorHAnsi" w:cstheme="minorBidi"/>
            <w:i/>
            <w:color w:val="auto"/>
            <w:lang w:val="en-US"/>
          </w:rPr>
          <w:delText xml:space="preserve">Detailed description.  </w:delText>
        </w:r>
        <w:r w:rsidRPr="007212E0" w:rsidDel="00E029F6">
          <w:rPr>
            <w:rFonts w:eastAsiaTheme="minorHAnsi" w:cstheme="minorBidi"/>
            <w:color w:val="auto"/>
            <w:lang w:val="en-US"/>
          </w:rPr>
          <w:delText>Describing the research setting, describing some of the participants, and the patterns of daily life of the context is a way to ensure credibility (Creswell, 2009; Shenton, 2004). The Chapter 4 of this dissertation fulfils this purpose, by giving a portrait of the setting.</w:delText>
        </w:r>
      </w:del>
    </w:p>
    <w:p w14:paraId="15D01A4D" w14:textId="6B908315" w:rsidR="007212E0" w:rsidRPr="007212E0" w:rsidDel="00E029F6" w:rsidRDefault="007212E0" w:rsidP="007212E0">
      <w:pPr>
        <w:keepNext/>
        <w:keepLines/>
        <w:spacing w:before="240" w:after="120"/>
        <w:ind w:firstLine="720"/>
        <w:outlineLvl w:val="3"/>
        <w:rPr>
          <w:del w:id="389" w:author="user" w:date="2016-08-22T10:53:00Z"/>
          <w:rFonts w:eastAsiaTheme="minorHAnsi" w:cstheme="majorBidi"/>
          <w:b/>
          <w:i/>
          <w:iCs/>
          <w:lang w:val="en-SG" w:eastAsia="en-SG"/>
        </w:rPr>
      </w:pPr>
      <w:bookmarkStart w:id="390" w:name="_Toc434628238"/>
      <w:bookmarkStart w:id="391" w:name="_Toc434803553"/>
      <w:del w:id="392" w:author="user" w:date="2016-08-22T10:53:00Z">
        <w:r w:rsidRPr="007212E0" w:rsidDel="00E029F6">
          <w:rPr>
            <w:rFonts w:eastAsiaTheme="minorHAnsi" w:cstheme="majorBidi"/>
            <w:b/>
            <w:i/>
            <w:iCs/>
            <w:lang w:val="en-SG" w:eastAsia="en-SG"/>
          </w:rPr>
          <w:delText>Transferability</w:delText>
        </w:r>
        <w:bookmarkEnd w:id="390"/>
        <w:bookmarkEnd w:id="391"/>
      </w:del>
    </w:p>
    <w:p w14:paraId="6B8DA9FA" w14:textId="0DC024B2" w:rsidR="007212E0" w:rsidRPr="007212E0" w:rsidDel="00E029F6" w:rsidRDefault="007212E0" w:rsidP="007212E0">
      <w:pPr>
        <w:ind w:firstLine="720"/>
        <w:rPr>
          <w:del w:id="393" w:author="user" w:date="2016-08-22T10:53:00Z"/>
          <w:rFonts w:eastAsiaTheme="minorHAnsi" w:cstheme="minorBidi"/>
          <w:color w:val="auto"/>
          <w:lang w:val="en-US"/>
        </w:rPr>
      </w:pPr>
      <w:del w:id="394" w:author="user" w:date="2016-08-22T10:53:00Z">
        <w:r w:rsidRPr="007212E0" w:rsidDel="00E029F6">
          <w:rPr>
            <w:rFonts w:eastAsiaTheme="minorHAnsi" w:cstheme="minorBidi"/>
            <w:color w:val="auto"/>
            <w:lang w:val="en-US"/>
          </w:rPr>
          <w:delText>This refers to the extent to which the findings of one study can be applied to another context (Merriam, 1998). The context of this study has been described in as much detail as possible, in the report. Perhaps, this may help those readers who try to find the applicability of these findings in another context. If the cultural context is entirely different, these findings may not be applicable there.</w:delText>
        </w:r>
      </w:del>
    </w:p>
    <w:p w14:paraId="34BEC9E4" w14:textId="1F4C7E2F" w:rsidR="007212E0" w:rsidRPr="007212E0" w:rsidDel="00E029F6" w:rsidRDefault="007212E0" w:rsidP="007212E0">
      <w:pPr>
        <w:keepNext/>
        <w:keepLines/>
        <w:spacing w:before="240" w:after="120"/>
        <w:ind w:firstLine="720"/>
        <w:outlineLvl w:val="3"/>
        <w:rPr>
          <w:del w:id="395" w:author="user" w:date="2016-08-22T10:53:00Z"/>
          <w:rFonts w:eastAsiaTheme="minorHAnsi" w:cstheme="majorBidi"/>
          <w:b/>
          <w:i/>
          <w:iCs/>
          <w:lang w:val="en-SG" w:eastAsia="en-SG"/>
        </w:rPr>
      </w:pPr>
      <w:bookmarkStart w:id="396" w:name="_Toc434628239"/>
      <w:bookmarkStart w:id="397" w:name="_Toc434803554"/>
      <w:del w:id="398" w:author="user" w:date="2016-08-22T10:53:00Z">
        <w:r w:rsidRPr="007212E0" w:rsidDel="00E029F6">
          <w:rPr>
            <w:rFonts w:eastAsiaTheme="minorHAnsi" w:cstheme="majorBidi"/>
            <w:b/>
            <w:i/>
            <w:iCs/>
            <w:lang w:val="en-SG" w:eastAsia="en-SG"/>
          </w:rPr>
          <w:delText>Dependability</w:delText>
        </w:r>
        <w:bookmarkEnd w:id="396"/>
        <w:bookmarkEnd w:id="397"/>
      </w:del>
    </w:p>
    <w:p w14:paraId="1654033A" w14:textId="29D9F489" w:rsidR="007212E0" w:rsidRPr="007212E0" w:rsidDel="00E029F6" w:rsidRDefault="007212E0" w:rsidP="007212E0">
      <w:pPr>
        <w:ind w:firstLine="720"/>
        <w:rPr>
          <w:del w:id="399" w:author="user" w:date="2016-08-22T10:53:00Z"/>
          <w:rFonts w:eastAsiaTheme="minorHAnsi" w:cstheme="minorBidi"/>
          <w:color w:val="auto"/>
          <w:lang w:val="en-SG"/>
        </w:rPr>
      </w:pPr>
      <w:del w:id="400" w:author="user" w:date="2016-08-22T10:53:00Z">
        <w:r w:rsidRPr="007212E0" w:rsidDel="00E029F6">
          <w:rPr>
            <w:rFonts w:eastAsiaTheme="minorHAnsi" w:cstheme="minorBidi"/>
            <w:color w:val="auto"/>
            <w:lang w:val="en-US"/>
          </w:rPr>
          <w:delText xml:space="preserve">This refers to the extent to which the same results may be produced if a researcher were to repeat the study. In qualitative research, this may be assured to some extent by furnishing all the detail of how the study was conducted, such as the research design and its execution, minute details of data gathering, </w:delText>
        </w:r>
        <w:r w:rsidRPr="007212E0" w:rsidDel="00E029F6">
          <w:rPr>
            <w:rFonts w:eastAsiaTheme="minorHAnsi" w:cstheme="minorBidi"/>
            <w:color w:val="auto"/>
            <w:lang w:val="en-SG"/>
          </w:rPr>
          <w:delText>reflective review of the project, assessing its effectiveness (Shenton, 2004).</w:delText>
        </w:r>
      </w:del>
    </w:p>
    <w:p w14:paraId="300C81EB" w14:textId="29870696" w:rsidR="007212E0" w:rsidRPr="007212E0" w:rsidDel="00E029F6" w:rsidRDefault="007212E0" w:rsidP="007212E0">
      <w:pPr>
        <w:keepNext/>
        <w:keepLines/>
        <w:spacing w:before="240" w:after="120"/>
        <w:ind w:firstLine="720"/>
        <w:outlineLvl w:val="3"/>
        <w:rPr>
          <w:del w:id="401" w:author="user" w:date="2016-08-22T10:53:00Z"/>
          <w:rFonts w:eastAsiaTheme="minorHAnsi" w:cstheme="majorBidi"/>
          <w:b/>
          <w:i/>
          <w:iCs/>
          <w:lang w:val="en-SG" w:eastAsia="en-SG"/>
        </w:rPr>
      </w:pPr>
      <w:bookmarkStart w:id="402" w:name="_Toc434628240"/>
      <w:bookmarkStart w:id="403" w:name="_Toc434803555"/>
      <w:del w:id="404" w:author="user" w:date="2016-08-22T10:53:00Z">
        <w:r w:rsidRPr="007212E0" w:rsidDel="00E029F6">
          <w:rPr>
            <w:rFonts w:eastAsiaTheme="minorHAnsi" w:cstheme="majorBidi"/>
            <w:b/>
            <w:i/>
            <w:iCs/>
            <w:lang w:val="en-SG" w:eastAsia="en-SG"/>
          </w:rPr>
          <w:delText>Confirmability</w:delText>
        </w:r>
        <w:bookmarkEnd w:id="402"/>
        <w:bookmarkEnd w:id="403"/>
      </w:del>
    </w:p>
    <w:p w14:paraId="6AE0D089" w14:textId="13456E47" w:rsidR="007212E0" w:rsidDel="00E029F6" w:rsidRDefault="007212E0" w:rsidP="007212E0">
      <w:pPr>
        <w:ind w:firstLine="720"/>
        <w:rPr>
          <w:del w:id="405" w:author="user" w:date="2016-08-22T10:53:00Z"/>
          <w:rFonts w:eastAsiaTheme="minorHAnsi" w:cstheme="minorBidi"/>
          <w:color w:val="auto"/>
          <w:lang w:val="en-SG"/>
        </w:rPr>
      </w:pPr>
      <w:del w:id="406" w:author="user" w:date="2016-08-22T10:53:00Z">
        <w:r w:rsidRPr="007212E0" w:rsidDel="00E029F6">
          <w:rPr>
            <w:rFonts w:eastAsiaTheme="minorHAnsi" w:cstheme="minorBidi"/>
            <w:color w:val="auto"/>
            <w:lang w:val="en-SG"/>
          </w:rPr>
          <w:delText>One of the criteria for confirmability is the extent to which the researcher admits his/her personal convictions. Miles and Huberman consider that a key criterion for confirmability is the extent to which the researcher admits his or her own convictions and tendencies (Miles &amp; Huberman, 1994). In this study I have described in detail why particular decisions were taken and why focused ethnography was adopted in this study. I have tried to give an “audit trail”, that lets a reader trace the research journey step by step.</w:delText>
        </w:r>
      </w:del>
    </w:p>
    <w:p w14:paraId="4DAD1280" w14:textId="77777777" w:rsidR="001250A6" w:rsidRPr="007212E0" w:rsidDel="00D16DCD" w:rsidRDefault="001250A6" w:rsidP="007212E0">
      <w:pPr>
        <w:ind w:firstLine="720"/>
        <w:rPr>
          <w:del w:id="407" w:author="user" w:date="2016-08-22T08:44:00Z"/>
          <w:rFonts w:eastAsiaTheme="minorHAnsi" w:cstheme="minorBidi"/>
          <w:color w:val="auto"/>
          <w:lang w:val="en-US"/>
        </w:rPr>
      </w:pPr>
    </w:p>
    <w:p w14:paraId="03ABA6B9" w14:textId="10807DD7" w:rsidR="007212E0" w:rsidRPr="007212E0" w:rsidDel="00D16DCD" w:rsidRDefault="007212E0" w:rsidP="007212E0">
      <w:pPr>
        <w:ind w:firstLine="720"/>
        <w:rPr>
          <w:del w:id="408" w:author="user" w:date="2016-08-22T08:44:00Z"/>
          <w:rFonts w:eastAsiaTheme="minorHAnsi" w:cstheme="minorBidi"/>
          <w:color w:val="auto"/>
          <w:lang w:val="en-SG"/>
        </w:rPr>
      </w:pPr>
      <w:del w:id="409" w:author="user" w:date="2016-08-22T08:44:00Z">
        <w:r w:rsidRPr="007212E0" w:rsidDel="00D16DCD">
          <w:rPr>
            <w:rFonts w:eastAsiaTheme="minorHAnsi" w:cstheme="minorBidi"/>
            <w:color w:val="auto"/>
            <w:lang w:val="en-SG"/>
          </w:rPr>
          <w:delText>The design of a research study is similar to a blue print of a house before its construction. It gives a clear idea of how the research is carried out, and what methods will be used. Problem-focused ethnography was used in this study, which meant that though cultural interpretation is important, answering the problem is also vital. There can always be deviation and re-drawing of the blue print for budgetary reasons or owing to the non-availability of certain materials. In an ethnographic research design this is all the more so because at every step it is exploratory. As the Urdu proverb says, “There are no paths; paths take shape as we begin to walk.” The walk in this research took me into the cultural nuances, intricate dynamics of interpersonal relationships and the essential human goodness that prompts everyone to put up his/her best.</w:delText>
        </w:r>
      </w:del>
    </w:p>
    <w:p w14:paraId="6B27C219" w14:textId="77777777" w:rsidR="007212E0" w:rsidRDefault="007212E0">
      <w:pPr>
        <w:rPr>
          <w:b/>
        </w:rPr>
      </w:pPr>
    </w:p>
    <w:p w14:paraId="6F4E3071" w14:textId="77777777" w:rsidR="000A1145" w:rsidRDefault="000A1145">
      <w:pPr>
        <w:rPr>
          <w:ins w:id="410" w:author="Author" w:date="2016-08-25T14:19:00Z"/>
          <w:b/>
        </w:rPr>
      </w:pPr>
      <w:r>
        <w:rPr>
          <w:b/>
        </w:rPr>
        <w:t xml:space="preserve">Results of the </w:t>
      </w:r>
      <w:commentRangeStart w:id="411"/>
      <w:r>
        <w:rPr>
          <w:b/>
        </w:rPr>
        <w:t>study</w:t>
      </w:r>
      <w:commentRangeEnd w:id="411"/>
      <w:r w:rsidR="00CC7B9F">
        <w:rPr>
          <w:rStyle w:val="CommentReference"/>
        </w:rPr>
        <w:commentReference w:id="411"/>
      </w:r>
    </w:p>
    <w:p w14:paraId="1F4D910A" w14:textId="6E75D664" w:rsidR="00B1782B" w:rsidRPr="00B1782B" w:rsidRDefault="00B1782B">
      <w:pPr>
        <w:pStyle w:val="ListParagraph"/>
        <w:numPr>
          <w:ilvl w:val="0"/>
          <w:numId w:val="14"/>
        </w:numPr>
        <w:spacing w:before="120" w:after="120"/>
        <w:outlineLvl w:val="2"/>
        <w:rPr>
          <w:ins w:id="412" w:author="Author" w:date="2016-08-25T14:20:00Z"/>
          <w:rFonts w:eastAsiaTheme="minorHAnsi"/>
          <w:b/>
          <w:lang w:eastAsia="en-SG"/>
          <w:rPrChange w:id="413" w:author="Author" w:date="2016-08-25T14:20:00Z">
            <w:rPr>
              <w:ins w:id="414" w:author="Author" w:date="2016-08-25T14:20:00Z"/>
              <w:lang w:eastAsia="en-SG"/>
            </w:rPr>
          </w:rPrChange>
        </w:rPr>
        <w:pPrChange w:id="415" w:author="Author" w:date="2016-08-25T14:20:00Z">
          <w:pPr>
            <w:spacing w:before="120" w:after="120"/>
            <w:outlineLvl w:val="2"/>
          </w:pPr>
        </w:pPrChange>
      </w:pPr>
      <w:ins w:id="416" w:author="Author" w:date="2016-08-25T14:20:00Z">
        <w:r w:rsidRPr="00B1782B">
          <w:rPr>
            <w:rFonts w:eastAsiaTheme="minorHAnsi"/>
            <w:b/>
            <w:lang w:eastAsia="en-SG"/>
            <w:rPrChange w:id="417" w:author="Author" w:date="2016-08-25T14:20:00Z">
              <w:rPr>
                <w:lang w:eastAsia="en-SG"/>
              </w:rPr>
            </w:rPrChange>
          </w:rPr>
          <w:t>Empowerment-facilitating behaviours of school leaders.</w:t>
        </w:r>
      </w:ins>
    </w:p>
    <w:p w14:paraId="7DC1F78F" w14:textId="77777777" w:rsidR="00B1782B" w:rsidRPr="00B1782B" w:rsidRDefault="00B1782B" w:rsidP="00B1782B">
      <w:pPr>
        <w:ind w:firstLine="720"/>
        <w:rPr>
          <w:ins w:id="418" w:author="Author" w:date="2016-08-25T14:20:00Z"/>
          <w:rFonts w:eastAsiaTheme="minorHAnsi"/>
          <w:lang w:eastAsia="en-SG"/>
        </w:rPr>
      </w:pPr>
      <w:ins w:id="419" w:author="Author" w:date="2016-08-25T14:20:00Z">
        <w:r w:rsidRPr="00B1782B">
          <w:rPr>
            <w:rFonts w:eastAsiaTheme="minorHAnsi"/>
            <w:lang w:eastAsia="en-SG"/>
          </w:rPr>
          <w:t xml:space="preserve">All teachers found it empowerment-facilitating when school leaders conveyed their </w:t>
        </w:r>
        <w:r w:rsidRPr="00B1782B">
          <w:rPr>
            <w:rFonts w:eastAsiaTheme="minorHAnsi"/>
            <w:i/>
            <w:lang w:eastAsia="en-SG"/>
          </w:rPr>
          <w:t>appreciation</w:t>
        </w:r>
        <w:r w:rsidRPr="00B1782B">
          <w:rPr>
            <w:rFonts w:eastAsiaTheme="minorHAnsi"/>
            <w:lang w:eastAsia="en-SG"/>
          </w:rPr>
          <w:t xml:space="preserve"> for the achievements of teachers, and for good work done. </w:t>
        </w:r>
        <w:r w:rsidRPr="00B1782B">
          <w:rPr>
            <w:rFonts w:eastAsiaTheme="minorHAnsi"/>
            <w:i/>
            <w:lang w:eastAsia="en-SG"/>
          </w:rPr>
          <w:t xml:space="preserve">Support </w:t>
        </w:r>
        <w:r w:rsidRPr="00B1782B">
          <w:rPr>
            <w:rFonts w:eastAsiaTheme="minorHAnsi"/>
            <w:lang w:eastAsia="en-SG"/>
          </w:rPr>
          <w:t xml:space="preserve">given by leaders, both personal and professional, also was seen as enabling empowerment. This was especially crucial in the case of novice teachers. Encouraging innovative ideas, and sharing of professional knowledge enabled </w:t>
        </w:r>
        <w:r w:rsidRPr="00B1782B">
          <w:rPr>
            <w:rFonts w:eastAsiaTheme="minorHAnsi"/>
            <w:i/>
            <w:lang w:eastAsia="en-SG"/>
          </w:rPr>
          <w:t>professional growth.</w:t>
        </w:r>
        <w:r w:rsidRPr="00B1782B">
          <w:rPr>
            <w:rFonts w:eastAsiaTheme="minorHAnsi"/>
            <w:lang w:eastAsia="en-SG"/>
          </w:rPr>
          <w:t xml:space="preserve"> Teachers felt valued when leaders displayed </w:t>
        </w:r>
        <w:r w:rsidRPr="00B1782B">
          <w:rPr>
            <w:rFonts w:eastAsiaTheme="minorHAnsi"/>
            <w:i/>
            <w:lang w:eastAsia="en-SG"/>
          </w:rPr>
          <w:t>trust</w:t>
        </w:r>
        <w:r w:rsidRPr="00B1782B">
          <w:rPr>
            <w:rFonts w:eastAsiaTheme="minorHAnsi"/>
            <w:lang w:eastAsia="en-SG"/>
          </w:rPr>
          <w:t xml:space="preserve">, by delegating, entrusting teachers with important responsibilities and promoting teachers to leader positions as Heads of Departments (HoD). Giving </w:t>
        </w:r>
        <w:r w:rsidRPr="00B1782B">
          <w:rPr>
            <w:rFonts w:eastAsiaTheme="minorHAnsi"/>
            <w:i/>
            <w:lang w:eastAsia="en-SG"/>
          </w:rPr>
          <w:t>demanding tasks</w:t>
        </w:r>
        <w:r w:rsidRPr="00B1782B">
          <w:rPr>
            <w:rFonts w:eastAsiaTheme="minorHAnsi"/>
            <w:lang w:eastAsia="en-SG"/>
          </w:rPr>
          <w:t xml:space="preserve"> to them as well as encouraging new learning, also facilitated teacher empowerment. </w:t>
        </w:r>
      </w:ins>
    </w:p>
    <w:p w14:paraId="15431B5E" w14:textId="77777777" w:rsidR="00B1782B" w:rsidRPr="00B1782B" w:rsidRDefault="00B1782B" w:rsidP="00B1782B">
      <w:pPr>
        <w:ind w:firstLine="720"/>
        <w:rPr>
          <w:ins w:id="420" w:author="Author" w:date="2016-08-25T14:20:00Z"/>
          <w:rFonts w:eastAsiaTheme="minorHAnsi"/>
          <w:lang w:eastAsia="en-SG"/>
        </w:rPr>
      </w:pPr>
      <w:ins w:id="421" w:author="Author" w:date="2016-08-25T14:20:00Z">
        <w:r w:rsidRPr="00B1782B">
          <w:rPr>
            <w:rFonts w:eastAsiaTheme="minorHAnsi"/>
            <w:lang w:eastAsia="en-SG"/>
          </w:rPr>
          <w:t xml:space="preserve">Leader behaviours that involved devolution of responsibilities to teachers were not seen by some as empowerment-facilitating. These teachers found extra responsibilities such as that of HoD duties as a burden, something that distracted them and took time away from teaching. One of these teachers resented taking up a middle-level leadership role, since, according to her, it could expose her to colleagues’ criticism. </w:t>
        </w:r>
      </w:ins>
    </w:p>
    <w:p w14:paraId="4A7DA6B6" w14:textId="36B2A184" w:rsidR="00B1782B" w:rsidRPr="00B1782B" w:rsidRDefault="00B1782B" w:rsidP="00B1782B">
      <w:pPr>
        <w:spacing w:before="120" w:after="120"/>
        <w:ind w:left="1500" w:hanging="780"/>
        <w:outlineLvl w:val="2"/>
        <w:rPr>
          <w:ins w:id="422" w:author="Author" w:date="2016-08-25T14:20:00Z"/>
          <w:rFonts w:eastAsiaTheme="minorHAnsi"/>
          <w:b/>
          <w:lang w:eastAsia="en-SG"/>
        </w:rPr>
      </w:pPr>
      <w:bookmarkStart w:id="423" w:name="_Toc434628460"/>
      <w:bookmarkStart w:id="424" w:name="_Toc434803786"/>
      <w:bookmarkStart w:id="425" w:name="_Toc434967101"/>
      <w:ins w:id="426" w:author="Author" w:date="2016-08-25T14:20:00Z">
        <w:r w:rsidRPr="00B1782B">
          <w:rPr>
            <w:rFonts w:eastAsiaTheme="minorHAnsi"/>
            <w:b/>
            <w:lang w:eastAsia="en-SG"/>
          </w:rPr>
          <w:t>2</w:t>
        </w:r>
        <w:r>
          <w:rPr>
            <w:rFonts w:eastAsiaTheme="minorHAnsi"/>
            <w:b/>
            <w:lang w:eastAsia="en-SG"/>
          </w:rPr>
          <w:t>.</w:t>
        </w:r>
        <w:r w:rsidRPr="00B1782B">
          <w:rPr>
            <w:rFonts w:eastAsiaTheme="minorHAnsi"/>
            <w:b/>
            <w:lang w:eastAsia="en-SG"/>
          </w:rPr>
          <w:tab/>
          <w:t>Empowerment-impeding behaviours of school leaders.</w:t>
        </w:r>
        <w:bookmarkEnd w:id="423"/>
        <w:bookmarkEnd w:id="424"/>
        <w:bookmarkEnd w:id="425"/>
      </w:ins>
    </w:p>
    <w:p w14:paraId="51716B7C" w14:textId="77777777" w:rsidR="00B1782B" w:rsidRPr="00B1782B" w:rsidRDefault="00B1782B" w:rsidP="00B1782B">
      <w:pPr>
        <w:ind w:firstLine="720"/>
        <w:rPr>
          <w:ins w:id="427" w:author="Author" w:date="2016-08-25T14:20:00Z"/>
          <w:rFonts w:eastAsiaTheme="minorHAnsi"/>
          <w:lang w:eastAsia="en-SG"/>
        </w:rPr>
      </w:pPr>
      <w:ins w:id="428" w:author="Author" w:date="2016-08-25T14:20:00Z">
        <w:r w:rsidRPr="00B1782B">
          <w:rPr>
            <w:rFonts w:eastAsiaTheme="minorHAnsi"/>
            <w:lang w:eastAsia="en-SG"/>
          </w:rPr>
          <w:t xml:space="preserve">Teachers were unanimous and vocal about the Principal’s </w:t>
        </w:r>
        <w:r w:rsidRPr="00B1782B">
          <w:rPr>
            <w:rFonts w:eastAsiaTheme="minorHAnsi"/>
            <w:i/>
            <w:lang w:eastAsia="en-SG"/>
          </w:rPr>
          <w:t>lack of interest</w:t>
        </w:r>
        <w:r w:rsidRPr="00B1782B">
          <w:rPr>
            <w:rFonts w:eastAsiaTheme="minorHAnsi"/>
            <w:lang w:eastAsia="en-SG"/>
          </w:rPr>
          <w:t xml:space="preserve"> and involvement in teacher initiatives, and </w:t>
        </w:r>
        <w:r w:rsidRPr="00B1782B">
          <w:rPr>
            <w:rFonts w:eastAsiaTheme="minorHAnsi"/>
            <w:i/>
            <w:lang w:eastAsia="en-SG"/>
          </w:rPr>
          <w:t>reluctance to give appreciation</w:t>
        </w:r>
        <w:r w:rsidRPr="00B1782B">
          <w:rPr>
            <w:rFonts w:eastAsiaTheme="minorHAnsi"/>
            <w:lang w:eastAsia="en-SG"/>
          </w:rPr>
          <w:t xml:space="preserve">. Moreover, perceived favouritism, heavy workloads, and above all, low pay as well as poor working conditions led the Principal and sometimes the Board of Directors to be seen as </w:t>
        </w:r>
        <w:r w:rsidRPr="00B1782B">
          <w:rPr>
            <w:rFonts w:eastAsiaTheme="minorHAnsi"/>
            <w:i/>
            <w:lang w:eastAsia="en-SG"/>
          </w:rPr>
          <w:t>unfair and undervaluing.</w:t>
        </w:r>
        <w:r w:rsidRPr="00B1782B">
          <w:rPr>
            <w:rFonts w:eastAsiaTheme="minorHAnsi"/>
            <w:lang w:eastAsia="en-SG"/>
          </w:rPr>
          <w:t xml:space="preserve"> The one teacher who did not feel this was a local Malay religious teacher, whose salary was being paid by the Government. </w:t>
        </w:r>
      </w:ins>
    </w:p>
    <w:p w14:paraId="073545F3" w14:textId="77777777" w:rsidR="00B1782B" w:rsidRPr="00B1782B" w:rsidRDefault="00B1782B" w:rsidP="00B1782B">
      <w:pPr>
        <w:ind w:firstLine="720"/>
        <w:rPr>
          <w:ins w:id="429" w:author="Author" w:date="2016-08-25T14:20:00Z"/>
          <w:rFonts w:eastAsiaTheme="minorHAnsi"/>
          <w:szCs w:val="20"/>
          <w:lang w:eastAsia="en-SG"/>
        </w:rPr>
      </w:pPr>
      <w:ins w:id="430" w:author="Author" w:date="2016-08-25T14:20:00Z">
        <w:r w:rsidRPr="00B1782B">
          <w:rPr>
            <w:rFonts w:eastAsiaTheme="minorHAnsi"/>
            <w:lang w:eastAsia="en-SG"/>
          </w:rPr>
          <w:lastRenderedPageBreak/>
          <w:t xml:space="preserve">At a deeper level, there was the clash between the examination-oriented </w:t>
        </w:r>
        <w:r w:rsidRPr="00B1782B">
          <w:rPr>
            <w:rFonts w:eastAsiaTheme="minorHAnsi"/>
            <w:i/>
            <w:lang w:eastAsia="en-SG"/>
          </w:rPr>
          <w:t>vision</w:t>
        </w:r>
        <w:r w:rsidRPr="00B1782B">
          <w:rPr>
            <w:rFonts w:eastAsiaTheme="minorHAnsi"/>
            <w:lang w:eastAsia="en-SG"/>
          </w:rPr>
          <w:t xml:space="preserve"> of the Principal and the Board of Directors on the one hand, and the conviction of some, mainly the Indian expatriate teachers, that education is for the holistic development of students, on the other hand. Teachers used to be asked to engage in tasks which held </w:t>
        </w:r>
        <w:r w:rsidRPr="00B1782B">
          <w:rPr>
            <w:rFonts w:eastAsiaTheme="minorHAnsi"/>
            <w:i/>
            <w:lang w:eastAsia="en-SG"/>
          </w:rPr>
          <w:t>no meaning</w:t>
        </w:r>
        <w:r w:rsidRPr="00B1782B">
          <w:rPr>
            <w:rFonts w:eastAsiaTheme="minorHAnsi"/>
            <w:lang w:eastAsia="en-SG"/>
          </w:rPr>
          <w:t xml:space="preserve"> for them. Also, there was reluctance on the part of the school leadership to share decision making powers even with HoDs. Prejudices, lack of respect and lack of trust, were also seen by teachers, which was exacerbated by a breakdown of direct, opencommunication and information sharing between the Principal, Board of Directors and the teachers. The infrequent professional development opportunities given were not seen as relevant or beneficial. There was minimal monitoring, feedback and constructive efforts for handling differing views. Teachers also spoke about the failure of school leadership to draw out teacher potential.  </w:t>
        </w:r>
      </w:ins>
    </w:p>
    <w:p w14:paraId="21C91CD9" w14:textId="77777777" w:rsidR="00B1782B" w:rsidRPr="00B1782B" w:rsidRDefault="00B1782B" w:rsidP="00B1782B">
      <w:pPr>
        <w:ind w:firstLine="720"/>
        <w:rPr>
          <w:ins w:id="431" w:author="Author" w:date="2016-08-25T14:20:00Z"/>
          <w:rFonts w:eastAsiaTheme="minorHAnsi"/>
          <w:lang w:eastAsia="en-SG"/>
        </w:rPr>
      </w:pPr>
      <w:ins w:id="432" w:author="Author" w:date="2016-08-25T14:20:00Z">
        <w:r w:rsidRPr="00B1782B">
          <w:rPr>
            <w:rFonts w:eastAsiaTheme="minorHAnsi"/>
            <w:lang w:eastAsia="en-SG"/>
          </w:rPr>
          <w:t xml:space="preserve">There were exceptions to the above dominant perception, though few. One notable exception was the Mathematics HoD recently promoted as secondary supervisor, who believed that the principal had empowered him with this promotion, and that he was appreciated as well as trusted in every way. He also believed that he was not popular among the staff because of his perceived closeness with the Principal. </w:t>
        </w:r>
      </w:ins>
    </w:p>
    <w:p w14:paraId="3B6472B2" w14:textId="0ED01727" w:rsidR="00B1782B" w:rsidRPr="00B1782B" w:rsidRDefault="00B1782B" w:rsidP="00B1782B">
      <w:pPr>
        <w:spacing w:before="120" w:after="120"/>
        <w:ind w:left="1500" w:hanging="780"/>
        <w:outlineLvl w:val="2"/>
        <w:rPr>
          <w:ins w:id="433" w:author="Author" w:date="2016-08-25T14:20:00Z"/>
          <w:rFonts w:eastAsiaTheme="minorHAnsi"/>
          <w:b/>
          <w:lang w:eastAsia="en-SG"/>
        </w:rPr>
      </w:pPr>
      <w:bookmarkStart w:id="434" w:name="_Toc434628461"/>
      <w:bookmarkStart w:id="435" w:name="_Toc434803787"/>
      <w:bookmarkStart w:id="436" w:name="_Toc434967102"/>
      <w:ins w:id="437" w:author="Author" w:date="2016-08-25T14:20:00Z">
        <w:r w:rsidRPr="00B1782B">
          <w:rPr>
            <w:rFonts w:eastAsiaTheme="minorHAnsi"/>
            <w:b/>
            <w:lang w:eastAsia="en-SG"/>
          </w:rPr>
          <w:t>3</w:t>
        </w:r>
        <w:r>
          <w:rPr>
            <w:rFonts w:eastAsiaTheme="minorHAnsi"/>
            <w:b/>
            <w:lang w:eastAsia="en-SG"/>
          </w:rPr>
          <w:t>.</w:t>
        </w:r>
        <w:r w:rsidRPr="00B1782B">
          <w:rPr>
            <w:rFonts w:eastAsiaTheme="minorHAnsi"/>
            <w:b/>
            <w:lang w:eastAsia="en-SG"/>
          </w:rPr>
          <w:tab/>
          <w:t>Empowerment-facilitating behaviours of colleagues.</w:t>
        </w:r>
        <w:bookmarkEnd w:id="434"/>
        <w:bookmarkEnd w:id="435"/>
        <w:bookmarkEnd w:id="436"/>
      </w:ins>
    </w:p>
    <w:p w14:paraId="1790E38B" w14:textId="77777777" w:rsidR="00B1782B" w:rsidRPr="00B1782B" w:rsidRDefault="00B1782B" w:rsidP="00B1782B">
      <w:pPr>
        <w:ind w:firstLine="720"/>
        <w:rPr>
          <w:ins w:id="438" w:author="Author" w:date="2016-08-25T14:20:00Z"/>
          <w:rFonts w:eastAsiaTheme="minorHAnsi"/>
          <w:lang w:eastAsia="en-SG"/>
        </w:rPr>
      </w:pPr>
      <w:ins w:id="439" w:author="Author" w:date="2016-08-25T14:20:00Z">
        <w:r w:rsidRPr="00B1782B">
          <w:rPr>
            <w:rFonts w:eastAsiaTheme="minorHAnsi"/>
            <w:lang w:eastAsia="en-SG"/>
          </w:rPr>
          <w:t xml:space="preserve">Teachers were almost unanimous in considering colleagues as a </w:t>
        </w:r>
        <w:r w:rsidRPr="00B1782B">
          <w:rPr>
            <w:rFonts w:eastAsiaTheme="minorHAnsi"/>
            <w:i/>
            <w:lang w:eastAsia="en-SG"/>
          </w:rPr>
          <w:t>source of professional growth, though informal.</w:t>
        </w:r>
        <w:r w:rsidRPr="00B1782B">
          <w:rPr>
            <w:rFonts w:eastAsiaTheme="minorHAnsi"/>
            <w:lang w:eastAsia="en-SG"/>
          </w:rPr>
          <w:t xml:space="preserve"> Peer consultation, role modelling, emulation and mentoring were spoken about as beneficial to teacher growth. Also, colleagues provided moral as well as problem solving support, and assisted each other in some of the clerical work related to teaching.. There was cooperation, and as one teacher pointed out, “no politics.” Colleagues inspired and appreciated each other. Teacher Ramie said that they were “like family.”</w:t>
        </w:r>
      </w:ins>
    </w:p>
    <w:p w14:paraId="2C760CE9" w14:textId="77777777" w:rsidR="00B1782B" w:rsidRPr="00B1782B" w:rsidRDefault="00B1782B" w:rsidP="00B1782B">
      <w:pPr>
        <w:ind w:firstLine="720"/>
        <w:rPr>
          <w:ins w:id="440" w:author="Author" w:date="2016-08-25T14:20:00Z"/>
          <w:rFonts w:eastAsiaTheme="minorHAnsi"/>
          <w:lang w:eastAsia="en-SG"/>
        </w:rPr>
      </w:pPr>
      <w:ins w:id="441" w:author="Author" w:date="2016-08-25T14:20:00Z">
        <w:r w:rsidRPr="00B1782B">
          <w:rPr>
            <w:rFonts w:eastAsiaTheme="minorHAnsi"/>
            <w:lang w:eastAsia="en-SG"/>
          </w:rPr>
          <w:t xml:space="preserve">One teacher did not share most of these views, and harboured a distrust of her colleagues. She also had got into a conflict with a novice teacher, and felt that she had been misunderstood. On almost every front, she seemed to have negative experiences, according to her own perception. </w:t>
        </w:r>
      </w:ins>
    </w:p>
    <w:p w14:paraId="47DA1013" w14:textId="2D9014CB" w:rsidR="00B1782B" w:rsidRPr="00B1782B" w:rsidRDefault="00B1782B" w:rsidP="00B1782B">
      <w:pPr>
        <w:spacing w:before="120" w:after="120"/>
        <w:ind w:left="1500" w:hanging="780"/>
        <w:outlineLvl w:val="2"/>
        <w:rPr>
          <w:ins w:id="442" w:author="Author" w:date="2016-08-25T14:20:00Z"/>
          <w:rFonts w:eastAsiaTheme="minorHAnsi"/>
          <w:b/>
          <w:lang w:eastAsia="en-SG"/>
        </w:rPr>
      </w:pPr>
      <w:bookmarkStart w:id="443" w:name="_Toc434628462"/>
      <w:bookmarkStart w:id="444" w:name="_Toc434803788"/>
      <w:bookmarkStart w:id="445" w:name="_Toc434967103"/>
      <w:ins w:id="446" w:author="Author" w:date="2016-08-25T14:20:00Z">
        <w:r w:rsidRPr="00B1782B">
          <w:rPr>
            <w:rFonts w:eastAsiaTheme="minorHAnsi"/>
            <w:b/>
            <w:lang w:eastAsia="en-SG"/>
          </w:rPr>
          <w:t>4</w:t>
        </w:r>
        <w:r>
          <w:rPr>
            <w:rFonts w:eastAsiaTheme="minorHAnsi"/>
            <w:b/>
            <w:lang w:eastAsia="en-SG"/>
          </w:rPr>
          <w:t>.</w:t>
        </w:r>
        <w:r w:rsidRPr="00B1782B">
          <w:rPr>
            <w:rFonts w:eastAsiaTheme="minorHAnsi"/>
            <w:b/>
            <w:lang w:eastAsia="en-SG"/>
          </w:rPr>
          <w:tab/>
          <w:t>Empowerment-impeding behaviours of colleagues.</w:t>
        </w:r>
        <w:bookmarkEnd w:id="443"/>
        <w:bookmarkEnd w:id="444"/>
        <w:bookmarkEnd w:id="445"/>
        <w:r w:rsidRPr="00B1782B">
          <w:rPr>
            <w:rFonts w:eastAsiaTheme="minorHAnsi"/>
            <w:b/>
            <w:lang w:eastAsia="en-SG"/>
          </w:rPr>
          <w:tab/>
        </w:r>
      </w:ins>
    </w:p>
    <w:p w14:paraId="13A7830B" w14:textId="77777777" w:rsidR="00B1782B" w:rsidRPr="00B1782B" w:rsidRDefault="00B1782B" w:rsidP="00B1782B">
      <w:pPr>
        <w:ind w:firstLine="720"/>
        <w:rPr>
          <w:ins w:id="447" w:author="Author" w:date="2016-08-25T14:20:00Z"/>
          <w:rFonts w:eastAsiaTheme="minorHAnsi"/>
          <w:lang w:eastAsia="en-SG"/>
        </w:rPr>
      </w:pPr>
      <w:ins w:id="448" w:author="Author" w:date="2016-08-25T14:20:00Z">
        <w:r w:rsidRPr="00B1782B">
          <w:rPr>
            <w:rFonts w:eastAsiaTheme="minorHAnsi"/>
            <w:lang w:eastAsia="en-SG"/>
          </w:rPr>
          <w:t xml:space="preserve">Impediment to empowerment from colleagues was mainly the formation of sub-groups on racial lines, gossiping about and blaming other groups, and a pervasive apathy to new ideas, </w:t>
        </w:r>
        <w:r w:rsidRPr="00B1782B">
          <w:rPr>
            <w:rFonts w:eastAsiaTheme="minorHAnsi"/>
            <w:lang w:eastAsia="en-SG"/>
          </w:rPr>
          <w:lastRenderedPageBreak/>
          <w:t xml:space="preserve">initiatives and learning. Groupism contributed to competitive behaviours and sometimes, interpersonal discord. Inter-racial communication was getting scant, and the unity of the staff was felt to be under threat due to the strong sub-group affiliation. Any teacher who was different or took an initiative was discouraged by the majority. </w:t>
        </w:r>
      </w:ins>
    </w:p>
    <w:p w14:paraId="1C5B042E" w14:textId="77777777" w:rsidR="00B1782B" w:rsidRPr="00B1782B" w:rsidRDefault="00B1782B" w:rsidP="00B1782B">
      <w:pPr>
        <w:ind w:firstLine="720"/>
        <w:rPr>
          <w:ins w:id="449" w:author="Author" w:date="2016-08-25T14:20:00Z"/>
          <w:rFonts w:eastAsiaTheme="minorHAnsi"/>
          <w:lang w:eastAsia="en-SG"/>
        </w:rPr>
      </w:pPr>
      <w:ins w:id="450" w:author="Author" w:date="2016-08-25T14:20:00Z">
        <w:r w:rsidRPr="00B1782B">
          <w:rPr>
            <w:rFonts w:eastAsiaTheme="minorHAnsi"/>
            <w:lang w:eastAsia="en-SG"/>
          </w:rPr>
          <w:t>There were exceptions like teacher Abhay, who, in the face of pervasive apathy, still managed to implement innovative ideas. However, even this teacher alsofelt the ill-effects of the environment and stated that he was doing only 2% of what he could actually do.</w:t>
        </w:r>
      </w:ins>
    </w:p>
    <w:p w14:paraId="6ABC219D" w14:textId="755F23C9" w:rsidR="00B1782B" w:rsidRPr="00B1782B" w:rsidRDefault="00B1782B" w:rsidP="00B1782B">
      <w:pPr>
        <w:spacing w:before="120" w:after="120"/>
        <w:ind w:left="1500" w:hanging="780"/>
        <w:outlineLvl w:val="2"/>
        <w:rPr>
          <w:ins w:id="451" w:author="Author" w:date="2016-08-25T14:20:00Z"/>
          <w:rFonts w:eastAsiaTheme="minorHAnsi"/>
          <w:b/>
          <w:lang w:eastAsia="en-SG"/>
        </w:rPr>
      </w:pPr>
      <w:bookmarkStart w:id="452" w:name="_Toc434628463"/>
      <w:bookmarkStart w:id="453" w:name="_Toc434803789"/>
      <w:bookmarkStart w:id="454" w:name="_Toc434967104"/>
      <w:ins w:id="455" w:author="Author" w:date="2016-08-25T14:20:00Z">
        <w:r w:rsidRPr="00B1782B">
          <w:rPr>
            <w:rFonts w:eastAsiaTheme="minorHAnsi"/>
            <w:b/>
            <w:lang w:eastAsia="en-SG"/>
          </w:rPr>
          <w:t>5</w:t>
        </w:r>
        <w:r w:rsidRPr="00B1782B">
          <w:rPr>
            <w:rFonts w:eastAsiaTheme="minorHAnsi"/>
            <w:b/>
            <w:lang w:eastAsia="en-SG"/>
          </w:rPr>
          <w:tab/>
          <w:t>Self-empowerment-facilitating behaviours of teachers’ own selves.</w:t>
        </w:r>
        <w:bookmarkEnd w:id="452"/>
        <w:bookmarkEnd w:id="453"/>
        <w:bookmarkEnd w:id="454"/>
      </w:ins>
    </w:p>
    <w:p w14:paraId="4E627A1F" w14:textId="77777777" w:rsidR="00B1782B" w:rsidRPr="00B1782B" w:rsidRDefault="00B1782B" w:rsidP="00B1782B">
      <w:pPr>
        <w:ind w:firstLine="720"/>
        <w:rPr>
          <w:ins w:id="456" w:author="Author" w:date="2016-08-25T14:20:00Z"/>
          <w:rFonts w:eastAsiaTheme="minorHAnsi"/>
          <w:lang w:eastAsia="en-SG"/>
        </w:rPr>
      </w:pPr>
      <w:ins w:id="457" w:author="Author" w:date="2016-08-25T14:20:00Z">
        <w:r w:rsidRPr="00B1782B">
          <w:rPr>
            <w:rFonts w:eastAsiaTheme="minorHAnsi"/>
            <w:lang w:eastAsia="en-SG"/>
          </w:rPr>
          <w:t>Teachers felt that they had occasions for self-expressionthrough creative pursuits like making a vegetable garden with students (teacher Lina), making recycling bins from scratch (teacher Abhay), conducting fun fair (teacher Leona), decorating the venue for a graduation ceremony (teacher Katrina), getting students interested through videos or science experiments and creative ways of teaching language (teacher Adwaith). They considered such activities as meaningful as they were significantly beneficial to students. One of the teachers even ‘rebelled’ against the Principal’s focus on examination-oriented teaching and lack of attention to extra-curricular activities, by introducing activities during the assembly. They felt empowered when their students achieved good results, changed their negative attitudes, and gained a better hold on their own lives. Teachers considered it their victory when, because of their efforts some students achieved seemingly impossible tasks. Teachers were free to teach the way they wanted, employ any teaching method, use any supplementary material, and decide on assessments. This autonomy in the classroom extended to self-managed professional growth also. Almost half of the teacher participants considered ‘critical incidents’ (difficult situations)  they encountered while teaching as professional development opportunities. Many of them engaged in self-updating as demanded by as the curriculum and the students, and also realised the professional benefits of being in charge of students’ extra-curricular activities.  One expatriate teacher spoke about how he deliberately updated himself in preparation for teaching in Brunei, and another spoke about asking students for feedback about his own teaching.</w:t>
        </w:r>
      </w:ins>
    </w:p>
    <w:p w14:paraId="32F3DB4B" w14:textId="5EC3FE68" w:rsidR="00B1782B" w:rsidRPr="00B1782B" w:rsidRDefault="00B1782B" w:rsidP="00B1782B">
      <w:pPr>
        <w:spacing w:before="120" w:after="120"/>
        <w:ind w:left="1500" w:hanging="780"/>
        <w:outlineLvl w:val="2"/>
        <w:rPr>
          <w:ins w:id="458" w:author="Author" w:date="2016-08-25T14:20:00Z"/>
          <w:rFonts w:eastAsiaTheme="minorHAnsi"/>
          <w:b/>
          <w:lang w:eastAsia="en-SG"/>
        </w:rPr>
      </w:pPr>
      <w:bookmarkStart w:id="459" w:name="_Toc434628464"/>
      <w:bookmarkStart w:id="460" w:name="_Toc434803790"/>
      <w:bookmarkStart w:id="461" w:name="_Toc434967105"/>
      <w:ins w:id="462" w:author="Author" w:date="2016-08-25T14:20:00Z">
        <w:r w:rsidRPr="00B1782B">
          <w:rPr>
            <w:rFonts w:eastAsiaTheme="minorHAnsi"/>
            <w:b/>
            <w:lang w:eastAsia="en-SG"/>
          </w:rPr>
          <w:t>6</w:t>
        </w:r>
        <w:r w:rsidRPr="00B1782B">
          <w:rPr>
            <w:rFonts w:eastAsiaTheme="minorHAnsi"/>
            <w:b/>
            <w:lang w:eastAsia="en-SG"/>
          </w:rPr>
          <w:tab/>
          <w:t>Self-empowerment-impeding behaviours of  teachers’ own selves.</w:t>
        </w:r>
        <w:bookmarkEnd w:id="459"/>
        <w:bookmarkEnd w:id="460"/>
        <w:bookmarkEnd w:id="461"/>
      </w:ins>
    </w:p>
    <w:p w14:paraId="50309287" w14:textId="5D5BDE14" w:rsidR="00B1782B" w:rsidRPr="00B1782B" w:rsidRDefault="00B1782B" w:rsidP="00B1782B">
      <w:pPr>
        <w:ind w:firstLine="720"/>
        <w:rPr>
          <w:ins w:id="463" w:author="Author" w:date="2016-08-25T14:20:00Z"/>
          <w:rFonts w:eastAsiaTheme="minorHAnsi"/>
          <w:lang w:eastAsia="en-SG"/>
        </w:rPr>
      </w:pPr>
      <w:ins w:id="464" w:author="Author" w:date="2016-08-25T14:20:00Z">
        <w:r w:rsidRPr="00B1782B">
          <w:rPr>
            <w:rFonts w:eastAsiaTheme="minorHAnsi"/>
            <w:lang w:eastAsia="en-SG"/>
          </w:rPr>
          <w:t xml:space="preserve">Teachers’ perceptions of their own empowerment-impeding behaviours includes lack of reading for professional growth. Some teachers confessed their own behaviour as unethical, </w:t>
        </w:r>
        <w:r w:rsidRPr="00B1782B">
          <w:rPr>
            <w:rFonts w:eastAsiaTheme="minorHAnsi"/>
            <w:lang w:eastAsia="en-SG"/>
          </w:rPr>
          <w:lastRenderedPageBreak/>
          <w:t>leading to colleagues and school leaders disrespecting them. Another such</w:t>
        </w:r>
      </w:ins>
      <w:ins w:id="465" w:author="Author" w:date="2016-08-25T14:42:00Z">
        <w:r w:rsidR="00886549">
          <w:rPr>
            <w:rFonts w:eastAsiaTheme="minorHAnsi"/>
            <w:lang w:eastAsia="en-SG"/>
          </w:rPr>
          <w:t xml:space="preserve"> </w:t>
        </w:r>
      </w:ins>
      <w:ins w:id="466" w:author="Author" w:date="2016-08-25T14:20:00Z">
        <w:r w:rsidRPr="00B1782B">
          <w:rPr>
            <w:rFonts w:eastAsiaTheme="minorHAnsi"/>
            <w:lang w:eastAsia="en-SG"/>
          </w:rPr>
          <w:t>behaviour was failing in the basic duty towards students, which was described by teacher Nina as ‘giving up’ on some students. This caused regret, when the teacher happened to see the particular student working later on as a lowly labourer. Another behaviour that teachers felt empowerment-impeding, and causing an erosion of self-efficacy, was their experiences of inability to live up to students’ expectations, due to their own lack of motivation and enthusiasm.</w:t>
        </w:r>
      </w:ins>
    </w:p>
    <w:p w14:paraId="72722D6A" w14:textId="498C443C" w:rsidR="00B1782B" w:rsidRPr="00B1782B" w:rsidRDefault="00B1782B" w:rsidP="00B1782B">
      <w:pPr>
        <w:spacing w:before="120" w:after="120"/>
        <w:ind w:left="1500" w:hanging="780"/>
        <w:outlineLvl w:val="2"/>
        <w:rPr>
          <w:ins w:id="467" w:author="Author" w:date="2016-08-25T14:20:00Z"/>
          <w:rFonts w:eastAsiaTheme="minorHAnsi"/>
          <w:b/>
          <w:lang w:eastAsia="en-SG"/>
        </w:rPr>
      </w:pPr>
      <w:bookmarkStart w:id="468" w:name="_Toc434628465"/>
      <w:bookmarkStart w:id="469" w:name="_Toc434803791"/>
      <w:bookmarkStart w:id="470" w:name="_Toc434967106"/>
      <w:ins w:id="471" w:author="Author" w:date="2016-08-25T14:20:00Z">
        <w:r w:rsidRPr="00B1782B">
          <w:rPr>
            <w:rFonts w:eastAsiaTheme="minorHAnsi"/>
            <w:b/>
            <w:lang w:eastAsia="en-SG"/>
          </w:rPr>
          <w:t>7</w:t>
        </w:r>
        <w:r w:rsidRPr="00B1782B">
          <w:rPr>
            <w:rFonts w:eastAsiaTheme="minorHAnsi"/>
            <w:b/>
            <w:lang w:eastAsia="en-SG"/>
          </w:rPr>
          <w:tab/>
          <w:t>Empowering personal factors of the individual teacher: Values, beliefs and dispositions</w:t>
        </w:r>
        <w:bookmarkEnd w:id="468"/>
        <w:bookmarkEnd w:id="469"/>
        <w:bookmarkEnd w:id="470"/>
      </w:ins>
    </w:p>
    <w:p w14:paraId="21453CB0" w14:textId="77777777" w:rsidR="00B1782B" w:rsidRPr="00B1782B" w:rsidRDefault="00B1782B" w:rsidP="00B1782B">
      <w:pPr>
        <w:ind w:firstLine="720"/>
        <w:rPr>
          <w:ins w:id="472" w:author="Author" w:date="2016-08-25T14:20:00Z"/>
          <w:rFonts w:eastAsiaTheme="minorHAnsi"/>
          <w:lang w:eastAsia="en-SG"/>
        </w:rPr>
      </w:pPr>
      <w:ins w:id="473" w:author="Author" w:date="2016-08-25T14:20:00Z">
        <w:r w:rsidRPr="00B1782B">
          <w:rPr>
            <w:rFonts w:eastAsiaTheme="minorHAnsi"/>
            <w:lang w:eastAsia="en-SG"/>
          </w:rPr>
          <w:t xml:space="preserve">Teachers generally considered values such as sense of duty to students, commitment to the school and the profession as empowering. Added to this were positive beliefs such as high self-efficacy beliefs, positive beliefs about the teaching profession, belief in the meaningfulness of the job and a positive self-image. Dispositions such as affinity to the teaching profession, learning attitude, and a general positive attitude to life were also empowering, according to teacher’s own perceptions. These values, beliefs and dispositions were the factors that ultimately decided whether a teacher is an empowered teacher or a disempowered one. </w:t>
        </w:r>
      </w:ins>
    </w:p>
    <w:p w14:paraId="7835E51B" w14:textId="3A425327" w:rsidR="00B1782B" w:rsidRPr="00B1782B" w:rsidRDefault="00B1782B" w:rsidP="00B1782B">
      <w:pPr>
        <w:spacing w:before="120" w:after="120"/>
        <w:ind w:left="1500" w:hanging="780"/>
        <w:outlineLvl w:val="2"/>
        <w:rPr>
          <w:ins w:id="474" w:author="Author" w:date="2016-08-25T14:20:00Z"/>
          <w:rFonts w:eastAsiaTheme="minorHAnsi"/>
          <w:b/>
          <w:lang w:eastAsia="en-SG"/>
        </w:rPr>
      </w:pPr>
      <w:bookmarkStart w:id="475" w:name="_Toc434628466"/>
      <w:bookmarkStart w:id="476" w:name="_Toc434803792"/>
      <w:bookmarkStart w:id="477" w:name="_Toc434967107"/>
      <w:ins w:id="478" w:author="Author" w:date="2016-08-25T14:20:00Z">
        <w:r w:rsidRPr="00B1782B">
          <w:rPr>
            <w:rFonts w:eastAsiaTheme="minorHAnsi"/>
            <w:b/>
            <w:lang w:eastAsia="en-SG"/>
          </w:rPr>
          <w:t>8</w:t>
        </w:r>
        <w:r w:rsidRPr="00B1782B">
          <w:rPr>
            <w:rFonts w:eastAsiaTheme="minorHAnsi"/>
            <w:b/>
            <w:lang w:eastAsia="en-SG"/>
          </w:rPr>
          <w:tab/>
          <w:t>Disempowering personal factors</w:t>
        </w:r>
        <w:bookmarkEnd w:id="475"/>
        <w:bookmarkEnd w:id="476"/>
        <w:bookmarkEnd w:id="477"/>
      </w:ins>
    </w:p>
    <w:p w14:paraId="46A32D5A" w14:textId="77777777" w:rsidR="00B1782B" w:rsidRPr="00B1782B" w:rsidRDefault="00B1782B" w:rsidP="00B1782B">
      <w:pPr>
        <w:ind w:firstLine="720"/>
        <w:rPr>
          <w:ins w:id="479" w:author="Author" w:date="2016-08-25T14:20:00Z"/>
          <w:rFonts w:eastAsiaTheme="minorHAnsi"/>
          <w:lang w:eastAsia="en-SG"/>
        </w:rPr>
      </w:pPr>
      <w:ins w:id="480" w:author="Author" w:date="2016-08-25T14:20:00Z">
        <w:r w:rsidRPr="00B1782B">
          <w:rPr>
            <w:rFonts w:eastAsiaTheme="minorHAnsi"/>
            <w:lang w:eastAsia="en-SG"/>
          </w:rPr>
          <w:t>Teachers who displayed culturally incongruent values, and were indifferent to the outcome of their behaivours, were seen to be disempowered. A negative self-image and low self-efficacy beliefs also contributed to this. Lack of interest in the teaching profession, being ashamed of being a teacher, lack of drive to update oneself, and bitterness were also personal factors that contributed to the individual teacher’s disempowerment. Teachers with this tendency in them were inclined to see and internalise only the disempowering elements of the school environment, and ignore the empowering elements.</w:t>
        </w:r>
      </w:ins>
    </w:p>
    <w:p w14:paraId="7D0FA8F0" w14:textId="5A084E9D" w:rsidR="00B1782B" w:rsidRPr="00B1782B" w:rsidRDefault="00B1782B" w:rsidP="00B1782B">
      <w:pPr>
        <w:spacing w:before="120" w:after="120"/>
        <w:ind w:firstLine="720"/>
        <w:outlineLvl w:val="2"/>
        <w:rPr>
          <w:ins w:id="481" w:author="Author" w:date="2016-08-25T14:20:00Z"/>
          <w:rFonts w:eastAsiaTheme="majorEastAsia"/>
          <w:b/>
        </w:rPr>
      </w:pPr>
      <w:bookmarkStart w:id="482" w:name="_Toc434628467"/>
      <w:bookmarkStart w:id="483" w:name="_Toc434803793"/>
      <w:bookmarkStart w:id="484" w:name="_Toc434967108"/>
      <w:ins w:id="485" w:author="Author" w:date="2016-08-25T14:20:00Z">
        <w:r w:rsidRPr="00B1782B">
          <w:rPr>
            <w:rFonts w:eastAsiaTheme="majorEastAsia"/>
            <w:b/>
          </w:rPr>
          <w:t>9</w:t>
        </w:r>
        <w:r w:rsidRPr="00B1782B">
          <w:rPr>
            <w:rFonts w:eastAsiaTheme="majorEastAsia"/>
            <w:b/>
          </w:rPr>
          <w:tab/>
          <w:t>Empowerment-facilitating behaviours of students</w:t>
        </w:r>
        <w:bookmarkEnd w:id="482"/>
        <w:bookmarkEnd w:id="483"/>
        <w:bookmarkEnd w:id="484"/>
      </w:ins>
    </w:p>
    <w:p w14:paraId="5CD0F7D2" w14:textId="77777777" w:rsidR="00B1782B" w:rsidRPr="00B1782B" w:rsidRDefault="00B1782B" w:rsidP="00B1782B">
      <w:pPr>
        <w:ind w:firstLine="720"/>
        <w:rPr>
          <w:ins w:id="486" w:author="Author" w:date="2016-08-25T14:20:00Z"/>
          <w:rFonts w:eastAsiaTheme="minorHAnsi"/>
          <w:lang w:eastAsia="en-SG"/>
        </w:rPr>
      </w:pPr>
      <w:ins w:id="487" w:author="Author" w:date="2016-08-25T14:20:00Z">
        <w:r w:rsidRPr="00B1782B">
          <w:rPr>
            <w:rFonts w:eastAsiaTheme="minorHAnsi"/>
            <w:lang w:eastAsia="en-SG"/>
          </w:rPr>
          <w:t xml:space="preserve">Almost all teachers shared that they perceived students’ </w:t>
        </w:r>
        <w:r w:rsidRPr="00B1782B">
          <w:rPr>
            <w:rFonts w:eastAsiaTheme="minorHAnsi"/>
            <w:i/>
            <w:lang w:eastAsia="en-SG"/>
          </w:rPr>
          <w:t>motivation,</w:t>
        </w:r>
        <w:r w:rsidRPr="00B1782B">
          <w:rPr>
            <w:rFonts w:eastAsiaTheme="minorHAnsi"/>
            <w:lang w:eastAsia="en-SG"/>
          </w:rPr>
          <w:t xml:space="preserve"> interest to learn, responsiveness to teacher efforts, achievements and development as  very much facilitative of their empowerment. </w:t>
        </w:r>
        <w:r w:rsidRPr="00B1782B">
          <w:rPr>
            <w:rFonts w:eastAsiaTheme="minorHAnsi"/>
            <w:i/>
            <w:lang w:eastAsia="en-SG"/>
          </w:rPr>
          <w:t>Intellectual stimulation</w:t>
        </w:r>
        <w:r w:rsidRPr="00B1782B">
          <w:rPr>
            <w:rFonts w:eastAsiaTheme="minorHAnsi"/>
            <w:lang w:eastAsia="en-SG"/>
          </w:rPr>
          <w:t xml:space="preserve"> from students such as challenges posed by bright students, though not frequent, and the successful handling of these challenges by the teacher, </w:t>
        </w:r>
        <w:r w:rsidRPr="00B1782B">
          <w:rPr>
            <w:rFonts w:eastAsiaTheme="minorHAnsi"/>
            <w:lang w:eastAsia="en-SG"/>
          </w:rPr>
          <w:lastRenderedPageBreak/>
          <w:t xml:space="preserve">raised self-efficacy beliefs. Lastly, students’ </w:t>
        </w:r>
        <w:r w:rsidRPr="00B1782B">
          <w:rPr>
            <w:rFonts w:eastAsiaTheme="minorHAnsi"/>
            <w:i/>
            <w:lang w:eastAsia="en-SG"/>
          </w:rPr>
          <w:t>acceptance of teachers</w:t>
        </w:r>
        <w:r w:rsidRPr="00B1782B">
          <w:rPr>
            <w:rFonts w:eastAsiaTheme="minorHAnsi"/>
            <w:lang w:eastAsia="en-SG"/>
          </w:rPr>
          <w:t xml:space="preserve">, their trust, appreciation and respect vastly facilitated teacher empowerment. </w:t>
        </w:r>
      </w:ins>
    </w:p>
    <w:p w14:paraId="57C01E36" w14:textId="61D4A024" w:rsidR="00B1782B" w:rsidRPr="00B1782B" w:rsidRDefault="00B1782B" w:rsidP="00B1782B">
      <w:pPr>
        <w:spacing w:before="120" w:after="120"/>
        <w:ind w:firstLine="720"/>
        <w:outlineLvl w:val="2"/>
        <w:rPr>
          <w:ins w:id="488" w:author="Author" w:date="2016-08-25T14:20:00Z"/>
          <w:rFonts w:eastAsiaTheme="majorEastAsia"/>
          <w:b/>
        </w:rPr>
      </w:pPr>
      <w:bookmarkStart w:id="489" w:name="_Toc434628468"/>
      <w:bookmarkStart w:id="490" w:name="_Toc434803794"/>
      <w:bookmarkStart w:id="491" w:name="_Toc434967109"/>
      <w:ins w:id="492" w:author="Author" w:date="2016-08-25T14:20:00Z">
        <w:r w:rsidRPr="00B1782B">
          <w:rPr>
            <w:rFonts w:eastAsiaTheme="majorEastAsia"/>
            <w:b/>
          </w:rPr>
          <w:t>10 Empowerment-impeding behaviours of students</w:t>
        </w:r>
        <w:bookmarkEnd w:id="489"/>
        <w:bookmarkEnd w:id="490"/>
        <w:bookmarkEnd w:id="491"/>
      </w:ins>
    </w:p>
    <w:p w14:paraId="0053DF2E" w14:textId="77777777" w:rsidR="00B1782B" w:rsidRPr="00B1782B" w:rsidRDefault="00B1782B" w:rsidP="00B1782B">
      <w:pPr>
        <w:ind w:firstLine="720"/>
        <w:rPr>
          <w:ins w:id="493" w:author="Author" w:date="2016-08-25T14:20:00Z"/>
          <w:rFonts w:eastAsiaTheme="minorHAnsi"/>
          <w:lang w:eastAsia="en-SG"/>
        </w:rPr>
      </w:pPr>
      <w:ins w:id="494" w:author="Author" w:date="2016-08-25T14:20:00Z">
        <w:r w:rsidRPr="00B1782B">
          <w:rPr>
            <w:rFonts w:eastAsiaTheme="minorHAnsi"/>
            <w:lang w:eastAsia="en-SG"/>
          </w:rPr>
          <w:t>Students impeding teacher empowerment was when they showed racial prejudices to teachers who belonged to other cultures, disrespectful behaviours and poor discipline. Academic ineptitude of students sometimes led teachers to doubt their own capability. Students being passive, not challenging or participating in the class, as well as performing poorly in the class led to teachers being demotivated and not enthusiastic to build up their own capability.</w:t>
        </w:r>
      </w:ins>
    </w:p>
    <w:p w14:paraId="2CA587DB" w14:textId="351067FC" w:rsidR="00B1782B" w:rsidRPr="00B1782B" w:rsidRDefault="00B1782B" w:rsidP="00B1782B">
      <w:pPr>
        <w:keepNext/>
        <w:keepLines/>
        <w:spacing w:before="120" w:after="120"/>
        <w:outlineLvl w:val="1"/>
        <w:rPr>
          <w:ins w:id="495" w:author="Author" w:date="2016-08-25T14:20:00Z"/>
          <w:rFonts w:eastAsiaTheme="majorEastAsia"/>
          <w:b/>
        </w:rPr>
      </w:pPr>
      <w:ins w:id="496" w:author="Author" w:date="2016-08-25T14:20:00Z">
        <w:r w:rsidRPr="00B1782B">
          <w:rPr>
            <w:rFonts w:eastAsiaTheme="majorEastAsia"/>
            <w:b/>
          </w:rPr>
          <w:tab/>
        </w:r>
        <w:bookmarkStart w:id="497" w:name="_Toc434628469"/>
        <w:bookmarkStart w:id="498" w:name="_Toc434803795"/>
        <w:bookmarkStart w:id="499" w:name="_Toc434967110"/>
        <w:r w:rsidRPr="00B1782B">
          <w:rPr>
            <w:rFonts w:eastAsiaTheme="majorEastAsia"/>
            <w:b/>
          </w:rPr>
          <w:t>11 Behaviours of parents of students affecting teacher empowerment</w:t>
        </w:r>
        <w:bookmarkEnd w:id="497"/>
        <w:bookmarkEnd w:id="498"/>
        <w:bookmarkEnd w:id="499"/>
      </w:ins>
    </w:p>
    <w:p w14:paraId="6559B37A" w14:textId="77777777" w:rsidR="00B1782B" w:rsidRDefault="00B1782B" w:rsidP="00B1782B">
      <w:pPr>
        <w:ind w:firstLine="720"/>
        <w:rPr>
          <w:ins w:id="500" w:author="Author" w:date="2016-08-25T14:23:00Z"/>
          <w:rFonts w:eastAsiaTheme="minorHAnsi"/>
          <w:lang w:eastAsia="en-SG"/>
        </w:rPr>
      </w:pPr>
      <w:ins w:id="501" w:author="Author" w:date="2016-08-25T14:20:00Z">
        <w:r w:rsidRPr="00B1782B">
          <w:rPr>
            <w:rFonts w:eastAsiaTheme="minorHAnsi"/>
            <w:lang w:eastAsia="en-SG"/>
          </w:rPr>
          <w:t xml:space="preserve">Parents’ behaviours that facilitated teacher empowerment were their support, and manifestations of trust, appreciation and respect, for teachers. Parents’ behaviours that impeded teacher empowerment were very rare, and it was reported only in the case of one student. This student’s parents did not support the teacher’s efforts to help him overcome his poor performance. Excepting this one case, teachers at Excelsior considered the parents of students as supportive of the teachers and the school in whatever way they could. </w:t>
        </w:r>
      </w:ins>
    </w:p>
    <w:p w14:paraId="6401DFFF" w14:textId="77777777" w:rsidR="00711D5F" w:rsidRDefault="00711D5F" w:rsidP="00B1782B">
      <w:pPr>
        <w:ind w:firstLine="720"/>
        <w:rPr>
          <w:ins w:id="502" w:author="Author" w:date="2016-08-25T14:21:00Z"/>
          <w:rFonts w:eastAsiaTheme="minorHAnsi"/>
          <w:lang w:eastAsia="en-SG"/>
        </w:rPr>
      </w:pPr>
    </w:p>
    <w:p w14:paraId="786996B9" w14:textId="6ADE0F67" w:rsidR="00711D5F" w:rsidRPr="00B1782B" w:rsidRDefault="00711D5F" w:rsidP="00B1782B">
      <w:pPr>
        <w:ind w:firstLine="720"/>
        <w:rPr>
          <w:ins w:id="503" w:author="Author" w:date="2016-08-25T14:20:00Z"/>
          <w:rFonts w:eastAsiaTheme="minorHAnsi"/>
          <w:lang w:eastAsia="en-SG"/>
        </w:rPr>
      </w:pPr>
      <w:ins w:id="504" w:author="Author" w:date="2016-08-25T14:21:00Z">
        <w:r>
          <w:rPr>
            <w:rFonts w:eastAsiaTheme="minorHAnsi"/>
            <w:lang w:eastAsia="en-SG"/>
          </w:rPr>
          <w:t xml:space="preserve">These findings from the study may now be scrutinized in the light of extant literature, to reveal how they compare, and </w:t>
        </w:r>
      </w:ins>
      <w:ins w:id="505" w:author="Author" w:date="2016-08-25T14:22:00Z">
        <w:r>
          <w:rPr>
            <w:rFonts w:eastAsiaTheme="minorHAnsi"/>
            <w:lang w:eastAsia="en-SG"/>
          </w:rPr>
          <w:t>what</w:t>
        </w:r>
      </w:ins>
      <w:ins w:id="506" w:author="Author" w:date="2016-08-25T14:21:00Z">
        <w:r>
          <w:rPr>
            <w:rFonts w:eastAsiaTheme="minorHAnsi"/>
            <w:lang w:eastAsia="en-SG"/>
          </w:rPr>
          <w:t xml:space="preserve"> </w:t>
        </w:r>
      </w:ins>
      <w:ins w:id="507" w:author="Author" w:date="2016-08-25T14:22:00Z">
        <w:r>
          <w:rPr>
            <w:rFonts w:eastAsiaTheme="minorHAnsi"/>
            <w:lang w:eastAsia="en-SG"/>
          </w:rPr>
          <w:t xml:space="preserve">unique elements </w:t>
        </w:r>
      </w:ins>
      <w:ins w:id="508" w:author="Author" w:date="2016-08-25T14:23:00Z">
        <w:r>
          <w:rPr>
            <w:rFonts w:eastAsiaTheme="minorHAnsi"/>
            <w:lang w:eastAsia="en-SG"/>
          </w:rPr>
          <w:t>are seen in the study context.</w:t>
        </w:r>
      </w:ins>
    </w:p>
    <w:p w14:paraId="2B315F88" w14:textId="77777777" w:rsidR="00B1782B" w:rsidRDefault="00B1782B">
      <w:pPr>
        <w:rPr>
          <w:ins w:id="509" w:author="user" w:date="2016-08-15T10:10:00Z"/>
          <w:b/>
        </w:rPr>
      </w:pPr>
    </w:p>
    <w:p w14:paraId="25A54687" w14:textId="71DD8001" w:rsidR="00866B6A" w:rsidRPr="00866B6A" w:rsidDel="00FD13AF" w:rsidRDefault="00866AD1" w:rsidP="00866B6A">
      <w:pPr>
        <w:keepNext/>
        <w:keepLines/>
        <w:spacing w:before="240" w:after="120"/>
        <w:contextualSpacing/>
        <w:outlineLvl w:val="1"/>
        <w:rPr>
          <w:ins w:id="510" w:author="user" w:date="2016-08-15T10:12:00Z"/>
          <w:del w:id="511" w:author="Author" w:date="2016-08-25T13:47:00Z"/>
          <w:rFonts w:eastAsiaTheme="minorHAnsi" w:cstheme="minorBidi"/>
          <w:b/>
          <w:lang w:eastAsia="en-SG"/>
        </w:rPr>
      </w:pPr>
      <w:ins w:id="512" w:author="user" w:date="2016-08-22T08:28:00Z">
        <w:del w:id="513" w:author="Author" w:date="2016-08-25T13:47:00Z">
          <w:r w:rsidDel="00FD13AF">
            <w:rPr>
              <w:rFonts w:eastAsiaTheme="minorHAnsi" w:cstheme="minorBidi"/>
              <w:b/>
              <w:lang w:eastAsia="en-SG"/>
            </w:rPr>
            <w:delText xml:space="preserve">1. </w:delText>
          </w:r>
        </w:del>
      </w:ins>
      <w:ins w:id="514" w:author="user" w:date="2016-08-15T10:12:00Z">
        <w:del w:id="515" w:author="Author" w:date="2016-08-25T13:47:00Z">
          <w:r w:rsidR="00866B6A" w:rsidRPr="00866B6A" w:rsidDel="00FD13AF">
            <w:rPr>
              <w:rFonts w:eastAsiaTheme="minorHAnsi" w:cstheme="minorBidi"/>
              <w:b/>
              <w:lang w:eastAsia="en-SG"/>
            </w:rPr>
            <w:delText>Empowerment-facilitating behaviours of school leaders</w:delText>
          </w:r>
        </w:del>
      </w:ins>
    </w:p>
    <w:p w14:paraId="508F7D09" w14:textId="407CAD93" w:rsidR="00866B6A" w:rsidRPr="00866B6A" w:rsidDel="00FD13AF" w:rsidRDefault="00866AD1" w:rsidP="00866B6A">
      <w:pPr>
        <w:tabs>
          <w:tab w:val="left" w:pos="10080"/>
        </w:tabs>
        <w:spacing w:before="240" w:after="120"/>
        <w:ind w:left="720"/>
        <w:outlineLvl w:val="2"/>
        <w:rPr>
          <w:ins w:id="516" w:author="user" w:date="2016-08-15T10:12:00Z"/>
          <w:del w:id="517" w:author="Author" w:date="2016-08-25T13:47:00Z"/>
          <w:rFonts w:eastAsiaTheme="majorEastAsia" w:cstheme="majorBidi"/>
          <w:b/>
          <w:szCs w:val="26"/>
          <w:lang w:val="en-US"/>
        </w:rPr>
      </w:pPr>
      <w:bookmarkStart w:id="518" w:name="_Toc434628269"/>
      <w:bookmarkStart w:id="519" w:name="_Toc434803584"/>
      <w:bookmarkStart w:id="520" w:name="_Toc437371552"/>
      <w:ins w:id="521" w:author="user" w:date="2016-08-15T10:12:00Z">
        <w:del w:id="522" w:author="Author" w:date="2016-08-25T13:47:00Z">
          <w:r w:rsidDel="00FD13AF">
            <w:rPr>
              <w:rFonts w:eastAsiaTheme="majorEastAsia" w:cstheme="majorBidi"/>
              <w:b/>
              <w:szCs w:val="26"/>
              <w:lang w:val="en-US"/>
            </w:rPr>
            <w:delText>1.</w:delText>
          </w:r>
          <w:r w:rsidR="00866B6A" w:rsidRPr="00866B6A" w:rsidDel="00FD13AF">
            <w:rPr>
              <w:rFonts w:eastAsiaTheme="majorEastAsia" w:cstheme="majorBidi"/>
              <w:b/>
              <w:szCs w:val="26"/>
              <w:lang w:val="en-US"/>
            </w:rPr>
            <w:delText>1 Non-interference in the classroom</w:delText>
          </w:r>
          <w:bookmarkEnd w:id="518"/>
          <w:bookmarkEnd w:id="519"/>
          <w:bookmarkEnd w:id="520"/>
          <w:r w:rsidR="00866B6A" w:rsidRPr="00866B6A" w:rsidDel="00FD13AF">
            <w:rPr>
              <w:rFonts w:eastAsiaTheme="majorEastAsia" w:cstheme="majorBidi"/>
              <w:b/>
              <w:szCs w:val="26"/>
              <w:lang w:val="en-US"/>
            </w:rPr>
            <w:delText xml:space="preserve"> </w:delText>
          </w:r>
        </w:del>
      </w:ins>
    </w:p>
    <w:p w14:paraId="2BBCB3DD" w14:textId="456BF4C6" w:rsidR="00866B6A" w:rsidRPr="00866B6A" w:rsidDel="00FD13AF" w:rsidRDefault="00866B6A" w:rsidP="00866B6A">
      <w:pPr>
        <w:spacing w:after="160"/>
        <w:ind w:firstLine="720"/>
        <w:rPr>
          <w:ins w:id="523" w:author="user" w:date="2016-08-15T10:12:00Z"/>
          <w:del w:id="524" w:author="Author" w:date="2016-08-25T13:47:00Z"/>
          <w:rFonts w:eastAsiaTheme="minorHAnsi"/>
          <w:lang w:val="en-US"/>
        </w:rPr>
      </w:pPr>
      <w:ins w:id="525" w:author="user" w:date="2016-08-15T10:12:00Z">
        <w:del w:id="526" w:author="Author" w:date="2016-08-25T13:47:00Z">
          <w:r w:rsidRPr="00866B6A" w:rsidDel="00FD13AF">
            <w:rPr>
              <w:rFonts w:eastAsiaTheme="minorHAnsi"/>
              <w:lang w:val="en-US"/>
            </w:rPr>
            <w:delText xml:space="preserve">School leaders, referring to all individuals in the school with a positional authority such as the Board of Directors, Heads of Departments, and Secondary Head of Section, besides the Principal, allowing autonomy for teachers in the classroom were perceived as creating an empowerment-facilitating climate.  Major autonomous behaviours teachers listed were selecting supplementary learning material, deciding on teaching methods, remedial lessons, interaction with parents, </w:delText>
          </w:r>
        </w:del>
      </w:ins>
      <w:ins w:id="527" w:author="user" w:date="2016-08-22T10:53:00Z">
        <w:del w:id="528" w:author="Author" w:date="2016-08-25T13:47:00Z">
          <w:r w:rsidR="00E029F6" w:rsidRPr="00866B6A" w:rsidDel="00FD13AF">
            <w:rPr>
              <w:rFonts w:eastAsiaTheme="minorHAnsi"/>
              <w:lang w:val="en-US"/>
            </w:rPr>
            <w:delText>and informal</w:delText>
          </w:r>
        </w:del>
      </w:ins>
      <w:ins w:id="529" w:author="user" w:date="2016-08-15T10:12:00Z">
        <w:del w:id="530" w:author="Author" w:date="2016-08-25T13:47:00Z">
          <w:r w:rsidRPr="00866B6A" w:rsidDel="00FD13AF">
            <w:rPr>
              <w:rFonts w:eastAsiaTheme="minorHAnsi"/>
              <w:lang w:val="en-US"/>
            </w:rPr>
            <w:delText xml:space="preserve"> assessment and discipline matters within the classroom. Such an atmosphere of academic freedom is empowerment-facilitating, leading to self-expression and reinforcement of self-efficacy beliefs as the teachers find success with their methods, or is effective in disciplining students. The teachers were content with this level of autonomy, i.e. none of the teachers had any aspirations to have a voice in higher, school level decision making.</w:delText>
          </w:r>
        </w:del>
      </w:ins>
    </w:p>
    <w:p w14:paraId="014CE6DA" w14:textId="59ED5F9B" w:rsidR="00866B6A" w:rsidRPr="00866B6A" w:rsidDel="00FD13AF" w:rsidRDefault="00866B6A" w:rsidP="00866B6A">
      <w:pPr>
        <w:spacing w:after="160"/>
        <w:ind w:firstLine="720"/>
        <w:rPr>
          <w:ins w:id="531" w:author="user" w:date="2016-08-15T10:12:00Z"/>
          <w:del w:id="532" w:author="Author" w:date="2016-08-25T13:47:00Z"/>
          <w:rFonts w:eastAsiaTheme="minorHAnsi"/>
          <w:lang w:val="en-US"/>
        </w:rPr>
      </w:pPr>
      <w:ins w:id="533" w:author="user" w:date="2016-08-15T10:12:00Z">
        <w:del w:id="534" w:author="Author" w:date="2016-08-25T13:47:00Z">
          <w:r w:rsidRPr="00866B6A" w:rsidDel="00FD13AF">
            <w:rPr>
              <w:rFonts w:eastAsiaTheme="minorHAnsi"/>
              <w:lang w:val="en-US"/>
            </w:rPr>
            <w:delText>The paramount emphasis in this school is on student performance at the public examinations such as the GCE O’level examinations. The Principal often made teachers aware of this. Teacher Sheena spoke about it thus:</w:delText>
          </w:r>
        </w:del>
      </w:ins>
    </w:p>
    <w:p w14:paraId="7E40EA32" w14:textId="602288E5" w:rsidR="00866B6A" w:rsidRPr="00866B6A" w:rsidDel="00FD13AF" w:rsidRDefault="00866B6A" w:rsidP="00866B6A">
      <w:pPr>
        <w:spacing w:before="240" w:after="120"/>
        <w:ind w:left="720"/>
        <w:rPr>
          <w:ins w:id="535" w:author="user" w:date="2016-08-15T10:12:00Z"/>
          <w:del w:id="536" w:author="Author" w:date="2016-08-25T13:47:00Z"/>
          <w:rFonts w:eastAsiaTheme="minorHAnsi" w:cstheme="minorBidi"/>
          <w:iCs/>
          <w:color w:val="auto"/>
          <w:lang w:eastAsia="en-SG"/>
        </w:rPr>
      </w:pPr>
      <w:ins w:id="537" w:author="user" w:date="2016-08-15T10:12:00Z">
        <w:del w:id="538" w:author="Author" w:date="2016-08-25T13:47:00Z">
          <w:r w:rsidRPr="00866B6A" w:rsidDel="00FD13AF">
            <w:rPr>
              <w:rFonts w:eastAsiaTheme="minorHAnsi" w:cstheme="minorBidi"/>
              <w:iCs/>
              <w:color w:val="auto"/>
              <w:lang w:eastAsia="en-SG"/>
            </w:rPr>
            <w:delText>“There is complete freedom to teach as I wish. The board of directors, the Principal and the parents want results. As long as good results are there in the examinations, in whatever way I teach is ok. However you teach, we want results. That is what the Principal says.”</w:delText>
          </w:r>
        </w:del>
      </w:ins>
    </w:p>
    <w:p w14:paraId="1B65786D" w14:textId="7C27C888" w:rsidR="00866B6A" w:rsidRPr="00866B6A" w:rsidDel="00FD13AF" w:rsidRDefault="00866B6A" w:rsidP="00866B6A">
      <w:pPr>
        <w:spacing w:after="160"/>
        <w:rPr>
          <w:ins w:id="539" w:author="user" w:date="2016-08-15T10:12:00Z"/>
          <w:del w:id="540" w:author="Author" w:date="2016-08-25T13:47:00Z"/>
          <w:rFonts w:eastAsiaTheme="minorHAnsi"/>
          <w:lang w:val="en-US"/>
        </w:rPr>
      </w:pPr>
      <w:ins w:id="541" w:author="user" w:date="2016-08-15T10:12:00Z">
        <w:del w:id="542" w:author="Author" w:date="2016-08-25T13:47:00Z">
          <w:r w:rsidRPr="00866B6A" w:rsidDel="00FD13AF">
            <w:rPr>
              <w:rFonts w:eastAsiaTheme="minorHAnsi"/>
              <w:lang w:val="en-US"/>
            </w:rPr>
            <w:tab/>
            <w:delText xml:space="preserve">Apparently, all the stakeholders here uphold this aspect of the school culture: </w:delText>
          </w:r>
          <w:r w:rsidRPr="00866B6A" w:rsidDel="00FD13AF">
            <w:rPr>
              <w:rFonts w:eastAsiaTheme="minorHAnsi"/>
              <w:i/>
              <w:lang w:val="en-US"/>
            </w:rPr>
            <w:delText>Teacher as the authority in the classroom</w:delText>
          </w:r>
          <w:r w:rsidRPr="00866B6A" w:rsidDel="00FD13AF">
            <w:rPr>
              <w:rFonts w:eastAsiaTheme="minorHAnsi"/>
              <w:lang w:val="en-US"/>
            </w:rPr>
            <w:delText xml:space="preserve">, and </w:delText>
          </w:r>
          <w:r w:rsidRPr="00866B6A" w:rsidDel="00FD13AF">
            <w:rPr>
              <w:rFonts w:eastAsiaTheme="minorHAnsi"/>
              <w:i/>
              <w:lang w:val="en-US"/>
            </w:rPr>
            <w:delText>success in examinations as the ultimate aim</w:delText>
          </w:r>
          <w:r w:rsidRPr="00866B6A" w:rsidDel="00FD13AF">
            <w:rPr>
              <w:rFonts w:eastAsiaTheme="minorHAnsi"/>
              <w:lang w:val="en-US"/>
            </w:rPr>
            <w:delText xml:space="preserve"> of education. The teachers, even most of the expatriate teachers have adapted to this culture, perhaps because the teaching and learning cultures in their own countries, all Asian countries, were not very different. There was only one teacher who strongly opposed the examination oriented teaching. However, being aware of the prevailing culture, he forced himself to change his methods of teaching. Understandably, at the time of this study, he had lost his enthusiasm for teaching of this kind and was planning a career change.</w:delText>
          </w:r>
        </w:del>
      </w:ins>
    </w:p>
    <w:p w14:paraId="1EC9C125" w14:textId="7E1B2591" w:rsidR="00866B6A" w:rsidRPr="00866B6A" w:rsidDel="00FD13AF" w:rsidRDefault="00866B6A" w:rsidP="00866B6A">
      <w:pPr>
        <w:spacing w:after="160"/>
        <w:ind w:firstLine="720"/>
        <w:rPr>
          <w:ins w:id="543" w:author="user" w:date="2016-08-15T10:12:00Z"/>
          <w:del w:id="544" w:author="Author" w:date="2016-08-25T13:47:00Z"/>
          <w:rFonts w:eastAsiaTheme="minorHAnsi"/>
          <w:lang w:val="en-US"/>
        </w:rPr>
      </w:pPr>
      <w:ins w:id="545" w:author="user" w:date="2016-08-15T10:12:00Z">
        <w:del w:id="546" w:author="Author" w:date="2016-08-25T13:47:00Z">
          <w:r w:rsidRPr="00866B6A" w:rsidDel="00FD13AF">
            <w:rPr>
              <w:rFonts w:eastAsiaTheme="minorHAnsi"/>
              <w:lang w:val="en-US"/>
            </w:rPr>
            <w:delText xml:space="preserve">Teacher Lina spoke about how autonomy in the classroom made her grow. </w:delText>
          </w:r>
        </w:del>
      </w:ins>
    </w:p>
    <w:p w14:paraId="3D037039" w14:textId="040F5443" w:rsidR="00866B6A" w:rsidRPr="00866B6A" w:rsidDel="00FD13AF" w:rsidRDefault="00866B6A" w:rsidP="00866B6A">
      <w:pPr>
        <w:spacing w:before="240" w:after="120"/>
        <w:ind w:left="720"/>
        <w:rPr>
          <w:ins w:id="547" w:author="user" w:date="2016-08-15T10:12:00Z"/>
          <w:del w:id="548" w:author="Author" w:date="2016-08-25T13:47:00Z"/>
          <w:rFonts w:eastAsiaTheme="minorHAnsi" w:cstheme="minorBidi"/>
          <w:iCs/>
          <w:color w:val="auto"/>
          <w:lang w:eastAsia="en-SG"/>
        </w:rPr>
      </w:pPr>
      <w:ins w:id="549" w:author="user" w:date="2016-08-15T10:12:00Z">
        <w:del w:id="550" w:author="Author" w:date="2016-08-25T13:47:00Z">
          <w:r w:rsidRPr="00866B6A" w:rsidDel="00FD13AF">
            <w:rPr>
              <w:rFonts w:eastAsiaTheme="minorHAnsi" w:cstheme="minorBidi"/>
              <w:iCs/>
              <w:color w:val="auto"/>
              <w:lang w:eastAsia="en-SG"/>
            </w:rPr>
            <w:delText>“They gave me freedom. So accordingly every year I have improved and have grown. I have been able to perform well as a good teacher because in the beginning they gave me freedom and thus motivated me. I could grow like the others in the science department and be equal to them.”</w:delText>
          </w:r>
        </w:del>
      </w:ins>
    </w:p>
    <w:p w14:paraId="47F514FF" w14:textId="4D6562F3" w:rsidR="00866B6A" w:rsidRPr="00866B6A" w:rsidDel="00FD13AF" w:rsidRDefault="00866AD1" w:rsidP="00866B6A">
      <w:pPr>
        <w:tabs>
          <w:tab w:val="left" w:pos="10080"/>
        </w:tabs>
        <w:spacing w:before="240" w:after="120"/>
        <w:ind w:left="720"/>
        <w:outlineLvl w:val="2"/>
        <w:rPr>
          <w:ins w:id="551" w:author="user" w:date="2016-08-15T10:12:00Z"/>
          <w:del w:id="552" w:author="Author" w:date="2016-08-25T13:47:00Z"/>
          <w:rFonts w:eastAsiaTheme="majorEastAsia" w:cstheme="majorBidi"/>
          <w:b/>
          <w:szCs w:val="26"/>
          <w:lang w:val="en-US"/>
        </w:rPr>
      </w:pPr>
      <w:bookmarkStart w:id="553" w:name="_Toc434628270"/>
      <w:bookmarkStart w:id="554" w:name="_Toc434803585"/>
      <w:bookmarkStart w:id="555" w:name="_Toc437371553"/>
      <w:ins w:id="556" w:author="user" w:date="2016-08-15T10:12:00Z">
        <w:del w:id="557" w:author="Author" w:date="2016-08-25T13:47:00Z">
          <w:r w:rsidDel="00FD13AF">
            <w:rPr>
              <w:rFonts w:eastAsiaTheme="majorEastAsia" w:cstheme="majorBidi"/>
              <w:b/>
              <w:szCs w:val="26"/>
              <w:lang w:val="en-US"/>
            </w:rPr>
            <w:delText>1</w:delText>
          </w:r>
          <w:r w:rsidR="00866B6A" w:rsidRPr="00866B6A" w:rsidDel="00FD13AF">
            <w:rPr>
              <w:rFonts w:eastAsiaTheme="majorEastAsia" w:cstheme="majorBidi"/>
              <w:b/>
              <w:szCs w:val="26"/>
              <w:lang w:val="en-US"/>
            </w:rPr>
            <w:delText>.2 Support from leaders</w:delText>
          </w:r>
          <w:bookmarkEnd w:id="553"/>
          <w:bookmarkEnd w:id="554"/>
          <w:bookmarkEnd w:id="555"/>
        </w:del>
      </w:ins>
    </w:p>
    <w:p w14:paraId="20334FC2" w14:textId="0F1ECA54" w:rsidR="00866B6A" w:rsidRPr="00866B6A" w:rsidDel="00FD13AF" w:rsidRDefault="00866B6A" w:rsidP="00866B6A">
      <w:pPr>
        <w:spacing w:after="160"/>
        <w:ind w:firstLine="720"/>
        <w:rPr>
          <w:ins w:id="558" w:author="user" w:date="2016-08-15T10:12:00Z"/>
          <w:del w:id="559" w:author="Author" w:date="2016-08-25T13:47:00Z"/>
          <w:rFonts w:eastAsiaTheme="minorHAnsi"/>
          <w:lang w:val="en-US"/>
        </w:rPr>
      </w:pPr>
      <w:ins w:id="560" w:author="user" w:date="2016-08-15T10:12:00Z">
        <w:del w:id="561" w:author="Author" w:date="2016-08-25T13:47:00Z">
          <w:r w:rsidRPr="00866B6A" w:rsidDel="00FD13AF">
            <w:rPr>
              <w:rFonts w:eastAsiaTheme="minorHAnsi"/>
              <w:lang w:val="en-US"/>
            </w:rPr>
            <w:delText xml:space="preserve">Moral support, sharing of professional knowledge, professional guidance, supporting innovative ideas and mentoring are behaviours of school leaders that facilitate teacher empowerment, since they enhance professional growth and self-efficacy beliefs in teachers, especially novice teachers. Teacher Adwaith talked about how he was mentored by the then Dean of Studies and HoD. </w:delText>
          </w:r>
        </w:del>
      </w:ins>
    </w:p>
    <w:p w14:paraId="6B878623" w14:textId="5BD6964E" w:rsidR="00866B6A" w:rsidRPr="00866B6A" w:rsidDel="00FD13AF" w:rsidRDefault="00866B6A" w:rsidP="00866B6A">
      <w:pPr>
        <w:spacing w:before="240" w:after="120"/>
        <w:ind w:left="720"/>
        <w:rPr>
          <w:ins w:id="562" w:author="user" w:date="2016-08-15T10:12:00Z"/>
          <w:del w:id="563" w:author="Author" w:date="2016-08-25T13:47:00Z"/>
          <w:rFonts w:eastAsiaTheme="minorHAnsi" w:cstheme="minorBidi"/>
          <w:iCs/>
          <w:color w:val="auto"/>
          <w:lang w:eastAsia="en-SG"/>
        </w:rPr>
      </w:pPr>
      <w:ins w:id="564" w:author="user" w:date="2016-08-15T10:12:00Z">
        <w:del w:id="565" w:author="Author" w:date="2016-08-25T13:47:00Z">
          <w:r w:rsidRPr="00866B6A" w:rsidDel="00FD13AF">
            <w:rPr>
              <w:rFonts w:eastAsiaTheme="minorHAnsi" w:cstheme="minorBidi"/>
              <w:iCs/>
              <w:color w:val="auto"/>
              <w:lang w:eastAsia="en-SG"/>
            </w:rPr>
            <w:delText>“He used to observe me every moment. And ‘interfere’ in all my matters. It was a purification time. It did me a lot of good. If anyone gets a teacher like that he or she would improve…We all have drawbacks. There should be people who can help us to overcome such drawbacks. People to support us. I had such people. That is why I continued as a teacher.”</w:delText>
          </w:r>
        </w:del>
      </w:ins>
    </w:p>
    <w:p w14:paraId="4931E38D" w14:textId="19E6B4F7" w:rsidR="00866B6A" w:rsidRPr="00866B6A" w:rsidDel="00FD13AF" w:rsidRDefault="00866B6A" w:rsidP="00866B6A">
      <w:pPr>
        <w:spacing w:after="160"/>
        <w:rPr>
          <w:ins w:id="566" w:author="user" w:date="2016-08-15T10:12:00Z"/>
          <w:del w:id="567" w:author="Author" w:date="2016-08-25T13:47:00Z"/>
          <w:rFonts w:eastAsiaTheme="minorHAnsi"/>
          <w:lang w:val="en-US"/>
        </w:rPr>
      </w:pPr>
      <w:ins w:id="568" w:author="user" w:date="2016-08-15T10:12:00Z">
        <w:del w:id="569" w:author="Author" w:date="2016-08-25T13:47:00Z">
          <w:r w:rsidRPr="00866B6A" w:rsidDel="00FD13AF">
            <w:rPr>
              <w:rFonts w:eastAsiaTheme="minorHAnsi"/>
              <w:lang w:val="en-US"/>
            </w:rPr>
            <w:tab/>
            <w:delText xml:space="preserve">This points to </w:delText>
          </w:r>
          <w:r w:rsidRPr="00866B6A" w:rsidDel="00FD13AF">
            <w:rPr>
              <w:rFonts w:eastAsiaTheme="minorHAnsi"/>
              <w:i/>
              <w:lang w:val="en-US"/>
            </w:rPr>
            <w:delText>a degree of support and mentoring that resembles close family ties</w:delText>
          </w:r>
          <w:r w:rsidRPr="00866B6A" w:rsidDel="00FD13AF">
            <w:rPr>
              <w:rFonts w:eastAsiaTheme="minorHAnsi"/>
              <w:lang w:val="en-US"/>
            </w:rPr>
            <w:delText>, and ‘</w:delText>
          </w:r>
          <w:r w:rsidRPr="00866B6A" w:rsidDel="00FD13AF">
            <w:rPr>
              <w:rFonts w:eastAsiaTheme="minorHAnsi"/>
              <w:i/>
              <w:lang w:val="en-US"/>
            </w:rPr>
            <w:delText>encroachment’ on personal space</w:delText>
          </w:r>
          <w:r w:rsidRPr="00866B6A" w:rsidDel="00FD13AF">
            <w:rPr>
              <w:rFonts w:eastAsiaTheme="minorHAnsi"/>
              <w:lang w:val="en-US"/>
            </w:rPr>
            <w:delText xml:space="preserve"> that is not only tolerated but </w:delText>
          </w:r>
          <w:r w:rsidRPr="00866B6A" w:rsidDel="00FD13AF">
            <w:rPr>
              <w:rFonts w:eastAsiaTheme="minorHAnsi"/>
              <w:i/>
              <w:lang w:val="en-US"/>
            </w:rPr>
            <w:delText xml:space="preserve">welcomed </w:delText>
          </w:r>
          <w:r w:rsidRPr="00866B6A" w:rsidDel="00FD13AF">
            <w:rPr>
              <w:rFonts w:eastAsiaTheme="minorHAnsi"/>
              <w:lang w:val="en-US"/>
            </w:rPr>
            <w:delText>by the teacher. The fact that these supportive behaviours are perceived to be empowerment-facilitating by teachers perhaps reveals a culture of dependence on school leaders for one’s professional growth, which could be a carry-over from childhood or schooling times, which in Asia are highly dependent on either parents or teachers.</w:delText>
          </w:r>
        </w:del>
      </w:ins>
    </w:p>
    <w:p w14:paraId="19F3755C" w14:textId="68CDAD5D" w:rsidR="00866B6A" w:rsidRPr="00866B6A" w:rsidDel="00FD13AF" w:rsidRDefault="00866AD1" w:rsidP="00866B6A">
      <w:pPr>
        <w:tabs>
          <w:tab w:val="left" w:pos="10080"/>
        </w:tabs>
        <w:spacing w:before="240" w:after="120"/>
        <w:ind w:left="720"/>
        <w:outlineLvl w:val="2"/>
        <w:rPr>
          <w:ins w:id="570" w:author="user" w:date="2016-08-15T10:12:00Z"/>
          <w:del w:id="571" w:author="Author" w:date="2016-08-25T13:47:00Z"/>
          <w:rFonts w:eastAsiaTheme="majorEastAsia" w:cstheme="majorBidi"/>
          <w:b/>
          <w:szCs w:val="26"/>
          <w:lang w:val="en-US"/>
        </w:rPr>
      </w:pPr>
      <w:bookmarkStart w:id="572" w:name="_Toc434628271"/>
      <w:bookmarkStart w:id="573" w:name="_Toc434803586"/>
      <w:bookmarkStart w:id="574" w:name="_Toc437371554"/>
      <w:ins w:id="575" w:author="user" w:date="2016-08-15T10:12:00Z">
        <w:del w:id="576" w:author="Author" w:date="2016-08-25T13:47:00Z">
          <w:r w:rsidDel="00FD13AF">
            <w:rPr>
              <w:rFonts w:eastAsiaTheme="majorEastAsia" w:cstheme="majorBidi"/>
              <w:b/>
              <w:szCs w:val="26"/>
              <w:lang w:val="en-US"/>
            </w:rPr>
            <w:delText>1.</w:delText>
          </w:r>
          <w:r w:rsidR="00866B6A" w:rsidRPr="00866B6A" w:rsidDel="00FD13AF">
            <w:rPr>
              <w:rFonts w:eastAsiaTheme="majorEastAsia" w:cstheme="majorBidi"/>
              <w:b/>
              <w:szCs w:val="26"/>
              <w:lang w:val="en-US"/>
            </w:rPr>
            <w:delText>3 Trust</w:delText>
          </w:r>
          <w:bookmarkEnd w:id="572"/>
          <w:bookmarkEnd w:id="573"/>
          <w:bookmarkEnd w:id="574"/>
        </w:del>
      </w:ins>
    </w:p>
    <w:p w14:paraId="2BEA1BCC" w14:textId="5D38CB83" w:rsidR="00866B6A" w:rsidRPr="00866B6A" w:rsidDel="00FD13AF" w:rsidRDefault="00866B6A" w:rsidP="00866B6A">
      <w:pPr>
        <w:spacing w:after="160"/>
        <w:ind w:firstLine="720"/>
        <w:rPr>
          <w:ins w:id="577" w:author="user" w:date="2016-08-15T10:12:00Z"/>
          <w:del w:id="578" w:author="Author" w:date="2016-08-25T13:47:00Z"/>
          <w:rFonts w:eastAsiaTheme="minorHAnsi" w:cstheme="minorBidi"/>
          <w:color w:val="auto"/>
          <w:lang w:val="en-US"/>
        </w:rPr>
      </w:pPr>
      <w:ins w:id="579" w:author="user" w:date="2016-08-15T10:12:00Z">
        <w:del w:id="580" w:author="Author" w:date="2016-08-25T13:47:00Z">
          <w:r w:rsidRPr="00866B6A" w:rsidDel="00FD13AF">
            <w:rPr>
              <w:rFonts w:eastAsiaTheme="minorHAnsi"/>
              <w:lang w:val="en-US"/>
            </w:rPr>
            <w:delText>Entrusting teachers with important responsibilities, leadership positions, and delegation is perceived by most of the teachers as empowerment-facilitating. Such behaviours are seen as proof of the leaders’ trust in the teachers’ capability, which enhanced the concerned teachers’ self-efficacy beliefs. Teacher Keerthi voiced how she feels when she is given some responsibility.</w:delText>
          </w:r>
        </w:del>
      </w:ins>
    </w:p>
    <w:p w14:paraId="4F391EA0" w14:textId="771A5659" w:rsidR="00866B6A" w:rsidRPr="00866B6A" w:rsidDel="00FD13AF" w:rsidRDefault="00866B6A" w:rsidP="00866B6A">
      <w:pPr>
        <w:spacing w:before="240" w:after="120"/>
        <w:ind w:left="720"/>
        <w:rPr>
          <w:ins w:id="581" w:author="user" w:date="2016-08-15T10:12:00Z"/>
          <w:del w:id="582" w:author="Author" w:date="2016-08-25T13:47:00Z"/>
          <w:rFonts w:eastAsiaTheme="minorHAnsi" w:cstheme="minorBidi"/>
          <w:iCs/>
          <w:color w:val="auto"/>
          <w:lang w:eastAsia="en-SG"/>
        </w:rPr>
      </w:pPr>
      <w:ins w:id="583" w:author="user" w:date="2016-08-15T10:12:00Z">
        <w:del w:id="584" w:author="Author" w:date="2016-08-25T13:47:00Z">
          <w:r w:rsidRPr="00866B6A" w:rsidDel="00FD13AF">
            <w:rPr>
              <w:rFonts w:eastAsiaTheme="minorHAnsi" w:cstheme="minorBidi"/>
              <w:iCs/>
              <w:color w:val="auto"/>
              <w:lang w:eastAsia="en-SG"/>
            </w:rPr>
            <w:delText>“I feel honoured when they put me in charge of a program like the graduation day or the earth day competitions or some other science activities. I feel honoured because I feel they are giving me (the responsibilities) because they think I have the ability to do it. This feeling of honour gave intrinsic motivation and personal growth.”</w:delText>
          </w:r>
        </w:del>
      </w:ins>
    </w:p>
    <w:p w14:paraId="5D58BED5" w14:textId="77E4E8A7" w:rsidR="00866B6A" w:rsidRPr="00866B6A" w:rsidDel="00FD13AF" w:rsidRDefault="00866B6A" w:rsidP="00866B6A">
      <w:pPr>
        <w:ind w:firstLine="720"/>
        <w:rPr>
          <w:ins w:id="585" w:author="user" w:date="2016-08-15T10:12:00Z"/>
          <w:del w:id="586" w:author="Author" w:date="2016-08-25T13:47:00Z"/>
          <w:rFonts w:eastAsiaTheme="minorHAnsi"/>
          <w:lang w:eastAsia="en-SG"/>
        </w:rPr>
      </w:pPr>
      <w:ins w:id="587" w:author="user" w:date="2016-08-15T10:12:00Z">
        <w:del w:id="588" w:author="Author" w:date="2016-08-25T13:47:00Z">
          <w:r w:rsidRPr="00866B6A" w:rsidDel="00FD13AF">
            <w:rPr>
              <w:rFonts w:eastAsiaTheme="minorHAnsi"/>
              <w:lang w:eastAsia="en-SG"/>
            </w:rPr>
            <w:delText>Teacher Sheena who was promoted to HoD level also echoed this view:</w:delText>
          </w:r>
        </w:del>
      </w:ins>
    </w:p>
    <w:p w14:paraId="309DE1FF" w14:textId="3D35EBD1" w:rsidR="00866B6A" w:rsidRPr="00866B6A" w:rsidDel="00FD13AF" w:rsidRDefault="00866B6A" w:rsidP="00866B6A">
      <w:pPr>
        <w:spacing w:before="240" w:after="120"/>
        <w:ind w:left="720"/>
        <w:rPr>
          <w:ins w:id="589" w:author="user" w:date="2016-08-15T10:12:00Z"/>
          <w:del w:id="590" w:author="Author" w:date="2016-08-25T13:47:00Z"/>
          <w:rFonts w:eastAsiaTheme="minorHAnsi" w:cstheme="minorBidi"/>
          <w:iCs/>
          <w:color w:val="auto"/>
          <w:lang w:eastAsia="en-SG"/>
        </w:rPr>
      </w:pPr>
      <w:ins w:id="591" w:author="user" w:date="2016-08-15T10:12:00Z">
        <w:del w:id="592" w:author="Author" w:date="2016-08-25T13:47:00Z">
          <w:r w:rsidRPr="00866B6A" w:rsidDel="00FD13AF">
            <w:rPr>
              <w:rFonts w:eastAsiaTheme="minorHAnsi" w:cstheme="minorBidi"/>
              <w:iCs/>
              <w:color w:val="auto"/>
              <w:lang w:eastAsia="en-SG"/>
            </w:rPr>
            <w:delText xml:space="preserve"> “After becoming HoD I am able to share in the decision making process with the Principal. My responsibilities such as deciding on the booklist for the year, checking teachers’ work, class observation-all these are positive experiences. The previous Principal is the one who gave me power. She used to go through me whatever be the matter. ... She gave me power. She made me grow.”</w:delText>
          </w:r>
        </w:del>
      </w:ins>
    </w:p>
    <w:p w14:paraId="33F3CDB4" w14:textId="5240BB91" w:rsidR="00866B6A" w:rsidRPr="00866B6A" w:rsidDel="00FD13AF" w:rsidRDefault="00866B6A" w:rsidP="00866B6A">
      <w:pPr>
        <w:spacing w:after="160"/>
        <w:ind w:firstLine="720"/>
        <w:rPr>
          <w:ins w:id="593" w:author="user" w:date="2016-08-15T10:12:00Z"/>
          <w:del w:id="594" w:author="Author" w:date="2016-08-25T13:47:00Z"/>
          <w:rFonts w:eastAsiaTheme="minorHAnsi"/>
          <w:lang w:val="en-US"/>
        </w:rPr>
      </w:pPr>
      <w:ins w:id="595" w:author="user" w:date="2016-08-15T10:12:00Z">
        <w:del w:id="596" w:author="Author" w:date="2016-08-25T13:47:00Z">
          <w:r w:rsidRPr="00866B6A" w:rsidDel="00FD13AF">
            <w:rPr>
              <w:rFonts w:eastAsiaTheme="minorHAnsi"/>
              <w:lang w:val="en-US"/>
            </w:rPr>
            <w:delText xml:space="preserve">However not all teachers felt this way about becoming the Head of the Department. Teacher Raimie, an ethnic Malay teacher, feels it to be an additional burden, especially since her HoD allowance is not so attractive to her. Teacher Leona, and ethnic Chinese teacher, also is an exception, as she does not like any responsibility that brings her into the lime light, which might attract criticism. </w:delText>
          </w:r>
        </w:del>
      </w:ins>
    </w:p>
    <w:p w14:paraId="2B27329B" w14:textId="5551D1B7" w:rsidR="00866B6A" w:rsidRPr="00866B6A" w:rsidDel="00FD13AF" w:rsidRDefault="00866B6A" w:rsidP="00866B6A">
      <w:pPr>
        <w:spacing w:after="160"/>
        <w:ind w:firstLine="720"/>
        <w:rPr>
          <w:ins w:id="597" w:author="user" w:date="2016-08-15T10:12:00Z"/>
          <w:del w:id="598" w:author="Author" w:date="2016-08-25T13:47:00Z"/>
          <w:rFonts w:eastAsiaTheme="minorHAnsi"/>
          <w:lang w:val="en-US"/>
        </w:rPr>
      </w:pPr>
      <w:ins w:id="599" w:author="user" w:date="2016-08-15T10:12:00Z">
        <w:del w:id="600" w:author="Author" w:date="2016-08-25T13:47:00Z">
          <w:r w:rsidRPr="00866B6A" w:rsidDel="00FD13AF">
            <w:rPr>
              <w:rFonts w:eastAsiaTheme="minorHAnsi"/>
              <w:lang w:val="en-US"/>
            </w:rPr>
            <w:delText>Of the teachers who spoke about this kind of behaviours, notably it was only the Indian expatriate teachers who considered being a formal teacher leader as empowering. It is possible that it could be a cultural tendency to appreciate personal career advancement. Feeling such positions to be a burden, and as not worth in terms of money could reflect a cultural attitude of not being enamoured by power. Also, it could be because for the Indians, the recognition matters a lot since they are outsiders in Brunei, whereas for the Malay and the Chinese it does not hold much of an attraction.</w:delText>
          </w:r>
        </w:del>
      </w:ins>
    </w:p>
    <w:p w14:paraId="19CD3156" w14:textId="138BF3BD" w:rsidR="00866B6A" w:rsidRPr="00866B6A" w:rsidDel="00FD13AF" w:rsidRDefault="00866AD1" w:rsidP="00866B6A">
      <w:pPr>
        <w:tabs>
          <w:tab w:val="left" w:pos="10080"/>
        </w:tabs>
        <w:spacing w:before="240" w:after="120"/>
        <w:ind w:left="720"/>
        <w:outlineLvl w:val="2"/>
        <w:rPr>
          <w:ins w:id="601" w:author="user" w:date="2016-08-15T10:12:00Z"/>
          <w:del w:id="602" w:author="Author" w:date="2016-08-25T13:47:00Z"/>
          <w:rFonts w:eastAsiaTheme="majorEastAsia" w:cstheme="majorBidi"/>
          <w:b/>
          <w:szCs w:val="26"/>
          <w:lang w:val="en-US"/>
        </w:rPr>
      </w:pPr>
      <w:bookmarkStart w:id="603" w:name="_Toc434628272"/>
      <w:bookmarkStart w:id="604" w:name="_Toc434803587"/>
      <w:bookmarkStart w:id="605" w:name="_Toc437371555"/>
      <w:ins w:id="606" w:author="user" w:date="2016-08-15T10:12:00Z">
        <w:del w:id="607" w:author="Author" w:date="2016-08-25T13:47:00Z">
          <w:r w:rsidDel="00FD13AF">
            <w:rPr>
              <w:rFonts w:eastAsiaTheme="majorEastAsia" w:cstheme="majorBidi"/>
              <w:b/>
              <w:szCs w:val="26"/>
              <w:lang w:val="en-US"/>
            </w:rPr>
            <w:delText>1</w:delText>
          </w:r>
          <w:r w:rsidR="00866B6A" w:rsidRPr="00866B6A" w:rsidDel="00FD13AF">
            <w:rPr>
              <w:rFonts w:eastAsiaTheme="majorEastAsia" w:cstheme="majorBidi"/>
              <w:b/>
              <w:szCs w:val="26"/>
              <w:lang w:val="en-US"/>
            </w:rPr>
            <w:delText>.4 Appreciation from leaders</w:delText>
          </w:r>
          <w:bookmarkEnd w:id="603"/>
          <w:bookmarkEnd w:id="604"/>
          <w:bookmarkEnd w:id="605"/>
        </w:del>
      </w:ins>
    </w:p>
    <w:p w14:paraId="6FEA7F97" w14:textId="779BE488" w:rsidR="00866B6A" w:rsidRPr="00866B6A" w:rsidDel="00FD13AF" w:rsidRDefault="00866B6A" w:rsidP="00866B6A">
      <w:pPr>
        <w:spacing w:after="160"/>
        <w:ind w:firstLine="720"/>
        <w:rPr>
          <w:ins w:id="608" w:author="user" w:date="2016-08-15T10:12:00Z"/>
          <w:del w:id="609" w:author="Author" w:date="2016-08-25T13:47:00Z"/>
          <w:rFonts w:eastAsiaTheme="minorHAnsi"/>
          <w:color w:val="auto"/>
          <w:lang w:val="en-US"/>
        </w:rPr>
      </w:pPr>
      <w:ins w:id="610" w:author="user" w:date="2016-08-15T10:12:00Z">
        <w:del w:id="611" w:author="Author" w:date="2016-08-25T13:47:00Z">
          <w:r w:rsidRPr="00866B6A" w:rsidDel="00FD13AF">
            <w:rPr>
              <w:rFonts w:eastAsiaTheme="minorHAnsi"/>
              <w:color w:val="auto"/>
              <w:lang w:val="en-US"/>
            </w:rPr>
            <w:delText>Teachers perceived school leaders’ appreciation, both verbal and in the form of rewards, as facilitating teacher empowerment, since it leads to an improved sense of self-efficacy, apart from leading to positive emotional states. Teacher Abhay talked about the previous Head of Secondary Section appreciating him.</w:delText>
          </w:r>
        </w:del>
      </w:ins>
    </w:p>
    <w:p w14:paraId="122DAB69" w14:textId="5F1BA3E5" w:rsidR="00866B6A" w:rsidRPr="00866B6A" w:rsidDel="00FD13AF" w:rsidRDefault="00866B6A" w:rsidP="00866B6A">
      <w:pPr>
        <w:spacing w:before="240" w:after="120"/>
        <w:ind w:left="720"/>
        <w:rPr>
          <w:ins w:id="612" w:author="user" w:date="2016-08-15T10:12:00Z"/>
          <w:del w:id="613" w:author="Author" w:date="2016-08-25T13:47:00Z"/>
          <w:rFonts w:eastAsiaTheme="minorHAnsi" w:cstheme="minorBidi"/>
          <w:iCs/>
          <w:color w:val="auto"/>
          <w:lang w:eastAsia="en-SG"/>
        </w:rPr>
      </w:pPr>
      <w:ins w:id="614" w:author="user" w:date="2016-08-15T10:12:00Z">
        <w:del w:id="615" w:author="Author" w:date="2016-08-25T13:47:00Z">
          <w:r w:rsidRPr="00866B6A" w:rsidDel="00FD13AF">
            <w:rPr>
              <w:rFonts w:eastAsiaTheme="minorHAnsi" w:cstheme="minorBidi"/>
              <w:iCs/>
              <w:color w:val="auto"/>
              <w:lang w:eastAsia="en-SG"/>
            </w:rPr>
            <w:delText xml:space="preserve">“She used to tell me that I am very creative. I still remember that. She told me that I think differently and that is a good thing. She said that other people may not understand what I say, but still I have to use my creativity for the school. She and I had the same wave length. She was my biggest motivation.” </w:delText>
          </w:r>
        </w:del>
      </w:ins>
    </w:p>
    <w:p w14:paraId="7D158FD1" w14:textId="4E88FB1F" w:rsidR="00866B6A" w:rsidRPr="00866B6A" w:rsidDel="00FD13AF" w:rsidRDefault="00866B6A" w:rsidP="00866B6A">
      <w:pPr>
        <w:spacing w:after="160"/>
        <w:ind w:firstLine="720"/>
        <w:rPr>
          <w:ins w:id="616" w:author="user" w:date="2016-08-15T10:12:00Z"/>
          <w:del w:id="617" w:author="Author" w:date="2016-08-25T13:47:00Z"/>
          <w:rFonts w:eastAsiaTheme="minorHAnsi"/>
          <w:color w:val="auto"/>
          <w:lang w:val="en-US"/>
        </w:rPr>
      </w:pPr>
      <w:ins w:id="618" w:author="user" w:date="2016-08-15T10:12:00Z">
        <w:del w:id="619" w:author="Author" w:date="2016-08-25T13:47:00Z">
          <w:r w:rsidRPr="00866B6A" w:rsidDel="00FD13AF">
            <w:rPr>
              <w:rFonts w:eastAsiaTheme="minorHAnsi"/>
              <w:color w:val="auto"/>
              <w:lang w:val="en-US"/>
            </w:rPr>
            <w:delText>Appreciation in the school culture is seen here as empowerment facilitating, as it motivates teachers. Notably the Head of secondary section here acknowledges that ‘other people may not understand.’ This means that there is an implicit moral support along with the appreciation. It is cross cultural as well, since the Head of Secondary was a Chinese lady and teacher was an Indian man.</w:delText>
          </w:r>
        </w:del>
      </w:ins>
    </w:p>
    <w:p w14:paraId="3F3B395D" w14:textId="4902E22B" w:rsidR="00866B6A" w:rsidRPr="00866B6A" w:rsidDel="00FD13AF" w:rsidRDefault="00866AD1" w:rsidP="00866B6A">
      <w:pPr>
        <w:tabs>
          <w:tab w:val="left" w:pos="10080"/>
        </w:tabs>
        <w:spacing w:before="240" w:after="120"/>
        <w:ind w:left="720"/>
        <w:outlineLvl w:val="2"/>
        <w:rPr>
          <w:ins w:id="620" w:author="user" w:date="2016-08-15T10:12:00Z"/>
          <w:del w:id="621" w:author="Author" w:date="2016-08-25T13:47:00Z"/>
          <w:rFonts w:eastAsiaTheme="majorEastAsia" w:cstheme="majorBidi"/>
          <w:b/>
          <w:szCs w:val="26"/>
          <w:lang w:val="en-US"/>
        </w:rPr>
      </w:pPr>
      <w:bookmarkStart w:id="622" w:name="_Toc434628273"/>
      <w:bookmarkStart w:id="623" w:name="_Toc434803588"/>
      <w:bookmarkStart w:id="624" w:name="_Toc437371556"/>
      <w:ins w:id="625" w:author="user" w:date="2016-08-15T10:12:00Z">
        <w:del w:id="626" w:author="Author" w:date="2016-08-25T13:47:00Z">
          <w:r w:rsidDel="00FD13AF">
            <w:rPr>
              <w:rFonts w:eastAsiaTheme="majorEastAsia" w:cstheme="majorBidi"/>
              <w:b/>
              <w:szCs w:val="26"/>
              <w:lang w:val="en-US"/>
            </w:rPr>
            <w:delText>1</w:delText>
          </w:r>
          <w:r w:rsidR="00866B6A" w:rsidRPr="00866B6A" w:rsidDel="00FD13AF">
            <w:rPr>
              <w:rFonts w:eastAsiaTheme="majorEastAsia" w:cstheme="majorBidi"/>
              <w:b/>
              <w:szCs w:val="26"/>
              <w:lang w:val="en-US"/>
            </w:rPr>
            <w:delText>.5 Demanding leadership</w:delText>
          </w:r>
          <w:bookmarkEnd w:id="622"/>
          <w:bookmarkEnd w:id="623"/>
          <w:bookmarkEnd w:id="624"/>
        </w:del>
      </w:ins>
    </w:p>
    <w:p w14:paraId="5E14891D" w14:textId="1590FBD0" w:rsidR="00866B6A" w:rsidRPr="00866B6A" w:rsidDel="00FD13AF" w:rsidRDefault="00866B6A" w:rsidP="00866B6A">
      <w:pPr>
        <w:ind w:firstLine="720"/>
        <w:rPr>
          <w:ins w:id="627" w:author="user" w:date="2016-08-15T10:12:00Z"/>
          <w:del w:id="628" w:author="Author" w:date="2016-08-25T13:47:00Z"/>
          <w:rFonts w:eastAsiaTheme="minorHAnsi"/>
          <w:color w:val="auto"/>
        </w:rPr>
      </w:pPr>
      <w:ins w:id="629" w:author="user" w:date="2016-08-15T10:12:00Z">
        <w:del w:id="630" w:author="Author" w:date="2016-08-25T13:47:00Z">
          <w:r w:rsidRPr="00866B6A" w:rsidDel="00FD13AF">
            <w:rPr>
              <w:rFonts w:eastAsiaTheme="minorHAnsi"/>
              <w:color w:val="auto"/>
            </w:rPr>
            <w:delText>School leaders who constantly prod teachers out of their comfort zone, and give them seemingly demanding challenges, are seen as actually facilitating teacher empowerment in the end. Once the teachers have successfully overcome the challenge, and have probably acquired a new skill or leaned something new, they realize that it was worth it. Teacher Annette talked about this:</w:delText>
          </w:r>
        </w:del>
      </w:ins>
    </w:p>
    <w:p w14:paraId="54DCFFB1" w14:textId="4C657A50" w:rsidR="00866B6A" w:rsidRPr="00866B6A" w:rsidDel="00FD13AF" w:rsidRDefault="00866B6A" w:rsidP="00866B6A">
      <w:pPr>
        <w:spacing w:before="240" w:after="120"/>
        <w:ind w:left="720"/>
        <w:rPr>
          <w:ins w:id="631" w:author="user" w:date="2016-08-15T10:12:00Z"/>
          <w:del w:id="632" w:author="Author" w:date="2016-08-25T13:47:00Z"/>
          <w:rFonts w:eastAsiaTheme="minorHAnsi" w:cstheme="minorBidi"/>
          <w:iCs/>
          <w:color w:val="auto"/>
          <w:lang w:eastAsia="en-SG"/>
        </w:rPr>
      </w:pPr>
      <w:ins w:id="633" w:author="user" w:date="2016-08-15T10:12:00Z">
        <w:del w:id="634" w:author="Author" w:date="2016-08-25T13:47:00Z">
          <w:r w:rsidRPr="00866B6A" w:rsidDel="00FD13AF">
            <w:rPr>
              <w:rFonts w:eastAsiaTheme="minorHAnsi" w:cstheme="minorBidi"/>
              <w:iCs/>
              <w:color w:val="auto"/>
              <w:lang w:eastAsia="en-SG"/>
            </w:rPr>
            <w:delText>“He will ask you to do this, do that. But in the end I realized that with his help and his motivation in being demanding, now I can say that I can do this, I can do that. Once he asked me to teach Principles of Accounts. I have a background in Accounting, but I didn’t have any experience in teaching PoA before. It was a real challenge for me and I was quite confused about how to teach PoA. But then when he asked me to do it, I prepared hard and did extra work just to master that subject. After that finally I realized I can teach this subject. So now I have an additional skill. So may be being demanding is not a usual way of motivating, but in a different way you are motivated.”</w:delText>
          </w:r>
        </w:del>
      </w:ins>
    </w:p>
    <w:p w14:paraId="3D4A0131" w14:textId="04470DB7" w:rsidR="00866B6A" w:rsidRPr="00866B6A" w:rsidDel="00FD13AF" w:rsidRDefault="00866B6A" w:rsidP="00866B6A">
      <w:pPr>
        <w:spacing w:after="160"/>
        <w:ind w:firstLine="720"/>
        <w:rPr>
          <w:ins w:id="635" w:author="user" w:date="2016-08-15T10:12:00Z"/>
          <w:del w:id="636" w:author="Author" w:date="2016-08-25T13:47:00Z"/>
          <w:rFonts w:eastAsiaTheme="minorHAnsi"/>
          <w:color w:val="auto"/>
          <w:lang w:val="en-US"/>
        </w:rPr>
      </w:pPr>
      <w:ins w:id="637" w:author="user" w:date="2016-08-15T10:12:00Z">
        <w:del w:id="638" w:author="Author" w:date="2016-08-25T13:47:00Z">
          <w:r w:rsidRPr="00866B6A" w:rsidDel="00FD13AF">
            <w:rPr>
              <w:rFonts w:eastAsiaTheme="minorHAnsi"/>
              <w:color w:val="auto"/>
              <w:lang w:val="en-US"/>
            </w:rPr>
            <w:delText>What this incident shows is the assignment of ‘out of field teaching’ which takes place in many countries. Also, it is implicit here that the teacher unquestioningly obeys the Principal. She even finds it an empowerment-facilitating experience. This is a culture of unquestioned obedience to a leader, much like a child to his/her father.</w:delText>
          </w:r>
        </w:del>
      </w:ins>
    </w:p>
    <w:p w14:paraId="5B1C911C" w14:textId="76ADAB86" w:rsidR="00866B6A" w:rsidRPr="00866B6A" w:rsidDel="00FD13AF" w:rsidRDefault="00866AD1" w:rsidP="00866B6A">
      <w:pPr>
        <w:keepNext/>
        <w:keepLines/>
        <w:spacing w:before="240" w:after="120"/>
        <w:contextualSpacing/>
        <w:outlineLvl w:val="1"/>
        <w:rPr>
          <w:ins w:id="639" w:author="user" w:date="2016-08-15T10:12:00Z"/>
          <w:del w:id="640" w:author="Author" w:date="2016-08-25T13:47:00Z"/>
          <w:rFonts w:eastAsiaTheme="minorHAnsi" w:cstheme="minorBidi"/>
          <w:b/>
          <w:lang w:eastAsia="en-SG"/>
        </w:rPr>
      </w:pPr>
      <w:bookmarkStart w:id="641" w:name="_Toc434628274"/>
      <w:bookmarkStart w:id="642" w:name="_Toc434803589"/>
      <w:bookmarkStart w:id="643" w:name="_Toc437371557"/>
      <w:ins w:id="644" w:author="user" w:date="2016-08-15T10:12:00Z">
        <w:del w:id="645" w:author="Author" w:date="2016-08-25T13:47:00Z">
          <w:r w:rsidDel="00FD13AF">
            <w:rPr>
              <w:rFonts w:eastAsiaTheme="minorHAnsi" w:cstheme="minorBidi"/>
              <w:b/>
              <w:lang w:eastAsia="en-SG"/>
            </w:rPr>
            <w:delText>2.</w:delText>
          </w:r>
          <w:r w:rsidR="00866B6A" w:rsidRPr="00866B6A" w:rsidDel="00FD13AF">
            <w:rPr>
              <w:rFonts w:eastAsiaTheme="minorHAnsi" w:cstheme="minorBidi"/>
              <w:b/>
              <w:lang w:eastAsia="en-SG"/>
            </w:rPr>
            <w:delText xml:space="preserve"> Empowerment-impeding behaviours of school leadership</w:delText>
          </w:r>
          <w:bookmarkEnd w:id="641"/>
          <w:bookmarkEnd w:id="642"/>
          <w:bookmarkEnd w:id="643"/>
        </w:del>
      </w:ins>
    </w:p>
    <w:p w14:paraId="71F7D6FB" w14:textId="0B97B552" w:rsidR="00866B6A" w:rsidRPr="00866B6A" w:rsidDel="00FD13AF" w:rsidRDefault="00866AD1" w:rsidP="00866B6A">
      <w:pPr>
        <w:tabs>
          <w:tab w:val="left" w:pos="10080"/>
        </w:tabs>
        <w:spacing w:before="240" w:after="120"/>
        <w:ind w:left="720"/>
        <w:outlineLvl w:val="2"/>
        <w:rPr>
          <w:ins w:id="646" w:author="user" w:date="2016-08-15T10:12:00Z"/>
          <w:del w:id="647" w:author="Author" w:date="2016-08-25T13:47:00Z"/>
          <w:rFonts w:eastAsiaTheme="majorEastAsia" w:cstheme="majorBidi"/>
          <w:b/>
          <w:szCs w:val="26"/>
          <w:lang w:val="en-US"/>
        </w:rPr>
      </w:pPr>
      <w:bookmarkStart w:id="648" w:name="_Toc434628275"/>
      <w:bookmarkStart w:id="649" w:name="_Toc434803590"/>
      <w:bookmarkStart w:id="650" w:name="_Toc437371558"/>
      <w:ins w:id="651" w:author="user" w:date="2016-08-15T10:12:00Z">
        <w:del w:id="652" w:author="Author" w:date="2016-08-25T13:47:00Z">
          <w:r w:rsidDel="00FD13AF">
            <w:rPr>
              <w:rFonts w:eastAsiaTheme="majorEastAsia" w:cstheme="majorBidi"/>
              <w:b/>
              <w:szCs w:val="26"/>
              <w:lang w:val="en-US"/>
            </w:rPr>
            <w:delText>2</w:delText>
          </w:r>
          <w:r w:rsidR="00866B6A" w:rsidRPr="00866B6A" w:rsidDel="00FD13AF">
            <w:rPr>
              <w:rFonts w:eastAsiaTheme="majorEastAsia" w:cstheme="majorBidi"/>
              <w:b/>
              <w:szCs w:val="26"/>
              <w:lang w:val="en-US"/>
            </w:rPr>
            <w:delText>.1 Unappreciative behaviours</w:delText>
          </w:r>
          <w:bookmarkEnd w:id="648"/>
          <w:bookmarkEnd w:id="649"/>
          <w:bookmarkEnd w:id="650"/>
        </w:del>
      </w:ins>
    </w:p>
    <w:p w14:paraId="4BFF4608" w14:textId="75CDF3C1" w:rsidR="00866B6A" w:rsidRPr="00866B6A" w:rsidDel="00FD13AF" w:rsidRDefault="00866B6A" w:rsidP="00866B6A">
      <w:pPr>
        <w:spacing w:after="160"/>
        <w:ind w:firstLine="720"/>
        <w:rPr>
          <w:ins w:id="653" w:author="user" w:date="2016-08-15T10:12:00Z"/>
          <w:del w:id="654" w:author="Author" w:date="2016-08-25T13:47:00Z"/>
          <w:rFonts w:eastAsiaTheme="minorHAnsi"/>
          <w:color w:val="auto"/>
        </w:rPr>
      </w:pPr>
      <w:ins w:id="655" w:author="user" w:date="2016-08-15T10:12:00Z">
        <w:del w:id="656" w:author="Author" w:date="2016-08-25T13:47:00Z">
          <w:r w:rsidRPr="00866B6A" w:rsidDel="00FD13AF">
            <w:rPr>
              <w:rFonts w:eastAsiaTheme="majorEastAsia"/>
              <w:color w:val="auto"/>
            </w:rPr>
            <w:delText xml:space="preserve">Appreciation for the achievements of the school, which actually means for the teachers and students, was scarce. According to teacher Abhay, there was no reward or recognition for teachers even though Excelsior was the best school in the country in the past for three years continuously. </w:delText>
          </w:r>
          <w:r w:rsidRPr="00866B6A" w:rsidDel="00FD13AF">
            <w:rPr>
              <w:rFonts w:eastAsiaTheme="minorHAnsi"/>
              <w:color w:val="auto"/>
            </w:rPr>
            <w:delText xml:space="preserve">“So now the results have gone down. Teachers don’t care. That is natural.” </w:delText>
          </w:r>
        </w:del>
      </w:ins>
    </w:p>
    <w:p w14:paraId="1B2E7BA6" w14:textId="0A53FDBA" w:rsidR="00866B6A" w:rsidRPr="00866B6A" w:rsidDel="00FD13AF" w:rsidRDefault="00866B6A" w:rsidP="00866B6A">
      <w:pPr>
        <w:spacing w:after="160"/>
        <w:rPr>
          <w:ins w:id="657" w:author="user" w:date="2016-08-15T10:12:00Z"/>
          <w:del w:id="658" w:author="Author" w:date="2016-08-25T13:47:00Z"/>
          <w:rFonts w:eastAsiaTheme="minorHAnsi"/>
          <w:color w:val="auto"/>
          <w:lang w:val="en-US"/>
        </w:rPr>
      </w:pPr>
      <w:ins w:id="659" w:author="user" w:date="2016-08-15T10:12:00Z">
        <w:del w:id="660" w:author="Author" w:date="2016-08-25T13:47:00Z">
          <w:r w:rsidRPr="00866B6A" w:rsidDel="00FD13AF">
            <w:rPr>
              <w:rFonts w:eastAsiaTheme="minorHAnsi"/>
              <w:color w:val="auto"/>
              <w:lang w:val="en-US"/>
            </w:rPr>
            <w:delText>Teacher Sheena made this comment:</w:delText>
          </w:r>
        </w:del>
      </w:ins>
    </w:p>
    <w:p w14:paraId="614A4181" w14:textId="10696C7F" w:rsidR="00866B6A" w:rsidRPr="00866B6A" w:rsidDel="00FD13AF" w:rsidRDefault="00866B6A" w:rsidP="00866B6A">
      <w:pPr>
        <w:spacing w:before="240" w:after="120"/>
        <w:ind w:left="720"/>
        <w:rPr>
          <w:ins w:id="661" w:author="user" w:date="2016-08-15T10:12:00Z"/>
          <w:del w:id="662" w:author="Author" w:date="2016-08-25T13:47:00Z"/>
          <w:rFonts w:eastAsiaTheme="minorHAnsi" w:cstheme="minorBidi"/>
          <w:iCs/>
          <w:color w:val="auto"/>
          <w:lang w:eastAsia="en-SG"/>
        </w:rPr>
      </w:pPr>
      <w:ins w:id="663" w:author="user" w:date="2016-08-15T10:12:00Z">
        <w:del w:id="664" w:author="Author" w:date="2016-08-25T13:47:00Z">
          <w:r w:rsidRPr="00866B6A" w:rsidDel="00FD13AF">
            <w:rPr>
              <w:rFonts w:eastAsiaTheme="minorHAnsi" w:cstheme="minorBidi"/>
              <w:iCs/>
              <w:color w:val="auto"/>
              <w:lang w:eastAsia="en-SG"/>
            </w:rPr>
            <w:delText xml:space="preserve"> “One of our teachers got the Best teacher award continuously for three years. On what basis? No one knows. Recognition should be given on some basis and that basis should be clearly stated. Once a new teacher was given an award as appreciation. What is the logic in that? That teacher is new and has not proven her merit yet. Still she was given award. Also, one teacher repeatedly getting such awards over the years is not good. It is demotivating for other teachers.”</w:delText>
          </w:r>
        </w:del>
      </w:ins>
    </w:p>
    <w:p w14:paraId="78BFE686" w14:textId="3B1A4A09" w:rsidR="00866B6A" w:rsidRPr="00866B6A" w:rsidDel="00FD13AF" w:rsidRDefault="00866B6A" w:rsidP="00866B6A">
      <w:pPr>
        <w:ind w:firstLine="720"/>
        <w:rPr>
          <w:ins w:id="665" w:author="user" w:date="2016-08-15T10:12:00Z"/>
          <w:del w:id="666" w:author="Author" w:date="2016-08-25T13:47:00Z"/>
          <w:rFonts w:eastAsiaTheme="minorHAnsi"/>
          <w:lang w:eastAsia="en-SG"/>
        </w:rPr>
      </w:pPr>
      <w:ins w:id="667" w:author="user" w:date="2016-08-15T10:12:00Z">
        <w:del w:id="668" w:author="Author" w:date="2016-08-25T13:47:00Z">
          <w:r w:rsidRPr="00866B6A" w:rsidDel="00FD13AF">
            <w:rPr>
              <w:rFonts w:eastAsiaTheme="minorHAnsi"/>
              <w:lang w:eastAsia="en-SG"/>
            </w:rPr>
            <w:delText>Appreciation matters to teachers irrespective of their background. Moreover, it is not the gesture that is important, but the meaning behind the gesture. Therefore, meaningless gestures of appreciation is found to be as demotivating as no appreciation at all.</w:delText>
          </w:r>
        </w:del>
      </w:ins>
    </w:p>
    <w:p w14:paraId="74FB9BC3" w14:textId="2C389431" w:rsidR="00866B6A" w:rsidRPr="00866B6A" w:rsidDel="00FD13AF" w:rsidRDefault="00866AD1" w:rsidP="00866B6A">
      <w:pPr>
        <w:tabs>
          <w:tab w:val="left" w:pos="10080"/>
        </w:tabs>
        <w:spacing w:before="240" w:after="120"/>
        <w:ind w:left="720"/>
        <w:outlineLvl w:val="2"/>
        <w:rPr>
          <w:ins w:id="669" w:author="user" w:date="2016-08-15T10:12:00Z"/>
          <w:del w:id="670" w:author="Author" w:date="2016-08-25T13:47:00Z"/>
          <w:rFonts w:eastAsiaTheme="majorEastAsia" w:cstheme="majorBidi"/>
          <w:b/>
          <w:szCs w:val="26"/>
          <w:lang w:val="en-US"/>
        </w:rPr>
      </w:pPr>
      <w:bookmarkStart w:id="671" w:name="_Toc434628276"/>
      <w:bookmarkStart w:id="672" w:name="_Toc434803591"/>
      <w:bookmarkStart w:id="673" w:name="_Toc437371559"/>
      <w:ins w:id="674" w:author="user" w:date="2016-08-15T10:12:00Z">
        <w:del w:id="675" w:author="Author" w:date="2016-08-25T13:47:00Z">
          <w:r w:rsidDel="00FD13AF">
            <w:rPr>
              <w:rFonts w:eastAsiaTheme="majorEastAsia" w:cstheme="majorBidi"/>
              <w:b/>
              <w:szCs w:val="26"/>
              <w:lang w:val="en-US"/>
            </w:rPr>
            <w:delText>2</w:delText>
          </w:r>
          <w:r w:rsidR="00866B6A" w:rsidRPr="00866B6A" w:rsidDel="00FD13AF">
            <w:rPr>
              <w:rFonts w:eastAsiaTheme="majorEastAsia" w:cstheme="majorBidi"/>
              <w:b/>
              <w:szCs w:val="26"/>
              <w:lang w:val="en-US"/>
            </w:rPr>
            <w:delText>.2 Discouraging behaviours</w:delText>
          </w:r>
          <w:bookmarkEnd w:id="671"/>
          <w:bookmarkEnd w:id="672"/>
          <w:bookmarkEnd w:id="673"/>
        </w:del>
      </w:ins>
    </w:p>
    <w:p w14:paraId="7393760E" w14:textId="209E353C" w:rsidR="00866B6A" w:rsidRPr="00866B6A" w:rsidDel="00FD13AF" w:rsidRDefault="00866B6A" w:rsidP="00866B6A">
      <w:pPr>
        <w:ind w:firstLine="720"/>
        <w:rPr>
          <w:ins w:id="676" w:author="user" w:date="2016-08-15T10:12:00Z"/>
          <w:del w:id="677" w:author="Author" w:date="2016-08-25T13:47:00Z"/>
          <w:rFonts w:eastAsiaTheme="minorHAnsi"/>
          <w:color w:val="auto"/>
          <w:lang w:val="en-US"/>
        </w:rPr>
      </w:pPr>
      <w:ins w:id="678" w:author="user" w:date="2016-08-15T10:12:00Z">
        <w:del w:id="679" w:author="Author" w:date="2016-08-25T13:47:00Z">
          <w:r w:rsidRPr="00866B6A" w:rsidDel="00FD13AF">
            <w:rPr>
              <w:rFonts w:eastAsiaTheme="minorHAnsi"/>
              <w:color w:val="auto"/>
              <w:lang w:val="en-US"/>
            </w:rPr>
            <w:delText xml:space="preserve">Leaders’ prejudices, lack of esteem, and lack of respect for and trust in the teachers were perceived as empowerment-impeding behaviours. Leaders’ prejudices often come out in staff meetings. An example of such a prejudice is that </w:delText>
          </w:r>
          <w:r w:rsidRPr="00866B6A" w:rsidDel="00FD13AF">
            <w:rPr>
              <w:rFonts w:eastAsiaTheme="minorHAnsi"/>
              <w:i/>
              <w:color w:val="auto"/>
              <w:lang w:val="en-US"/>
            </w:rPr>
            <w:delText>older teachers with family responsibilities are not good teachers</w:delText>
          </w:r>
          <w:r w:rsidRPr="00866B6A" w:rsidDel="00FD13AF">
            <w:rPr>
              <w:rFonts w:eastAsiaTheme="minorHAnsi"/>
              <w:color w:val="auto"/>
              <w:lang w:val="en-US"/>
            </w:rPr>
            <w:delText>. Teacher Leona, spoke on what she felt about it. “</w:delText>
          </w:r>
          <w:r w:rsidRPr="00866B6A" w:rsidDel="00FD13AF">
            <w:rPr>
              <w:rFonts w:eastAsiaTheme="minorHAnsi"/>
              <w:color w:val="auto"/>
            </w:rPr>
            <w:delText>They shouldn’t say such harsh things. Should encourage teachers. Otherwise teachers feel powerless to teach. In my case, I just feel I am not important.”</w:delText>
          </w:r>
        </w:del>
      </w:ins>
    </w:p>
    <w:p w14:paraId="7B24FEC7" w14:textId="09D6720E" w:rsidR="00866B6A" w:rsidRPr="00866B6A" w:rsidDel="00FD13AF" w:rsidRDefault="00866B6A" w:rsidP="00866B6A">
      <w:pPr>
        <w:spacing w:after="160"/>
        <w:ind w:firstLine="720"/>
        <w:rPr>
          <w:ins w:id="680" w:author="user" w:date="2016-08-15T10:12:00Z"/>
          <w:del w:id="681" w:author="Author" w:date="2016-08-25T13:47:00Z"/>
          <w:rFonts w:eastAsiaTheme="minorHAnsi"/>
          <w:color w:val="auto"/>
        </w:rPr>
      </w:pPr>
      <w:ins w:id="682" w:author="user" w:date="2016-08-15T10:12:00Z">
        <w:del w:id="683" w:author="Author" w:date="2016-08-25T13:47:00Z">
          <w:r w:rsidRPr="00866B6A" w:rsidDel="00FD13AF">
            <w:rPr>
              <w:rFonts w:eastAsiaTheme="minorHAnsi"/>
              <w:color w:val="auto"/>
              <w:lang w:val="en-US"/>
            </w:rPr>
            <w:delText>Prejudices were seen on racial lines also. Since the Indian teachers were the largest group of expatriates, they felt the prejudices strongly. Talking about the senior personnel in the school teacher Jason observed, “</w:delText>
          </w:r>
          <w:r w:rsidRPr="00866B6A" w:rsidDel="00FD13AF">
            <w:rPr>
              <w:rFonts w:eastAsiaTheme="minorHAnsi"/>
              <w:color w:val="auto"/>
            </w:rPr>
            <w:delText xml:space="preserve">Most are felt to be anti-Indian. Now they are just tolerating us.” He narrated an incident to corroborate this view. One of the senior-most teachers in the school had been inviting all the teachers except the Indians for the Chinese New Year Open house event in his house. </w:delText>
          </w:r>
        </w:del>
      </w:ins>
    </w:p>
    <w:p w14:paraId="554F16B2" w14:textId="6B128CB9" w:rsidR="00866B6A" w:rsidRPr="00866B6A" w:rsidDel="00FD13AF" w:rsidRDefault="00866B6A" w:rsidP="00866B6A">
      <w:pPr>
        <w:spacing w:after="160"/>
        <w:ind w:firstLine="720"/>
        <w:rPr>
          <w:ins w:id="684" w:author="user" w:date="2016-08-15T10:12:00Z"/>
          <w:del w:id="685" w:author="Author" w:date="2016-08-25T13:47:00Z"/>
          <w:rFonts w:eastAsiaTheme="minorHAnsi"/>
          <w:color w:val="auto"/>
        </w:rPr>
      </w:pPr>
      <w:ins w:id="686" w:author="user" w:date="2016-08-15T10:12:00Z">
        <w:del w:id="687" w:author="Author" w:date="2016-08-25T13:47:00Z">
          <w:r w:rsidRPr="00866B6A" w:rsidDel="00FD13AF">
            <w:rPr>
              <w:rFonts w:eastAsiaTheme="minorHAnsi"/>
              <w:color w:val="auto"/>
            </w:rPr>
            <w:delText xml:space="preserve">In addition, teachers felt a lack of respect, esteem and trust evident in some actions done by the administration. The administration locked the photocopy room inside the staffroom, so that teachers will not go in and take copies. Another rule was that if there was going to be a presentation by students in the assembly, the script for the presentation had to be submitted to the Principal two days before the assembly for checking, even if the teacher-in-charge had already checked it. </w:delText>
          </w:r>
        </w:del>
      </w:ins>
    </w:p>
    <w:p w14:paraId="562694FC" w14:textId="71787CED" w:rsidR="00866B6A" w:rsidRPr="00866B6A" w:rsidDel="00FD13AF" w:rsidRDefault="00866B6A" w:rsidP="00866B6A">
      <w:pPr>
        <w:spacing w:after="160"/>
        <w:ind w:firstLine="720"/>
        <w:rPr>
          <w:ins w:id="688" w:author="user" w:date="2016-08-15T10:12:00Z"/>
          <w:del w:id="689" w:author="Author" w:date="2016-08-25T13:47:00Z"/>
          <w:rFonts w:eastAsiaTheme="minorHAnsi"/>
          <w:color w:val="auto"/>
        </w:rPr>
      </w:pPr>
      <w:ins w:id="690" w:author="user" w:date="2016-08-15T10:12:00Z">
        <w:del w:id="691" w:author="Author" w:date="2016-08-25T13:47:00Z">
          <w:r w:rsidRPr="00866B6A" w:rsidDel="00FD13AF">
            <w:rPr>
              <w:rFonts w:eastAsiaTheme="minorHAnsi"/>
              <w:color w:val="auto"/>
            </w:rPr>
            <w:delText>Prejudices against older teachers, coming from a superior, was perceived hurtful to the concerned teachers. However, they are silent when such remarks are made. This could be the cultural inhibition to speak against a leader and the reluctance to cause conflict. The perception that the school management does not like Indians, is an inference by the Indian teachers from incidents such as those narrated above. Also, mistrusting teachers seems to emanate from a culture of considering teachers as technicians, not capable of decision making or good judgement.</w:delText>
          </w:r>
        </w:del>
      </w:ins>
    </w:p>
    <w:p w14:paraId="212E7E16" w14:textId="0C6FB8E1" w:rsidR="00866B6A" w:rsidRPr="00866B6A" w:rsidDel="00FD13AF" w:rsidRDefault="00866AD1" w:rsidP="00866B6A">
      <w:pPr>
        <w:tabs>
          <w:tab w:val="left" w:pos="10080"/>
        </w:tabs>
        <w:spacing w:before="240" w:after="120"/>
        <w:ind w:left="720"/>
        <w:outlineLvl w:val="2"/>
        <w:rPr>
          <w:ins w:id="692" w:author="user" w:date="2016-08-15T10:12:00Z"/>
          <w:del w:id="693" w:author="Author" w:date="2016-08-25T13:47:00Z"/>
          <w:rFonts w:eastAsiaTheme="majorEastAsia" w:cstheme="majorBidi"/>
          <w:b/>
          <w:szCs w:val="26"/>
          <w:lang w:val="en-US"/>
        </w:rPr>
      </w:pPr>
      <w:bookmarkStart w:id="694" w:name="_Toc434628277"/>
      <w:bookmarkStart w:id="695" w:name="_Toc434803592"/>
      <w:bookmarkStart w:id="696" w:name="_Toc437371560"/>
      <w:ins w:id="697" w:author="user" w:date="2016-08-15T10:12:00Z">
        <w:del w:id="698" w:author="Author" w:date="2016-08-25T13:47:00Z">
          <w:r w:rsidDel="00FD13AF">
            <w:rPr>
              <w:rFonts w:eastAsiaTheme="majorEastAsia" w:cstheme="majorBidi"/>
              <w:b/>
              <w:szCs w:val="26"/>
              <w:lang w:val="en-US"/>
            </w:rPr>
            <w:delText>2</w:delText>
          </w:r>
          <w:r w:rsidR="00866B6A" w:rsidRPr="00866B6A" w:rsidDel="00FD13AF">
            <w:rPr>
              <w:rFonts w:eastAsiaTheme="majorEastAsia" w:cstheme="majorBidi"/>
              <w:b/>
              <w:szCs w:val="26"/>
              <w:lang w:val="en-US"/>
            </w:rPr>
            <w:delText>.3 Unfair behaviours</w:delText>
          </w:r>
          <w:bookmarkEnd w:id="694"/>
          <w:bookmarkEnd w:id="695"/>
          <w:bookmarkEnd w:id="696"/>
        </w:del>
      </w:ins>
    </w:p>
    <w:p w14:paraId="0FA7D31C" w14:textId="0BDB00D1" w:rsidR="00866B6A" w:rsidRPr="00866B6A" w:rsidDel="00FD13AF" w:rsidRDefault="00866B6A" w:rsidP="00866B6A">
      <w:pPr>
        <w:spacing w:after="160"/>
        <w:ind w:firstLine="720"/>
        <w:rPr>
          <w:ins w:id="699" w:author="user" w:date="2016-08-15T10:12:00Z"/>
          <w:del w:id="700" w:author="Author" w:date="2016-08-25T13:47:00Z"/>
          <w:rFonts w:eastAsiaTheme="minorHAnsi" w:cstheme="minorBidi"/>
          <w:color w:val="auto"/>
          <w:lang w:val="en-US"/>
        </w:rPr>
      </w:pPr>
      <w:ins w:id="701" w:author="user" w:date="2016-08-15T10:12:00Z">
        <w:del w:id="702" w:author="Author" w:date="2016-08-25T13:47:00Z">
          <w:r w:rsidRPr="00866B6A" w:rsidDel="00FD13AF">
            <w:rPr>
              <w:rFonts w:eastAsiaTheme="minorHAnsi" w:cstheme="minorBidi"/>
              <w:color w:val="auto"/>
              <w:lang w:val="en-US"/>
            </w:rPr>
            <w:delText>Unreasonable demands placed on teachers, such as demanding out –of-field teaching, heavy workloads, burdensome duties as HoD, and being put in charge of co-curricular activities in which the teacher was not talented, were seen as empowerment-impeding. Teacher Abhay, a Chemistry teacher, talked about out-of-field teaching thus:</w:delText>
          </w:r>
        </w:del>
      </w:ins>
    </w:p>
    <w:p w14:paraId="345A86BB" w14:textId="03631438" w:rsidR="00866B6A" w:rsidRPr="00866B6A" w:rsidDel="00FD13AF" w:rsidRDefault="00866B6A" w:rsidP="00866B6A">
      <w:pPr>
        <w:spacing w:before="240" w:after="120"/>
        <w:ind w:left="720"/>
        <w:rPr>
          <w:ins w:id="703" w:author="user" w:date="2016-08-15T10:12:00Z"/>
          <w:del w:id="704" w:author="Author" w:date="2016-08-25T13:47:00Z"/>
          <w:rFonts w:eastAsiaTheme="minorHAnsi" w:cstheme="minorBidi"/>
          <w:iCs/>
          <w:color w:val="auto"/>
          <w:lang w:eastAsia="en-SG"/>
        </w:rPr>
      </w:pPr>
      <w:ins w:id="705" w:author="user" w:date="2016-08-15T10:12:00Z">
        <w:del w:id="706" w:author="Author" w:date="2016-08-25T13:47:00Z">
          <w:r w:rsidRPr="00866B6A" w:rsidDel="00FD13AF">
            <w:rPr>
              <w:rFonts w:eastAsiaTheme="minorHAnsi" w:cstheme="minorBidi"/>
              <w:iCs/>
              <w:color w:val="auto"/>
              <w:lang w:eastAsia="en-SG"/>
            </w:rPr>
            <w:delText>“I feel most vulnerable when I teach Maths. It is not my subject and it is not easy for me to teach Maths. I don’t know its language. So I have feelings of incompetence.”</w:delText>
          </w:r>
        </w:del>
      </w:ins>
    </w:p>
    <w:p w14:paraId="0FEF7832" w14:textId="1CFDB400" w:rsidR="00866B6A" w:rsidRPr="00866B6A" w:rsidDel="00FD13AF" w:rsidRDefault="00866B6A" w:rsidP="00866B6A">
      <w:pPr>
        <w:spacing w:after="160"/>
        <w:ind w:firstLine="720"/>
        <w:rPr>
          <w:ins w:id="707" w:author="user" w:date="2016-08-15T10:12:00Z"/>
          <w:del w:id="708" w:author="Author" w:date="2016-08-25T13:47:00Z"/>
          <w:rFonts w:eastAsiaTheme="minorHAnsi"/>
          <w:color w:val="auto"/>
        </w:rPr>
      </w:pPr>
      <w:ins w:id="709" w:author="user" w:date="2016-08-15T10:12:00Z">
        <w:del w:id="710" w:author="Author" w:date="2016-08-25T13:47:00Z">
          <w:r w:rsidRPr="00866B6A" w:rsidDel="00FD13AF">
            <w:rPr>
              <w:rFonts w:eastAsiaTheme="minorHAnsi"/>
              <w:color w:val="auto"/>
              <w:lang w:val="en-US"/>
            </w:rPr>
            <w:delText>When a teacher is promoted to the post of HoD or Head of secondary section, apparently without having done anything outstanding or being an exceptionally brilliant teacher, others consider it unfair.</w:delText>
          </w:r>
          <w:r w:rsidRPr="00866B6A" w:rsidDel="00FD13AF">
            <w:rPr>
              <w:rFonts w:eastAsiaTheme="minorHAnsi"/>
              <w:color w:val="auto"/>
            </w:rPr>
            <w:delText xml:space="preserve"> Furthermore, </w:delText>
          </w:r>
          <w:r w:rsidRPr="00866B6A" w:rsidDel="00FD13AF">
            <w:rPr>
              <w:rFonts w:eastAsiaTheme="minorHAnsi"/>
              <w:color w:val="auto"/>
              <w:lang w:val="en-US"/>
            </w:rPr>
            <w:delText>low pay, poor living conditions, low bonus and an absence of increments - all these are instances of unfairness that teachers perceive. Teacher Leona spoke about the inherent low status and dignity that the low pay for teachers has in the eyes of even her students.</w:delText>
          </w:r>
        </w:del>
      </w:ins>
    </w:p>
    <w:p w14:paraId="70E2DBD8" w14:textId="7DFABD00" w:rsidR="00866B6A" w:rsidRPr="00866B6A" w:rsidDel="00FD13AF" w:rsidRDefault="00866B6A" w:rsidP="00866B6A">
      <w:pPr>
        <w:spacing w:before="240" w:after="120"/>
        <w:ind w:left="720"/>
        <w:rPr>
          <w:ins w:id="711" w:author="user" w:date="2016-08-15T10:12:00Z"/>
          <w:del w:id="712" w:author="Author" w:date="2016-08-25T13:47:00Z"/>
          <w:rFonts w:eastAsiaTheme="minorHAnsi" w:cstheme="minorBidi"/>
          <w:iCs/>
          <w:color w:val="auto"/>
          <w:lang w:eastAsia="en-SG"/>
        </w:rPr>
      </w:pPr>
      <w:ins w:id="713" w:author="user" w:date="2016-08-15T10:12:00Z">
        <w:del w:id="714" w:author="Author" w:date="2016-08-25T13:47:00Z">
          <w:r w:rsidRPr="00866B6A" w:rsidDel="00FD13AF">
            <w:rPr>
              <w:rFonts w:eastAsiaTheme="minorHAnsi" w:cstheme="minorBidi"/>
              <w:iCs/>
              <w:color w:val="auto"/>
              <w:lang w:eastAsia="en-SG"/>
            </w:rPr>
            <w:delText>“I am not happy about the salary…salary is a constraint. Not many people want to be a teacher with such a low salary. I have some students whom I teach maths and when I tell them how important the subject is. Then they ask me ‘Teacher, your maths is so good. How come you are just a teacher?’ Oh my God.”</w:delText>
          </w:r>
        </w:del>
      </w:ins>
    </w:p>
    <w:p w14:paraId="4A18EAD3" w14:textId="13A280C1" w:rsidR="00866B6A" w:rsidRPr="00866B6A" w:rsidDel="00FD13AF" w:rsidRDefault="00866AD1" w:rsidP="00866B6A">
      <w:pPr>
        <w:tabs>
          <w:tab w:val="left" w:pos="10080"/>
        </w:tabs>
        <w:spacing w:before="240" w:after="120"/>
        <w:ind w:left="720"/>
        <w:outlineLvl w:val="2"/>
        <w:rPr>
          <w:ins w:id="715" w:author="user" w:date="2016-08-15T10:12:00Z"/>
          <w:del w:id="716" w:author="Author" w:date="2016-08-25T13:47:00Z"/>
          <w:rFonts w:eastAsiaTheme="majorEastAsia" w:cstheme="majorBidi"/>
          <w:b/>
          <w:szCs w:val="26"/>
          <w:lang w:val="en-US"/>
        </w:rPr>
      </w:pPr>
      <w:bookmarkStart w:id="717" w:name="_Toc434628278"/>
      <w:bookmarkStart w:id="718" w:name="_Toc434803593"/>
      <w:bookmarkStart w:id="719" w:name="_Toc437371561"/>
      <w:ins w:id="720" w:author="user" w:date="2016-08-15T10:12:00Z">
        <w:del w:id="721" w:author="Author" w:date="2016-08-25T13:47:00Z">
          <w:r w:rsidDel="00FD13AF">
            <w:rPr>
              <w:rFonts w:eastAsiaTheme="majorEastAsia" w:cstheme="majorBidi"/>
              <w:b/>
              <w:szCs w:val="26"/>
              <w:lang w:val="en-US"/>
            </w:rPr>
            <w:delText>2</w:delText>
          </w:r>
          <w:r w:rsidR="00866B6A" w:rsidRPr="00866B6A" w:rsidDel="00FD13AF">
            <w:rPr>
              <w:rFonts w:eastAsiaTheme="majorEastAsia" w:cstheme="majorBidi"/>
              <w:b/>
              <w:szCs w:val="26"/>
              <w:lang w:val="en-US"/>
            </w:rPr>
            <w:delText>.4 Unsupportive behaviours</w:delText>
          </w:r>
          <w:bookmarkEnd w:id="717"/>
          <w:bookmarkEnd w:id="718"/>
          <w:bookmarkEnd w:id="719"/>
        </w:del>
      </w:ins>
    </w:p>
    <w:p w14:paraId="38F57625" w14:textId="0D96845B" w:rsidR="00866B6A" w:rsidRPr="00866B6A" w:rsidDel="00FD13AF" w:rsidRDefault="00866B6A" w:rsidP="00866B6A">
      <w:pPr>
        <w:spacing w:after="160"/>
        <w:ind w:firstLine="720"/>
        <w:rPr>
          <w:ins w:id="722" w:author="user" w:date="2016-08-15T10:12:00Z"/>
          <w:del w:id="723" w:author="Author" w:date="2016-08-25T13:47:00Z"/>
          <w:rFonts w:eastAsiaTheme="minorHAnsi"/>
          <w:color w:val="auto"/>
          <w:lang w:val="en-US"/>
        </w:rPr>
      </w:pPr>
      <w:ins w:id="724" w:author="user" w:date="2016-08-15T10:12:00Z">
        <w:del w:id="725" w:author="Author" w:date="2016-08-25T13:47:00Z">
          <w:r w:rsidRPr="00866B6A" w:rsidDel="00FD13AF">
            <w:rPr>
              <w:rFonts w:eastAsiaTheme="minorHAnsi" w:cstheme="minorBidi"/>
              <w:color w:val="auto"/>
              <w:lang w:val="en-US"/>
            </w:rPr>
            <w:delText xml:space="preserve">Principal’s unsupportive behaviours, including not supporting new teachers, not engaging in professional guidance, monitoring or feedback, not listening to teachers, and not arranging effective professional development opportunities, leave teachers, especially novice teachers in a ‘sink or swim’ situation. </w:delText>
          </w:r>
          <w:r w:rsidRPr="00866B6A" w:rsidDel="00FD13AF">
            <w:rPr>
              <w:rFonts w:eastAsiaTheme="minorHAnsi"/>
              <w:color w:val="auto"/>
              <w:lang w:val="en-US"/>
            </w:rPr>
            <w:delText xml:space="preserve"> This was particularly difficult for expatriate teachers as they were adjusting to a new educational system and culture. Teacher Nina spoke about an expatriate Indian teacher who had to leave the school.</w:delText>
          </w:r>
        </w:del>
      </w:ins>
    </w:p>
    <w:p w14:paraId="3BC24CF2" w14:textId="252B4EC0" w:rsidR="00866B6A" w:rsidRPr="00866B6A" w:rsidDel="00FD13AF" w:rsidRDefault="00866B6A" w:rsidP="00866B6A">
      <w:pPr>
        <w:spacing w:before="240" w:after="120"/>
        <w:ind w:left="720"/>
        <w:rPr>
          <w:ins w:id="726" w:author="user" w:date="2016-08-15T10:12:00Z"/>
          <w:del w:id="727" w:author="Author" w:date="2016-08-25T13:47:00Z"/>
          <w:rFonts w:eastAsiaTheme="minorHAnsi" w:cstheme="minorBidi"/>
          <w:iCs/>
          <w:color w:val="auto"/>
          <w:lang w:eastAsia="en-SG"/>
        </w:rPr>
      </w:pPr>
      <w:ins w:id="728" w:author="user" w:date="2016-08-15T10:12:00Z">
        <w:del w:id="729" w:author="Author" w:date="2016-08-25T13:47:00Z">
          <w:r w:rsidRPr="00866B6A" w:rsidDel="00FD13AF">
            <w:rPr>
              <w:rFonts w:eastAsiaTheme="minorHAnsi" w:cstheme="minorBidi"/>
              <w:iCs/>
              <w:color w:val="auto"/>
              <w:lang w:eastAsia="en-SG"/>
            </w:rPr>
            <w:delText>“She just wanted to resign. She told a lie here and went back. She had to give a reason like that. Because she was so fed up. Because of the management problems. You need support...recognition.”</w:delText>
          </w:r>
        </w:del>
      </w:ins>
    </w:p>
    <w:p w14:paraId="280EC226" w14:textId="199D8A27" w:rsidR="00866B6A" w:rsidRPr="00866B6A" w:rsidDel="00FD13AF" w:rsidRDefault="00866B6A" w:rsidP="00866B6A">
      <w:pPr>
        <w:spacing w:after="160"/>
        <w:ind w:firstLine="720"/>
        <w:rPr>
          <w:ins w:id="730" w:author="user" w:date="2016-08-15T10:12:00Z"/>
          <w:del w:id="731" w:author="Author" w:date="2016-08-25T13:47:00Z"/>
          <w:rFonts w:eastAsiaTheme="minorHAnsi"/>
          <w:color w:val="auto"/>
        </w:rPr>
      </w:pPr>
      <w:ins w:id="732" w:author="user" w:date="2016-08-15T10:12:00Z">
        <w:del w:id="733" w:author="Author" w:date="2016-08-25T13:47:00Z">
          <w:r w:rsidRPr="00866B6A" w:rsidDel="00FD13AF">
            <w:rPr>
              <w:rFonts w:eastAsiaTheme="minorHAnsi"/>
              <w:color w:val="auto"/>
            </w:rPr>
            <w:delText>Keerthi spoke about the lack of effective professional development, and the absence of monitoring and feedback. A culture of mediocrity may be suspected to be creeping in, as there is no quality control, according to the teachers. The lack of support leading to one expatriate teacher leaving could be attributed to a general breakdown of communication and moral support not only from leaders but from experienced colleagues too.</w:delText>
          </w:r>
        </w:del>
      </w:ins>
    </w:p>
    <w:p w14:paraId="593AE44D" w14:textId="6B251B9A" w:rsidR="00866B6A" w:rsidRPr="00866B6A" w:rsidDel="00FD13AF" w:rsidRDefault="00866AD1" w:rsidP="00866B6A">
      <w:pPr>
        <w:tabs>
          <w:tab w:val="left" w:pos="10080"/>
        </w:tabs>
        <w:spacing w:before="240" w:after="120"/>
        <w:ind w:left="720"/>
        <w:outlineLvl w:val="2"/>
        <w:rPr>
          <w:ins w:id="734" w:author="user" w:date="2016-08-15T10:12:00Z"/>
          <w:del w:id="735" w:author="Author" w:date="2016-08-25T13:47:00Z"/>
          <w:rFonts w:eastAsiaTheme="majorEastAsia" w:cstheme="majorBidi"/>
          <w:b/>
          <w:szCs w:val="26"/>
          <w:lang w:val="en-US"/>
        </w:rPr>
      </w:pPr>
      <w:bookmarkStart w:id="736" w:name="_Toc434628279"/>
      <w:bookmarkStart w:id="737" w:name="_Toc434803594"/>
      <w:bookmarkStart w:id="738" w:name="_Toc437371562"/>
      <w:ins w:id="739" w:author="user" w:date="2016-08-15T10:12:00Z">
        <w:del w:id="740" w:author="Author" w:date="2016-08-25T13:47:00Z">
          <w:r w:rsidDel="00FD13AF">
            <w:rPr>
              <w:rFonts w:eastAsiaTheme="majorEastAsia" w:cstheme="majorBidi"/>
              <w:b/>
              <w:szCs w:val="26"/>
              <w:lang w:val="en-US"/>
            </w:rPr>
            <w:delText>2</w:delText>
          </w:r>
          <w:r w:rsidR="00866B6A" w:rsidRPr="00866B6A" w:rsidDel="00FD13AF">
            <w:rPr>
              <w:rFonts w:eastAsiaTheme="majorEastAsia" w:cstheme="majorBidi"/>
              <w:b/>
              <w:szCs w:val="26"/>
              <w:lang w:val="en-US"/>
            </w:rPr>
            <w:delText>.5 Incongruence of values</w:delText>
          </w:r>
          <w:bookmarkEnd w:id="736"/>
          <w:bookmarkEnd w:id="737"/>
          <w:bookmarkEnd w:id="738"/>
        </w:del>
      </w:ins>
    </w:p>
    <w:p w14:paraId="4355362A" w14:textId="46D5E37C" w:rsidR="00866B6A" w:rsidRPr="00866B6A" w:rsidDel="00FD13AF" w:rsidRDefault="00866B6A" w:rsidP="00866B6A">
      <w:pPr>
        <w:spacing w:after="160"/>
        <w:ind w:firstLine="720"/>
        <w:rPr>
          <w:ins w:id="741" w:author="user" w:date="2016-08-15T10:12:00Z"/>
          <w:del w:id="742" w:author="Author" w:date="2016-08-25T13:47:00Z"/>
          <w:rFonts w:eastAsiaTheme="minorHAnsi" w:cstheme="minorBidi"/>
          <w:color w:val="auto"/>
          <w:lang w:val="en-US"/>
        </w:rPr>
      </w:pPr>
      <w:ins w:id="743" w:author="user" w:date="2016-08-15T10:12:00Z">
        <w:del w:id="744" w:author="Author" w:date="2016-08-25T13:47:00Z">
          <w:r w:rsidRPr="00866B6A" w:rsidDel="00FD13AF">
            <w:rPr>
              <w:rFonts w:eastAsiaTheme="minorHAnsi" w:cstheme="minorBidi"/>
              <w:color w:val="auto"/>
              <w:lang w:val="en-US"/>
            </w:rPr>
            <w:delText>Not having a common vision, asking teachers to engage in meaningless tasks and tasks unrelated to teaching leaves teachers unable to find any meaning in their career, which is directly empowerment – impeding. Teacher Lina and teacher Leona spoke about engaging in tasks that did not involve any academic element. Teacher Abhay spoke about being forced to ‘teach to the exam.’</w:delText>
          </w:r>
        </w:del>
      </w:ins>
    </w:p>
    <w:p w14:paraId="370BBB15" w14:textId="2D328AE9" w:rsidR="00866B6A" w:rsidRPr="00866B6A" w:rsidDel="00FD13AF" w:rsidRDefault="00866B6A" w:rsidP="00866B6A">
      <w:pPr>
        <w:spacing w:before="240" w:after="120"/>
        <w:ind w:left="720"/>
        <w:rPr>
          <w:ins w:id="745" w:author="user" w:date="2016-08-15T10:12:00Z"/>
          <w:del w:id="746" w:author="Author" w:date="2016-08-25T13:47:00Z"/>
          <w:rFonts w:eastAsiaTheme="minorHAnsi" w:cstheme="minorBidi"/>
          <w:iCs/>
          <w:color w:val="auto"/>
          <w:lang w:eastAsia="en-SG"/>
        </w:rPr>
      </w:pPr>
      <w:ins w:id="747" w:author="user" w:date="2016-08-15T10:12:00Z">
        <w:del w:id="748" w:author="Author" w:date="2016-08-25T13:47:00Z">
          <w:r w:rsidRPr="00866B6A" w:rsidDel="00FD13AF">
            <w:rPr>
              <w:rFonts w:eastAsiaTheme="minorHAnsi" w:cstheme="minorBidi"/>
              <w:iCs/>
              <w:color w:val="auto"/>
              <w:lang w:eastAsia="en-SG"/>
            </w:rPr>
            <w:delText>“All they want is the examination result that comes out in February. So now we are doing only what the school wants and asks us to do…. It is bad for the teachers’ growth. If I spend a lot of time to show experiments to students, they are not going to get any extra mark for GCE. It will improve their knowledge in the subject and they will be interested in the subject. But it won’t come out as marks….instead of showing experiments, if I teach them for half an hour and if I ask questions for the next half an hour, they will answer and I can make them memorize all this. But that is not possible for me. That is not good. That is not right and I don’t know how to do it. I cannot make them just memorise things without understanding.”</w:delText>
          </w:r>
        </w:del>
      </w:ins>
    </w:p>
    <w:p w14:paraId="5814D597" w14:textId="6D999C05" w:rsidR="00866B6A" w:rsidRPr="00866B6A" w:rsidDel="00FD13AF" w:rsidRDefault="00866B6A" w:rsidP="00866B6A">
      <w:pPr>
        <w:spacing w:after="160"/>
        <w:ind w:firstLine="720"/>
        <w:rPr>
          <w:ins w:id="749" w:author="user" w:date="2016-08-15T10:12:00Z"/>
          <w:del w:id="750" w:author="Author" w:date="2016-08-25T13:47:00Z"/>
          <w:rFonts w:eastAsiaTheme="minorHAnsi" w:cstheme="minorBidi"/>
          <w:color w:val="auto"/>
          <w:lang w:val="en-US"/>
        </w:rPr>
      </w:pPr>
      <w:ins w:id="751" w:author="user" w:date="2016-08-15T10:12:00Z">
        <w:del w:id="752" w:author="Author" w:date="2016-08-25T13:47:00Z">
          <w:r w:rsidRPr="00866B6A" w:rsidDel="00FD13AF">
            <w:rPr>
              <w:rFonts w:eastAsiaTheme="minorHAnsi" w:cstheme="minorBidi"/>
              <w:color w:val="auto"/>
              <w:lang w:val="en-US"/>
            </w:rPr>
            <w:delText>What the teachers had to say on this topic, my observational data and some of the memos I collected pointed to the centrality of examinations in teachers’ and students’ school life. This is closely connected to the way of teaching and learning in the classroom, which is memorizing and regularly recalling. Another aspect is the bureaucratic paper work and requirements which often are meaningless for the teachers.</w:delText>
          </w:r>
        </w:del>
      </w:ins>
    </w:p>
    <w:p w14:paraId="3252EE34" w14:textId="04AECA9B" w:rsidR="00866B6A" w:rsidRPr="00866B6A" w:rsidDel="00FD13AF" w:rsidRDefault="00866AD1" w:rsidP="00866B6A">
      <w:pPr>
        <w:tabs>
          <w:tab w:val="left" w:pos="10080"/>
        </w:tabs>
        <w:spacing w:before="240" w:after="120"/>
        <w:ind w:left="720"/>
        <w:outlineLvl w:val="2"/>
        <w:rPr>
          <w:ins w:id="753" w:author="user" w:date="2016-08-15T10:12:00Z"/>
          <w:del w:id="754" w:author="Author" w:date="2016-08-25T13:47:00Z"/>
          <w:rFonts w:eastAsiaTheme="majorEastAsia" w:cstheme="majorBidi"/>
          <w:b/>
          <w:szCs w:val="26"/>
          <w:lang w:val="en-US"/>
        </w:rPr>
      </w:pPr>
      <w:bookmarkStart w:id="755" w:name="_Toc434628280"/>
      <w:bookmarkStart w:id="756" w:name="_Toc434803595"/>
      <w:bookmarkStart w:id="757" w:name="_Toc437371563"/>
      <w:ins w:id="758" w:author="user" w:date="2016-08-22T08:31:00Z">
        <w:del w:id="759" w:author="Author" w:date="2016-08-25T13:47:00Z">
          <w:r w:rsidDel="00FD13AF">
            <w:rPr>
              <w:rFonts w:eastAsiaTheme="majorEastAsia" w:cstheme="majorBidi"/>
              <w:b/>
              <w:szCs w:val="26"/>
              <w:lang w:val="en-US"/>
            </w:rPr>
            <w:delText>2</w:delText>
          </w:r>
        </w:del>
      </w:ins>
      <w:ins w:id="760" w:author="user" w:date="2016-08-15T10:12:00Z">
        <w:del w:id="761" w:author="Author" w:date="2016-08-25T13:47:00Z">
          <w:r w:rsidR="00866B6A" w:rsidRPr="00866B6A" w:rsidDel="00FD13AF">
            <w:rPr>
              <w:rFonts w:eastAsiaTheme="majorEastAsia" w:cstheme="majorBidi"/>
              <w:b/>
              <w:szCs w:val="26"/>
              <w:lang w:val="en-US"/>
            </w:rPr>
            <w:delText>.6 Behaviours that do not reflect leadership qualities</w:delText>
          </w:r>
          <w:bookmarkEnd w:id="755"/>
          <w:bookmarkEnd w:id="756"/>
          <w:bookmarkEnd w:id="757"/>
          <w:r w:rsidR="00866B6A" w:rsidRPr="00866B6A" w:rsidDel="00FD13AF">
            <w:rPr>
              <w:rFonts w:eastAsiaTheme="majorEastAsia" w:cstheme="majorBidi"/>
              <w:b/>
              <w:szCs w:val="26"/>
              <w:lang w:val="en-US"/>
            </w:rPr>
            <w:delText xml:space="preserve"> </w:delText>
          </w:r>
        </w:del>
      </w:ins>
    </w:p>
    <w:p w14:paraId="32890D65" w14:textId="14D6C78A" w:rsidR="00866B6A" w:rsidRPr="00866B6A" w:rsidDel="00FD13AF" w:rsidRDefault="00866B6A" w:rsidP="00866B6A">
      <w:pPr>
        <w:spacing w:after="160"/>
        <w:ind w:firstLine="720"/>
        <w:rPr>
          <w:ins w:id="762" w:author="user" w:date="2016-08-15T10:12:00Z"/>
          <w:del w:id="763" w:author="Author" w:date="2016-08-25T13:47:00Z"/>
          <w:rFonts w:eastAsiaTheme="minorHAnsi" w:cstheme="minorBidi"/>
          <w:color w:val="auto"/>
          <w:lang w:val="en-US"/>
        </w:rPr>
      </w:pPr>
      <w:ins w:id="764" w:author="user" w:date="2016-08-15T10:12:00Z">
        <w:del w:id="765" w:author="Author" w:date="2016-08-25T13:47:00Z">
          <w:r w:rsidRPr="00866B6A" w:rsidDel="00FD13AF">
            <w:rPr>
              <w:rFonts w:eastAsiaTheme="minorHAnsi" w:cstheme="minorBidi"/>
              <w:color w:val="auto"/>
              <w:lang w:val="en-US"/>
            </w:rPr>
            <w:delText>Intolerance to differing views, inability to bring out teachers’ full potential, lacking in information sharing and communication abilities are perceived by teachers as impeding empowerment. The awareness of intolerance to differing views has made teachers not confident to voice their opinions, as teacher Adwaith said:</w:delText>
          </w:r>
        </w:del>
      </w:ins>
    </w:p>
    <w:p w14:paraId="4ED3A0A0" w14:textId="4BCD168B" w:rsidR="00866B6A" w:rsidRPr="00866B6A" w:rsidDel="00FD13AF" w:rsidRDefault="00866B6A" w:rsidP="00866B6A">
      <w:pPr>
        <w:spacing w:before="240" w:after="120"/>
        <w:ind w:left="720"/>
        <w:rPr>
          <w:ins w:id="766" w:author="user" w:date="2016-08-15T10:12:00Z"/>
          <w:del w:id="767" w:author="Author" w:date="2016-08-25T13:47:00Z"/>
          <w:rFonts w:eastAsiaTheme="minorHAnsi" w:cstheme="minorBidi"/>
          <w:iCs/>
          <w:color w:val="auto"/>
          <w:lang w:eastAsia="en-SG"/>
        </w:rPr>
      </w:pPr>
      <w:ins w:id="768" w:author="user" w:date="2016-08-15T10:12:00Z">
        <w:del w:id="769" w:author="Author" w:date="2016-08-25T13:47:00Z">
          <w:r w:rsidRPr="00866B6A" w:rsidDel="00FD13AF">
            <w:rPr>
              <w:rFonts w:eastAsiaTheme="minorHAnsi" w:cstheme="minorBidi"/>
              <w:iCs/>
              <w:color w:val="auto"/>
              <w:lang w:eastAsia="en-SG"/>
            </w:rPr>
            <w:delText>“You have to say yes to whatever is told to you. …you are talking about the empowerment of teachers. There is not even such a concept here. Even if we bring something creative he will just oppress it.”</w:delText>
          </w:r>
        </w:del>
      </w:ins>
    </w:p>
    <w:p w14:paraId="27C5F829" w14:textId="46721937" w:rsidR="00866B6A" w:rsidRPr="00866B6A" w:rsidDel="00FD13AF" w:rsidRDefault="00866B6A" w:rsidP="00866B6A">
      <w:pPr>
        <w:ind w:firstLine="720"/>
        <w:rPr>
          <w:ins w:id="770" w:author="user" w:date="2016-08-15T10:12:00Z"/>
          <w:del w:id="771" w:author="Author" w:date="2016-08-25T13:47:00Z"/>
          <w:rFonts w:eastAsiaTheme="minorHAnsi"/>
          <w:lang w:eastAsia="en-SG"/>
        </w:rPr>
      </w:pPr>
      <w:ins w:id="772" w:author="user" w:date="2016-08-15T10:12:00Z">
        <w:del w:id="773" w:author="Author" w:date="2016-08-25T13:47:00Z">
          <w:r w:rsidRPr="00866B6A" w:rsidDel="00FD13AF">
            <w:rPr>
              <w:rFonts w:eastAsiaTheme="minorHAnsi"/>
              <w:lang w:eastAsia="en-SG"/>
            </w:rPr>
            <w:delText xml:space="preserve">When the teachers take the path of least resistance, they grossly under perform. Teacher Abhay is a case in point. </w:delText>
          </w:r>
        </w:del>
      </w:ins>
    </w:p>
    <w:p w14:paraId="70CE1528" w14:textId="438445E8" w:rsidR="00866B6A" w:rsidRPr="00866B6A" w:rsidDel="00FD13AF" w:rsidRDefault="00866B6A" w:rsidP="00866B6A">
      <w:pPr>
        <w:spacing w:before="240" w:after="120"/>
        <w:ind w:left="720"/>
        <w:rPr>
          <w:ins w:id="774" w:author="user" w:date="2016-08-15T10:12:00Z"/>
          <w:del w:id="775" w:author="Author" w:date="2016-08-25T13:47:00Z"/>
          <w:rFonts w:eastAsiaTheme="minorHAnsi" w:cstheme="minorBidi"/>
          <w:iCs/>
          <w:color w:val="auto"/>
          <w:lang w:eastAsia="en-SG"/>
        </w:rPr>
      </w:pPr>
      <w:ins w:id="776" w:author="user" w:date="2016-08-15T10:12:00Z">
        <w:del w:id="777" w:author="Author" w:date="2016-08-25T13:47:00Z">
          <w:r w:rsidRPr="00866B6A" w:rsidDel="00FD13AF">
            <w:rPr>
              <w:rFonts w:eastAsiaTheme="minorHAnsi" w:cstheme="minorBidi"/>
              <w:iCs/>
              <w:color w:val="auto"/>
              <w:lang w:eastAsia="en-SG"/>
            </w:rPr>
            <w:delText>“I am doing only 2% of what I can actually do. I know that…Life is too easy.”</w:delText>
          </w:r>
        </w:del>
      </w:ins>
    </w:p>
    <w:p w14:paraId="2D0E9EB0" w14:textId="2EDCC99F" w:rsidR="00866B6A" w:rsidRPr="00866B6A" w:rsidDel="00FD13AF" w:rsidRDefault="00866B6A" w:rsidP="00866B6A">
      <w:pPr>
        <w:spacing w:after="160"/>
        <w:ind w:firstLine="720"/>
        <w:rPr>
          <w:ins w:id="778" w:author="user" w:date="2016-08-15T10:12:00Z"/>
          <w:del w:id="779" w:author="Author" w:date="2016-08-25T13:47:00Z"/>
          <w:rFonts w:eastAsiaTheme="minorHAnsi"/>
          <w:color w:val="auto"/>
        </w:rPr>
      </w:pPr>
      <w:ins w:id="780" w:author="user" w:date="2016-08-15T10:12:00Z">
        <w:del w:id="781" w:author="Author" w:date="2016-08-25T13:47:00Z">
          <w:r w:rsidRPr="00866B6A" w:rsidDel="00FD13AF">
            <w:rPr>
              <w:rFonts w:eastAsiaTheme="minorHAnsi"/>
              <w:color w:val="auto"/>
            </w:rPr>
            <w:delText xml:space="preserve">Teacher Lina observed that the lack of constructive communication suppresses the teachers’ ability and willingness to share ideas. </w:delText>
          </w:r>
        </w:del>
      </w:ins>
    </w:p>
    <w:p w14:paraId="24EA82DB" w14:textId="77BED09F" w:rsidR="00866B6A" w:rsidRPr="00866B6A" w:rsidDel="00FD13AF" w:rsidRDefault="00866B6A" w:rsidP="00866B6A">
      <w:pPr>
        <w:spacing w:before="240" w:after="120"/>
        <w:ind w:left="720"/>
        <w:rPr>
          <w:ins w:id="782" w:author="user" w:date="2016-08-15T10:12:00Z"/>
          <w:del w:id="783" w:author="Author" w:date="2016-08-25T13:47:00Z"/>
          <w:rFonts w:eastAsiaTheme="minorHAnsi" w:cstheme="minorBidi"/>
          <w:iCs/>
          <w:color w:val="auto"/>
          <w:lang w:eastAsia="en-SG"/>
        </w:rPr>
      </w:pPr>
      <w:ins w:id="784" w:author="user" w:date="2016-08-15T10:12:00Z">
        <w:del w:id="785" w:author="Author" w:date="2016-08-25T13:47:00Z">
          <w:r w:rsidRPr="00866B6A" w:rsidDel="00FD13AF">
            <w:rPr>
              <w:rFonts w:eastAsiaTheme="minorHAnsi" w:cstheme="minorBidi"/>
              <w:iCs/>
              <w:color w:val="auto"/>
              <w:lang w:eastAsia="en-SG"/>
            </w:rPr>
            <w:delText>“Now the situation here is that between superiors and teachers there is no communication. In science for example for my HoD’s or the secondary Head’s side the only talk that comes is ‘submit this’ ‘submit that’. They don’t ask ‘what can we do for the improvement of students as a team or as a teacher or as a school… that kind of communication is not happening here. Either for students’ improvement or for our own self growth, nothing is happening.”</w:delText>
          </w:r>
        </w:del>
      </w:ins>
    </w:p>
    <w:p w14:paraId="53AAD8E2" w14:textId="54D42287" w:rsidR="00866B6A" w:rsidRPr="00866B6A" w:rsidDel="00FD13AF" w:rsidRDefault="00866AD1" w:rsidP="00866B6A">
      <w:pPr>
        <w:tabs>
          <w:tab w:val="left" w:pos="10080"/>
        </w:tabs>
        <w:spacing w:before="240" w:after="120"/>
        <w:ind w:left="720"/>
        <w:outlineLvl w:val="2"/>
        <w:rPr>
          <w:ins w:id="786" w:author="user" w:date="2016-08-15T10:12:00Z"/>
          <w:del w:id="787" w:author="Author" w:date="2016-08-25T13:47:00Z"/>
          <w:rFonts w:eastAsiaTheme="majorEastAsia" w:cstheme="majorBidi"/>
          <w:b/>
          <w:szCs w:val="26"/>
          <w:lang w:val="en-US"/>
        </w:rPr>
      </w:pPr>
      <w:bookmarkStart w:id="788" w:name="_Toc434628281"/>
      <w:bookmarkStart w:id="789" w:name="_Toc434803596"/>
      <w:bookmarkStart w:id="790" w:name="_Toc437371564"/>
      <w:ins w:id="791" w:author="user" w:date="2016-08-15T10:12:00Z">
        <w:del w:id="792" w:author="Author" w:date="2016-08-25T13:47:00Z">
          <w:r w:rsidDel="00FD13AF">
            <w:rPr>
              <w:rFonts w:eastAsiaTheme="majorEastAsia" w:cstheme="majorBidi"/>
              <w:b/>
              <w:szCs w:val="26"/>
              <w:lang w:val="en-US"/>
            </w:rPr>
            <w:delText>2</w:delText>
          </w:r>
          <w:r w:rsidR="00866B6A" w:rsidRPr="00866B6A" w:rsidDel="00FD13AF">
            <w:rPr>
              <w:rFonts w:eastAsiaTheme="majorEastAsia" w:cstheme="majorBidi"/>
              <w:b/>
              <w:szCs w:val="26"/>
              <w:lang w:val="en-US"/>
            </w:rPr>
            <w:delText>.7 Reluctance to share power</w:delText>
          </w:r>
          <w:bookmarkEnd w:id="788"/>
          <w:bookmarkEnd w:id="789"/>
          <w:bookmarkEnd w:id="790"/>
        </w:del>
      </w:ins>
    </w:p>
    <w:p w14:paraId="5C4F4153" w14:textId="3C99BAED" w:rsidR="00866B6A" w:rsidRPr="00866B6A" w:rsidDel="00FD13AF" w:rsidRDefault="00866B6A" w:rsidP="00866B6A">
      <w:pPr>
        <w:spacing w:after="160"/>
        <w:ind w:firstLine="720"/>
        <w:rPr>
          <w:ins w:id="793" w:author="user" w:date="2016-08-15T10:12:00Z"/>
          <w:del w:id="794" w:author="Author" w:date="2016-08-25T13:47:00Z"/>
          <w:rFonts w:eastAsiaTheme="minorHAnsi"/>
          <w:color w:val="auto"/>
        </w:rPr>
      </w:pPr>
      <w:ins w:id="795" w:author="user" w:date="2016-08-15T10:12:00Z">
        <w:del w:id="796" w:author="Author" w:date="2016-08-25T13:47:00Z">
          <w:r w:rsidRPr="00866B6A" w:rsidDel="00FD13AF">
            <w:rPr>
              <w:rFonts w:eastAsiaTheme="minorHAnsi" w:cstheme="minorBidi"/>
              <w:color w:val="auto"/>
              <w:lang w:val="en-US"/>
            </w:rPr>
            <w:delText xml:space="preserve">School teachers show their reluctance to share power when they do not involve teachers in decision making and not giving HoDs positional power. </w:delText>
          </w:r>
        </w:del>
      </w:ins>
    </w:p>
    <w:p w14:paraId="6789E438" w14:textId="028A1C61" w:rsidR="00866B6A" w:rsidRPr="00866B6A" w:rsidDel="00FD13AF" w:rsidRDefault="00866B6A" w:rsidP="00866B6A">
      <w:pPr>
        <w:ind w:firstLine="720"/>
        <w:rPr>
          <w:ins w:id="797" w:author="user" w:date="2016-08-15T10:12:00Z"/>
          <w:del w:id="798" w:author="Author" w:date="2016-08-25T13:47:00Z"/>
          <w:rFonts w:eastAsiaTheme="minorHAnsi"/>
          <w:lang w:eastAsia="en-SG"/>
        </w:rPr>
      </w:pPr>
      <w:ins w:id="799" w:author="user" w:date="2016-08-15T10:12:00Z">
        <w:del w:id="800" w:author="Author" w:date="2016-08-25T13:47:00Z">
          <w:r w:rsidRPr="00866B6A" w:rsidDel="00FD13AF">
            <w:rPr>
              <w:rFonts w:eastAsiaTheme="minorHAnsi"/>
              <w:lang w:eastAsia="en-SG"/>
            </w:rPr>
            <w:delText>The Minutes of one of the staff meetings in the school reads as follows.</w:delText>
          </w:r>
        </w:del>
      </w:ins>
    </w:p>
    <w:p w14:paraId="300514BB" w14:textId="2B8F4EF0" w:rsidR="00866B6A" w:rsidRPr="00866B6A" w:rsidDel="00FD13AF" w:rsidRDefault="00866B6A" w:rsidP="00866B6A">
      <w:pPr>
        <w:spacing w:before="240" w:after="120"/>
        <w:ind w:left="720"/>
        <w:rPr>
          <w:ins w:id="801" w:author="user" w:date="2016-08-15T10:12:00Z"/>
          <w:del w:id="802" w:author="Author" w:date="2016-08-25T13:47:00Z"/>
          <w:rFonts w:eastAsiaTheme="minorHAnsi" w:cstheme="minorBidi"/>
          <w:iCs/>
          <w:color w:val="auto"/>
          <w:lang w:eastAsia="en-SG"/>
        </w:rPr>
      </w:pPr>
      <w:ins w:id="803" w:author="user" w:date="2016-08-15T10:12:00Z">
        <w:del w:id="804" w:author="Author" w:date="2016-08-25T13:47:00Z">
          <w:r w:rsidRPr="00866B6A" w:rsidDel="00FD13AF">
            <w:rPr>
              <w:rFonts w:eastAsiaTheme="minorHAnsi" w:cstheme="minorBidi"/>
              <w:iCs/>
              <w:color w:val="auto"/>
              <w:lang w:eastAsia="en-SG"/>
            </w:rPr>
            <w:delText>“The Principal reminded that at their last meeting, the Board of Directors are targeting to achieve 100% passes in all public examinations (PSR and GCE O’ level) in the academic year 2013.”</w:delText>
          </w:r>
        </w:del>
      </w:ins>
    </w:p>
    <w:p w14:paraId="4DF92259" w14:textId="44D0FABB" w:rsidR="00866B6A" w:rsidRPr="00866B6A" w:rsidDel="00FD13AF" w:rsidRDefault="00866B6A" w:rsidP="00866B6A">
      <w:pPr>
        <w:ind w:firstLine="720"/>
        <w:rPr>
          <w:ins w:id="805" w:author="user" w:date="2016-08-15T10:12:00Z"/>
          <w:del w:id="806" w:author="Author" w:date="2016-08-25T13:47:00Z"/>
          <w:rFonts w:eastAsiaTheme="minorHAnsi"/>
          <w:lang w:eastAsia="en-SG"/>
        </w:rPr>
      </w:pPr>
      <w:ins w:id="807" w:author="user" w:date="2016-08-15T10:12:00Z">
        <w:del w:id="808" w:author="Author" w:date="2016-08-25T13:47:00Z">
          <w:r w:rsidRPr="00866B6A" w:rsidDel="00FD13AF">
            <w:rPr>
              <w:rFonts w:eastAsiaTheme="minorHAnsi"/>
              <w:lang w:eastAsia="en-SG"/>
            </w:rPr>
            <w:delText xml:space="preserve">What is missing here is ‘ownership’. The goal (100%) is not a shared goal. It is not owned by the teachers because it is ‘given’ to them from above. However, in the wider cultural environment which is hierarchical and patriarchal, and also of the specific culture of the school, there is not even a whisper of disapproval. However, teachers feel their powerlessness. According to teacher Annette, teachers want to be involved in discussions involving their students, and in matters related to their work. </w:delText>
          </w:r>
        </w:del>
      </w:ins>
    </w:p>
    <w:p w14:paraId="69A7970E" w14:textId="09D06A28" w:rsidR="00866B6A" w:rsidRPr="00866B6A" w:rsidDel="00FD13AF" w:rsidRDefault="00866B6A" w:rsidP="00866B6A">
      <w:pPr>
        <w:spacing w:before="240" w:after="120"/>
        <w:ind w:left="720"/>
        <w:rPr>
          <w:ins w:id="809" w:author="user" w:date="2016-08-15T10:12:00Z"/>
          <w:del w:id="810" w:author="Author" w:date="2016-08-25T13:47:00Z"/>
          <w:rFonts w:eastAsiaTheme="minorHAnsi" w:cstheme="minorBidi"/>
          <w:iCs/>
          <w:color w:val="auto"/>
          <w:lang w:eastAsia="en-SG"/>
        </w:rPr>
      </w:pPr>
      <w:ins w:id="811" w:author="user" w:date="2016-08-15T10:12:00Z">
        <w:del w:id="812" w:author="Author" w:date="2016-08-25T13:47:00Z">
          <w:r w:rsidRPr="00866B6A" w:rsidDel="00FD13AF">
            <w:rPr>
              <w:rFonts w:eastAsiaTheme="minorHAnsi" w:cstheme="minorBidi"/>
              <w:iCs/>
              <w:color w:val="auto"/>
              <w:lang w:eastAsia="en-SG"/>
            </w:rPr>
            <w:delText>“If you are the subordinate and you are not part of making decisions you will not do your best in doing it….like they are the ones to decide…so you will not participate your hundred percent.”</w:delText>
          </w:r>
        </w:del>
      </w:ins>
    </w:p>
    <w:p w14:paraId="5D5AF569" w14:textId="1163E186" w:rsidR="00866B6A" w:rsidRPr="00866B6A" w:rsidDel="00FD13AF" w:rsidRDefault="00866B6A" w:rsidP="00866B6A">
      <w:pPr>
        <w:ind w:firstLine="720"/>
        <w:rPr>
          <w:ins w:id="813" w:author="user" w:date="2016-08-15T10:12:00Z"/>
          <w:del w:id="814" w:author="Author" w:date="2016-08-25T13:47:00Z"/>
          <w:rFonts w:eastAsiaTheme="minorHAnsi"/>
          <w:lang w:eastAsia="en-SG"/>
        </w:rPr>
      </w:pPr>
      <w:ins w:id="815" w:author="user" w:date="2016-08-15T10:12:00Z">
        <w:del w:id="816" w:author="Author" w:date="2016-08-25T13:47:00Z">
          <w:r w:rsidRPr="00866B6A" w:rsidDel="00FD13AF">
            <w:rPr>
              <w:rFonts w:eastAsiaTheme="minorHAnsi"/>
              <w:lang w:eastAsia="en-SG"/>
            </w:rPr>
            <w:delText xml:space="preserve">Heads of departments, though theoretically having the power to enforce ideas in their respective departments, often find that they are practically powerless to enforce their ideas. Reluctance to share power on the part of the Principal, and a hierarchical nature of organization can be inferred from here. Adwaith, the Head of the Department of English, said, </w:delText>
          </w:r>
        </w:del>
      </w:ins>
    </w:p>
    <w:p w14:paraId="0585AA9E" w14:textId="7911626F" w:rsidR="00866B6A" w:rsidRPr="00866B6A" w:rsidDel="00FD13AF" w:rsidRDefault="00866B6A" w:rsidP="00866B6A">
      <w:pPr>
        <w:spacing w:before="240" w:after="120"/>
        <w:ind w:left="720"/>
        <w:rPr>
          <w:ins w:id="817" w:author="user" w:date="2016-08-15T10:12:00Z"/>
          <w:del w:id="818" w:author="Author" w:date="2016-08-25T13:47:00Z"/>
          <w:rFonts w:eastAsiaTheme="minorHAnsi" w:cstheme="minorBidi"/>
          <w:iCs/>
          <w:color w:val="auto"/>
          <w:lang w:eastAsia="en-SG"/>
        </w:rPr>
      </w:pPr>
      <w:ins w:id="819" w:author="user" w:date="2016-08-15T10:12:00Z">
        <w:del w:id="820" w:author="Author" w:date="2016-08-25T13:47:00Z">
          <w:r w:rsidRPr="00866B6A" w:rsidDel="00FD13AF">
            <w:rPr>
              <w:rFonts w:eastAsiaTheme="minorHAnsi" w:cstheme="minorBidi"/>
              <w:iCs/>
              <w:color w:val="auto"/>
              <w:lang w:eastAsia="en-SG"/>
            </w:rPr>
            <w:delText>“The management says that in your subject you have full freedom. HoD is the head of all matters relating to that subject. But many things I cannot decide. This school doesn’t have an English newspaper. Many times I recommended. But no use. … No value for what we say.”</w:delText>
          </w:r>
        </w:del>
      </w:ins>
    </w:p>
    <w:p w14:paraId="73EF3155" w14:textId="59DC2658" w:rsidR="00866B6A" w:rsidRPr="00866B6A" w:rsidDel="00FD13AF" w:rsidRDefault="00866AD1" w:rsidP="00866B6A">
      <w:pPr>
        <w:keepNext/>
        <w:keepLines/>
        <w:spacing w:before="240" w:after="120"/>
        <w:contextualSpacing/>
        <w:outlineLvl w:val="1"/>
        <w:rPr>
          <w:ins w:id="821" w:author="user" w:date="2016-08-15T10:12:00Z"/>
          <w:del w:id="822" w:author="Author" w:date="2016-08-25T13:47:00Z"/>
          <w:rFonts w:eastAsiaTheme="minorHAnsi" w:cstheme="minorBidi"/>
          <w:b/>
          <w:lang w:eastAsia="en-SG"/>
        </w:rPr>
      </w:pPr>
      <w:bookmarkStart w:id="823" w:name="_Toc434628282"/>
      <w:bookmarkStart w:id="824" w:name="_Toc434803597"/>
      <w:bookmarkStart w:id="825" w:name="_Toc437371565"/>
      <w:ins w:id="826" w:author="user" w:date="2016-08-22T08:32:00Z">
        <w:del w:id="827" w:author="Author" w:date="2016-08-25T13:47:00Z">
          <w:r w:rsidDel="00FD13AF">
            <w:rPr>
              <w:rFonts w:eastAsiaTheme="minorHAnsi" w:cstheme="minorBidi"/>
              <w:b/>
              <w:lang w:eastAsia="en-SG"/>
            </w:rPr>
            <w:delText>3.</w:delText>
          </w:r>
        </w:del>
      </w:ins>
      <w:ins w:id="828" w:author="user" w:date="2016-08-15T10:12:00Z">
        <w:del w:id="829" w:author="Author" w:date="2016-08-25T13:47:00Z">
          <w:r w:rsidR="00866B6A" w:rsidRPr="00866B6A" w:rsidDel="00FD13AF">
            <w:rPr>
              <w:rFonts w:eastAsiaTheme="minorHAnsi" w:cstheme="minorBidi"/>
              <w:b/>
              <w:lang w:eastAsia="en-SG"/>
            </w:rPr>
            <w:delText xml:space="preserve"> Empowerment-facilitating behaviours of colleagues</w:delText>
          </w:r>
          <w:bookmarkEnd w:id="823"/>
          <w:bookmarkEnd w:id="824"/>
          <w:bookmarkEnd w:id="825"/>
        </w:del>
      </w:ins>
    </w:p>
    <w:p w14:paraId="3A448416" w14:textId="7C8DDE4D" w:rsidR="00866B6A" w:rsidRPr="00866B6A" w:rsidDel="00FD13AF" w:rsidRDefault="00866AD1" w:rsidP="00866B6A">
      <w:pPr>
        <w:tabs>
          <w:tab w:val="left" w:pos="10080"/>
        </w:tabs>
        <w:spacing w:before="240" w:after="120"/>
        <w:ind w:left="720"/>
        <w:outlineLvl w:val="2"/>
        <w:rPr>
          <w:ins w:id="830" w:author="user" w:date="2016-08-15T10:12:00Z"/>
          <w:del w:id="831" w:author="Author" w:date="2016-08-25T13:47:00Z"/>
          <w:rFonts w:eastAsiaTheme="majorEastAsia" w:cstheme="majorBidi"/>
          <w:b/>
          <w:szCs w:val="26"/>
          <w:lang w:val="en-US"/>
        </w:rPr>
      </w:pPr>
      <w:bookmarkStart w:id="832" w:name="_Toc434628283"/>
      <w:bookmarkStart w:id="833" w:name="_Toc434803598"/>
      <w:bookmarkStart w:id="834" w:name="_Toc437371566"/>
      <w:ins w:id="835" w:author="user" w:date="2016-08-15T10:12:00Z">
        <w:del w:id="836" w:author="Author" w:date="2016-08-25T13:47:00Z">
          <w:r w:rsidDel="00FD13AF">
            <w:rPr>
              <w:rFonts w:eastAsiaTheme="majorEastAsia" w:cstheme="majorBidi"/>
              <w:b/>
              <w:szCs w:val="26"/>
              <w:lang w:val="en-US"/>
            </w:rPr>
            <w:delText>3</w:delText>
          </w:r>
          <w:r w:rsidR="00866B6A" w:rsidRPr="00866B6A" w:rsidDel="00FD13AF">
            <w:rPr>
              <w:rFonts w:eastAsiaTheme="majorEastAsia" w:cstheme="majorBidi"/>
              <w:b/>
              <w:szCs w:val="26"/>
              <w:lang w:val="en-US"/>
            </w:rPr>
            <w:delText>.1 Facilitating professional growth of teachers</w:delText>
          </w:r>
          <w:bookmarkEnd w:id="832"/>
          <w:bookmarkEnd w:id="833"/>
          <w:bookmarkEnd w:id="834"/>
        </w:del>
      </w:ins>
    </w:p>
    <w:p w14:paraId="718C23B8" w14:textId="4A3807CC" w:rsidR="00866B6A" w:rsidRPr="00866B6A" w:rsidDel="00FD13AF" w:rsidRDefault="00866B6A" w:rsidP="00866B6A">
      <w:pPr>
        <w:spacing w:after="160"/>
        <w:ind w:firstLine="720"/>
        <w:rPr>
          <w:ins w:id="837" w:author="user" w:date="2016-08-15T10:12:00Z"/>
          <w:del w:id="838" w:author="Author" w:date="2016-08-25T13:47:00Z"/>
          <w:rFonts w:eastAsia="Times New Roman"/>
          <w:b/>
          <w:color w:val="auto"/>
          <w:lang w:val="en-US" w:eastAsia="en-SG"/>
        </w:rPr>
      </w:pPr>
      <w:ins w:id="839" w:author="user" w:date="2016-08-15T10:12:00Z">
        <w:del w:id="840" w:author="Author" w:date="2016-08-25T13:47:00Z">
          <w:r w:rsidRPr="00866B6A" w:rsidDel="00FD13AF">
            <w:rPr>
              <w:rFonts w:eastAsiaTheme="minorHAnsi"/>
              <w:color w:val="auto"/>
              <w:lang w:val="en-US"/>
            </w:rPr>
            <w:delText xml:space="preserve"> Informal peer consultation, role modelling, emulation, and mentoring were perceived by teachers as facilitating professional growth, and thereby empowerment. Teachers often learn to improve their teaching practice by observing their peers. Teacher Lina spoke about how she learnt to be a better teacher, by observing other teachers who she thought were more effective, and trying to emulate them.</w:delText>
          </w:r>
        </w:del>
      </w:ins>
    </w:p>
    <w:p w14:paraId="284340FB" w14:textId="28394171" w:rsidR="00866B6A" w:rsidRPr="00866B6A" w:rsidDel="00FD13AF" w:rsidRDefault="00866B6A" w:rsidP="00866B6A">
      <w:pPr>
        <w:spacing w:before="240" w:after="120"/>
        <w:ind w:left="720"/>
        <w:rPr>
          <w:ins w:id="841" w:author="user" w:date="2016-08-15T10:12:00Z"/>
          <w:del w:id="842" w:author="Author" w:date="2016-08-25T13:47:00Z"/>
          <w:rFonts w:eastAsiaTheme="minorHAnsi" w:cstheme="minorBidi"/>
          <w:iCs/>
          <w:color w:val="auto"/>
          <w:lang w:eastAsia="en-SG"/>
        </w:rPr>
      </w:pPr>
      <w:ins w:id="843" w:author="user" w:date="2016-08-15T10:12:00Z">
        <w:del w:id="844" w:author="Author" w:date="2016-08-25T13:47:00Z">
          <w:r w:rsidRPr="00866B6A" w:rsidDel="00FD13AF">
            <w:rPr>
              <w:rFonts w:eastAsiaTheme="minorHAnsi" w:cstheme="minorBidi"/>
              <w:iCs/>
              <w:color w:val="auto"/>
              <w:lang w:eastAsia="en-SG"/>
            </w:rPr>
            <w:delText>“I learnt by observing how the teachers do here. The Principal and the teachers... I followed the system here and improved myself.  Here in the laboratories, sometimes I overhear the other science teachers. Then I tell myself that I should be as slow as the chemistry teacher. He can really explain slowly to the students.”</w:delText>
          </w:r>
        </w:del>
      </w:ins>
    </w:p>
    <w:p w14:paraId="3720AFD5" w14:textId="5B5FF8A1" w:rsidR="00866B6A" w:rsidRPr="00866B6A" w:rsidDel="00FD13AF" w:rsidRDefault="00866B6A" w:rsidP="00866B6A">
      <w:pPr>
        <w:ind w:firstLine="720"/>
        <w:rPr>
          <w:ins w:id="845" w:author="user" w:date="2016-08-15T10:12:00Z"/>
          <w:del w:id="846" w:author="Author" w:date="2016-08-25T13:47:00Z"/>
          <w:rFonts w:eastAsiaTheme="minorHAnsi"/>
          <w:lang w:eastAsia="en-SG"/>
        </w:rPr>
      </w:pPr>
      <w:ins w:id="847" w:author="user" w:date="2016-08-15T10:12:00Z">
        <w:del w:id="848" w:author="Author" w:date="2016-08-25T13:47:00Z">
          <w:r w:rsidRPr="00866B6A" w:rsidDel="00FD13AF">
            <w:rPr>
              <w:rFonts w:eastAsiaTheme="minorHAnsi"/>
              <w:lang w:eastAsia="en-SG"/>
            </w:rPr>
            <w:delText xml:space="preserve">Teachers grow in their profession also by sharing what they know about the profession and their subject area. They often have role models among their colleagues or superiors, who they try to emulate. These role models usually are perceived to be brilliant teachers. Nina, the Commerce teacher spoke about another teacher who seemed to be a perfect teacher.  </w:delText>
          </w:r>
        </w:del>
      </w:ins>
    </w:p>
    <w:p w14:paraId="7C063F43" w14:textId="19996F01" w:rsidR="00866B6A" w:rsidRPr="00866B6A" w:rsidDel="00FD13AF" w:rsidRDefault="00866B6A" w:rsidP="00866B6A">
      <w:pPr>
        <w:spacing w:before="240" w:after="120"/>
        <w:ind w:left="720"/>
        <w:rPr>
          <w:ins w:id="849" w:author="user" w:date="2016-08-15T10:12:00Z"/>
          <w:del w:id="850" w:author="Author" w:date="2016-08-25T13:47:00Z"/>
          <w:rFonts w:eastAsiaTheme="minorHAnsi" w:cstheme="minorBidi"/>
          <w:iCs/>
          <w:color w:val="auto"/>
          <w:lang w:eastAsia="en-SG"/>
        </w:rPr>
      </w:pPr>
      <w:ins w:id="851" w:author="user" w:date="2016-08-15T10:12:00Z">
        <w:del w:id="852" w:author="Author" w:date="2016-08-25T13:47:00Z">
          <w:r w:rsidRPr="00866B6A" w:rsidDel="00FD13AF">
            <w:rPr>
              <w:rFonts w:eastAsiaTheme="minorHAnsi" w:cstheme="minorBidi"/>
              <w:iCs/>
              <w:color w:val="auto"/>
              <w:lang w:eastAsia="en-SG"/>
            </w:rPr>
            <w:delText>“I like the way Mdm. Lin is actually. I like her way of everything. She is so perfect. I might miss recording of marks or something. I might push things to do later. But she is so perfect. I wish I could be all that she is.”</w:delText>
          </w:r>
        </w:del>
      </w:ins>
    </w:p>
    <w:p w14:paraId="16B5F915" w14:textId="435FC27F" w:rsidR="00866B6A" w:rsidRPr="00866B6A" w:rsidDel="00FD13AF" w:rsidRDefault="00866B6A" w:rsidP="00866B6A">
      <w:pPr>
        <w:spacing w:after="160"/>
        <w:ind w:firstLine="720"/>
        <w:rPr>
          <w:ins w:id="853" w:author="user" w:date="2016-08-15T10:12:00Z"/>
          <w:del w:id="854" w:author="Author" w:date="2016-08-25T13:47:00Z"/>
          <w:rFonts w:cs="Arial"/>
          <w:color w:val="auto"/>
          <w:lang w:val="en-US"/>
        </w:rPr>
      </w:pPr>
      <w:ins w:id="855" w:author="user" w:date="2016-08-15T10:12:00Z">
        <w:del w:id="856" w:author="Author" w:date="2016-08-25T13:47:00Z">
          <w:r w:rsidRPr="00866B6A" w:rsidDel="00FD13AF">
            <w:rPr>
              <w:rFonts w:cs="Arial"/>
              <w:color w:val="auto"/>
              <w:lang w:val="en-US"/>
            </w:rPr>
            <w:delText>In the case of novice teachers, experienced teachers often act as mentors, who model positive behaviours, are dependable, and are willing to guide. Benedict, the Physical Education teacher who was earlier employed in the Oil and Gas sector, observed:</w:delText>
          </w:r>
        </w:del>
      </w:ins>
    </w:p>
    <w:p w14:paraId="5E216B53" w14:textId="06F83E9C" w:rsidR="00866B6A" w:rsidRPr="00866B6A" w:rsidDel="00FD13AF" w:rsidRDefault="00866B6A" w:rsidP="00866B6A">
      <w:pPr>
        <w:spacing w:before="240" w:after="120"/>
        <w:ind w:left="720"/>
        <w:rPr>
          <w:ins w:id="857" w:author="user" w:date="2016-08-15T10:12:00Z"/>
          <w:del w:id="858" w:author="Author" w:date="2016-08-25T13:47:00Z"/>
          <w:rFonts w:eastAsiaTheme="minorHAnsi" w:cstheme="minorBidi"/>
          <w:iCs/>
          <w:color w:val="auto"/>
          <w:lang w:eastAsia="en-SG"/>
        </w:rPr>
      </w:pPr>
      <w:ins w:id="859" w:author="user" w:date="2016-08-15T10:12:00Z">
        <w:del w:id="860" w:author="Author" w:date="2016-08-25T13:47:00Z">
          <w:r w:rsidRPr="00866B6A" w:rsidDel="00FD13AF">
            <w:rPr>
              <w:rFonts w:eastAsiaTheme="minorHAnsi" w:cstheme="minorBidi"/>
              <w:iCs/>
              <w:color w:val="auto"/>
              <w:lang w:eastAsia="en-SG"/>
            </w:rPr>
            <w:delText>“The most important thing I am looking for is the working environment. Here my colleagues are very helpful. Everyone is giving me a hand. ..That is what I like most.  I love to be a teacher.”</w:delText>
          </w:r>
        </w:del>
      </w:ins>
    </w:p>
    <w:p w14:paraId="431F410B" w14:textId="1B4A0524" w:rsidR="00866B6A" w:rsidRPr="00866B6A" w:rsidDel="00FD13AF" w:rsidRDefault="00866B6A" w:rsidP="00866B6A">
      <w:pPr>
        <w:ind w:firstLine="720"/>
        <w:rPr>
          <w:ins w:id="861" w:author="user" w:date="2016-08-15T10:12:00Z"/>
          <w:del w:id="862" w:author="Author" w:date="2016-08-25T13:47:00Z"/>
          <w:rFonts w:eastAsiaTheme="minorHAnsi"/>
          <w:lang w:eastAsia="en-SG"/>
        </w:rPr>
      </w:pPr>
      <w:ins w:id="863" w:author="user" w:date="2016-08-15T10:12:00Z">
        <w:del w:id="864" w:author="Author" w:date="2016-08-25T13:47:00Z">
          <w:r w:rsidRPr="00866B6A" w:rsidDel="00FD13AF">
            <w:rPr>
              <w:rFonts w:eastAsiaTheme="minorHAnsi"/>
              <w:lang w:eastAsia="en-SG"/>
            </w:rPr>
            <w:delText xml:space="preserve">The professional growth that takes place here is </w:delText>
          </w:r>
          <w:r w:rsidRPr="00866B6A" w:rsidDel="00FD13AF">
            <w:rPr>
              <w:rFonts w:eastAsiaTheme="minorHAnsi"/>
              <w:i/>
              <w:lang w:eastAsia="en-SG"/>
            </w:rPr>
            <w:delText>informal,</w:delText>
          </w:r>
          <w:r w:rsidRPr="00866B6A" w:rsidDel="00FD13AF">
            <w:rPr>
              <w:rFonts w:eastAsiaTheme="minorHAnsi"/>
              <w:lang w:eastAsia="en-SG"/>
            </w:rPr>
            <w:delText xml:space="preserve"> and </w:delText>
          </w:r>
          <w:r w:rsidRPr="00866B6A" w:rsidDel="00FD13AF">
            <w:rPr>
              <w:rFonts w:eastAsiaTheme="minorHAnsi"/>
              <w:i/>
              <w:lang w:eastAsia="en-SG"/>
            </w:rPr>
            <w:delText>spontaneous</w:delText>
          </w:r>
          <w:r w:rsidRPr="00866B6A" w:rsidDel="00FD13AF">
            <w:rPr>
              <w:rFonts w:eastAsiaTheme="minorHAnsi"/>
              <w:lang w:eastAsia="en-SG"/>
            </w:rPr>
            <w:delText>. This might suggest a learning culture that is spontaneous and unplanned, because it is entirely up to the teachers, whether to seek help or give help.</w:delText>
          </w:r>
        </w:del>
      </w:ins>
    </w:p>
    <w:p w14:paraId="210F206F" w14:textId="6654EAD9" w:rsidR="00866B6A" w:rsidRPr="00866B6A" w:rsidDel="00FD13AF" w:rsidRDefault="00866AD1" w:rsidP="00866B6A">
      <w:pPr>
        <w:tabs>
          <w:tab w:val="left" w:pos="10080"/>
        </w:tabs>
        <w:spacing w:before="240" w:after="120"/>
        <w:ind w:left="720"/>
        <w:outlineLvl w:val="2"/>
        <w:rPr>
          <w:ins w:id="865" w:author="user" w:date="2016-08-15T10:12:00Z"/>
          <w:del w:id="866" w:author="Author" w:date="2016-08-25T13:47:00Z"/>
          <w:rFonts w:eastAsiaTheme="majorEastAsia" w:cstheme="majorBidi"/>
          <w:b/>
          <w:szCs w:val="26"/>
          <w:lang w:val="en-US"/>
        </w:rPr>
      </w:pPr>
      <w:bookmarkStart w:id="867" w:name="_Toc434628284"/>
      <w:bookmarkStart w:id="868" w:name="_Toc434803599"/>
      <w:bookmarkStart w:id="869" w:name="_Toc437371567"/>
      <w:ins w:id="870" w:author="user" w:date="2016-08-22T08:32:00Z">
        <w:del w:id="871" w:author="Author" w:date="2016-08-25T13:47:00Z">
          <w:r w:rsidDel="00FD13AF">
            <w:rPr>
              <w:rFonts w:eastAsiaTheme="majorEastAsia" w:cstheme="majorBidi"/>
              <w:b/>
              <w:szCs w:val="26"/>
              <w:lang w:val="en-US"/>
            </w:rPr>
            <w:delText>3</w:delText>
          </w:r>
        </w:del>
      </w:ins>
      <w:ins w:id="872" w:author="user" w:date="2016-08-15T10:12:00Z">
        <w:del w:id="873" w:author="Author" w:date="2016-08-25T13:47:00Z">
          <w:r w:rsidR="00866B6A" w:rsidRPr="00866B6A" w:rsidDel="00FD13AF">
            <w:rPr>
              <w:rFonts w:eastAsiaTheme="majorEastAsia" w:cstheme="majorBidi"/>
              <w:b/>
              <w:szCs w:val="26"/>
              <w:lang w:val="en-US"/>
            </w:rPr>
            <w:delText>.2 Behaviours creating supportive environment</w:delText>
          </w:r>
          <w:bookmarkEnd w:id="867"/>
          <w:bookmarkEnd w:id="868"/>
          <w:bookmarkEnd w:id="869"/>
        </w:del>
      </w:ins>
    </w:p>
    <w:p w14:paraId="5C5C0934" w14:textId="2D3A5F86" w:rsidR="00866B6A" w:rsidRPr="00866B6A" w:rsidDel="00FD13AF" w:rsidRDefault="00866B6A" w:rsidP="00866B6A">
      <w:pPr>
        <w:ind w:firstLine="720"/>
        <w:rPr>
          <w:ins w:id="874" w:author="user" w:date="2016-08-15T10:12:00Z"/>
          <w:del w:id="875" w:author="Author" w:date="2016-08-25T13:47:00Z"/>
          <w:rFonts w:eastAsiaTheme="minorHAnsi"/>
          <w:lang w:eastAsia="en-SG"/>
        </w:rPr>
      </w:pPr>
      <w:ins w:id="876" w:author="user" w:date="2016-08-15T10:12:00Z">
        <w:del w:id="877" w:author="Author" w:date="2016-08-25T13:47:00Z">
          <w:r w:rsidRPr="00866B6A" w:rsidDel="00FD13AF">
            <w:rPr>
              <w:rFonts w:eastAsiaTheme="minorHAnsi"/>
              <w:lang w:eastAsia="en-SG"/>
            </w:rPr>
            <w:delText>Moral support (emotional support) and problem-solving support as well as assisting and cooperating behaviours among colleagues were seen as empowerment-facilitating by teachers. Some teachers, especially when they were new, got invaluable help from more experienced teachers in practical matters of everyday teaching life, to find teaching material, or to just find their foothold in the new school. All the teachers who spoke to me agreed that there was co-operation in the staffroom, and there was no internal politics.</w:delText>
          </w:r>
        </w:del>
      </w:ins>
    </w:p>
    <w:p w14:paraId="51DA09A6" w14:textId="059DA525" w:rsidR="00866B6A" w:rsidRPr="00866B6A" w:rsidDel="00FD13AF" w:rsidRDefault="00866B6A" w:rsidP="00866B6A">
      <w:pPr>
        <w:spacing w:before="240" w:after="120"/>
        <w:ind w:left="720"/>
        <w:rPr>
          <w:ins w:id="878" w:author="user" w:date="2016-08-15T10:12:00Z"/>
          <w:del w:id="879" w:author="Author" w:date="2016-08-25T13:47:00Z"/>
          <w:rFonts w:eastAsiaTheme="minorHAnsi" w:cstheme="minorBidi"/>
          <w:iCs/>
          <w:color w:val="auto"/>
          <w:lang w:eastAsia="en-SG"/>
        </w:rPr>
      </w:pPr>
      <w:ins w:id="880" w:author="user" w:date="2016-08-15T10:12:00Z">
        <w:del w:id="881" w:author="Author" w:date="2016-08-25T13:47:00Z">
          <w:r w:rsidRPr="00866B6A" w:rsidDel="00FD13AF">
            <w:rPr>
              <w:rFonts w:eastAsiaTheme="minorHAnsi" w:cstheme="minorBidi"/>
              <w:iCs/>
              <w:color w:val="auto"/>
              <w:lang w:eastAsia="en-SG"/>
            </w:rPr>
            <w:delText xml:space="preserve"> “They are all very supportive - very supportive, because in this school I enjoy with them - it is like family for us lah” (teacher Raimie).</w:delText>
          </w:r>
        </w:del>
      </w:ins>
    </w:p>
    <w:p w14:paraId="34B10583" w14:textId="0B90C813" w:rsidR="00866B6A" w:rsidRPr="00866B6A" w:rsidDel="00FD13AF" w:rsidRDefault="00866B6A" w:rsidP="00866B6A">
      <w:pPr>
        <w:spacing w:before="240" w:after="120"/>
        <w:ind w:left="720"/>
        <w:rPr>
          <w:ins w:id="882" w:author="user" w:date="2016-08-15T10:12:00Z"/>
          <w:del w:id="883" w:author="Author" w:date="2016-08-25T13:47:00Z"/>
          <w:rFonts w:eastAsiaTheme="minorHAnsi" w:cstheme="minorBidi"/>
          <w:iCs/>
          <w:color w:val="auto"/>
          <w:lang w:eastAsia="en-SG"/>
        </w:rPr>
      </w:pPr>
      <w:ins w:id="884" w:author="user" w:date="2016-08-15T10:12:00Z">
        <w:del w:id="885" w:author="Author" w:date="2016-08-25T13:47:00Z">
          <w:r w:rsidRPr="00866B6A" w:rsidDel="00FD13AF">
            <w:rPr>
              <w:rFonts w:eastAsiaTheme="minorHAnsi" w:cstheme="minorBidi"/>
              <w:iCs/>
              <w:color w:val="auto"/>
              <w:lang w:eastAsia="en-SG"/>
            </w:rPr>
            <w:delText>“Here teamwork is no problem. Everyone helps each other” (teacher Benedict).</w:delText>
          </w:r>
        </w:del>
      </w:ins>
    </w:p>
    <w:p w14:paraId="062D5520" w14:textId="2219BD3D" w:rsidR="00866B6A" w:rsidRPr="00866B6A" w:rsidDel="00FD13AF" w:rsidRDefault="00866B6A" w:rsidP="00866B6A">
      <w:pPr>
        <w:spacing w:after="160"/>
        <w:ind w:firstLine="720"/>
        <w:rPr>
          <w:ins w:id="886" w:author="user" w:date="2016-08-15T10:12:00Z"/>
          <w:del w:id="887" w:author="Author" w:date="2016-08-25T13:47:00Z"/>
          <w:rFonts w:eastAsiaTheme="minorHAnsi"/>
          <w:color w:val="auto"/>
          <w:lang w:val="en-US"/>
        </w:rPr>
      </w:pPr>
      <w:ins w:id="888" w:author="user" w:date="2016-08-15T10:12:00Z">
        <w:del w:id="889" w:author="Author" w:date="2016-08-25T13:47:00Z">
          <w:r w:rsidRPr="00866B6A" w:rsidDel="00FD13AF">
            <w:rPr>
              <w:rFonts w:eastAsiaTheme="minorHAnsi"/>
              <w:color w:val="auto"/>
              <w:lang w:val="en-US"/>
            </w:rPr>
            <w:delText>To stay strong while facing intractable problems, and to continue with motivation, teachers get moral support from their colleagues. Teacher Leona, who had some issues with the management, spoke about the support she got from her colleagues, even though she herself was not a person to socialize much.</w:delText>
          </w:r>
        </w:del>
      </w:ins>
    </w:p>
    <w:p w14:paraId="14275AA2" w14:textId="4C91A29E" w:rsidR="00866B6A" w:rsidRPr="00866B6A" w:rsidDel="00FD13AF" w:rsidRDefault="00866B6A" w:rsidP="00866B6A">
      <w:pPr>
        <w:spacing w:after="160"/>
        <w:ind w:firstLine="720"/>
        <w:rPr>
          <w:ins w:id="890" w:author="user" w:date="2016-08-15T10:12:00Z"/>
          <w:del w:id="891" w:author="Author" w:date="2016-08-25T13:47:00Z"/>
          <w:rFonts w:eastAsiaTheme="minorHAnsi"/>
          <w:color w:val="auto"/>
          <w:lang w:val="en-US"/>
        </w:rPr>
      </w:pPr>
      <w:ins w:id="892" w:author="user" w:date="2016-08-15T10:12:00Z">
        <w:del w:id="893" w:author="Author" w:date="2016-08-25T13:47:00Z">
          <w:r w:rsidRPr="00866B6A" w:rsidDel="00FD13AF">
            <w:rPr>
              <w:rFonts w:eastAsiaTheme="minorHAnsi"/>
              <w:color w:val="auto"/>
              <w:lang w:val="en-US"/>
            </w:rPr>
            <w:delText>Many of the Indian teachers spoke about the support from the other Indian teachers, as a very positive factor in this school, that helped them to be strong enough to tackle the difficult issues faced every day. Below is an excerpt from my field notes.</w:delText>
          </w:r>
        </w:del>
      </w:ins>
    </w:p>
    <w:p w14:paraId="44CCC08F" w14:textId="65388752" w:rsidR="00866B6A" w:rsidRPr="00866B6A" w:rsidDel="00FD13AF" w:rsidRDefault="00866B6A" w:rsidP="00866B6A">
      <w:pPr>
        <w:spacing w:before="240" w:after="120"/>
        <w:ind w:left="720"/>
        <w:rPr>
          <w:ins w:id="894" w:author="user" w:date="2016-08-15T10:12:00Z"/>
          <w:del w:id="895" w:author="Author" w:date="2016-08-25T13:47:00Z"/>
          <w:rFonts w:eastAsiaTheme="minorHAnsi" w:cstheme="minorBidi"/>
          <w:iCs/>
          <w:color w:val="auto"/>
          <w:lang w:eastAsia="en-SG"/>
        </w:rPr>
      </w:pPr>
      <w:ins w:id="896" w:author="user" w:date="2016-08-15T10:12:00Z">
        <w:del w:id="897" w:author="Author" w:date="2016-08-25T13:47:00Z">
          <w:r w:rsidRPr="00866B6A" w:rsidDel="00FD13AF">
            <w:rPr>
              <w:rFonts w:eastAsiaTheme="minorHAnsi" w:cstheme="minorBidi"/>
              <w:iCs/>
              <w:color w:val="auto"/>
              <w:lang w:eastAsia="en-SG"/>
            </w:rPr>
            <w:delText>“Indian teachers sharing lunch. They seem to be very close. Lina is wearing clothes that Nina had bought for her. They give food to Abhay, who is a bachelor. They talk about how they started this closeness in the previous Principal’s time. They said they survived those tough times only because of this group closeness and connectivity. They drew comfort from each other. That closeness is continuing even now.”</w:delText>
          </w:r>
        </w:del>
      </w:ins>
    </w:p>
    <w:p w14:paraId="7E040144" w14:textId="5C1F7CF2" w:rsidR="00866B6A" w:rsidRPr="00866B6A" w:rsidDel="00FD13AF" w:rsidRDefault="00866B6A" w:rsidP="00866B6A">
      <w:pPr>
        <w:spacing w:after="160"/>
        <w:ind w:firstLine="720"/>
        <w:rPr>
          <w:ins w:id="898" w:author="user" w:date="2016-08-15T10:12:00Z"/>
          <w:del w:id="899" w:author="Author" w:date="2016-08-25T13:47:00Z"/>
          <w:rFonts w:eastAsiaTheme="minorHAnsi"/>
          <w:color w:val="auto"/>
          <w:lang w:val="en-US"/>
        </w:rPr>
      </w:pPr>
      <w:ins w:id="900" w:author="user" w:date="2016-08-15T10:12:00Z">
        <w:del w:id="901" w:author="Author" w:date="2016-08-25T13:47:00Z">
          <w:r w:rsidRPr="00866B6A" w:rsidDel="00FD13AF">
            <w:rPr>
              <w:rFonts w:eastAsiaTheme="minorHAnsi"/>
              <w:color w:val="auto"/>
              <w:lang w:val="en-US"/>
            </w:rPr>
            <w:delText xml:space="preserve">Most of the constructive talk among teachers is concerned with solving problems and clearing doubts. This makes everyday life smoother for the individual teacher, and makes him or her grow, in tackling problems and being assertive. </w:delText>
          </w:r>
        </w:del>
      </w:ins>
    </w:p>
    <w:p w14:paraId="7AB18D4E" w14:textId="762B3EA3" w:rsidR="00866B6A" w:rsidRPr="00866B6A" w:rsidDel="00FD13AF" w:rsidRDefault="00866B6A" w:rsidP="00866B6A">
      <w:pPr>
        <w:spacing w:after="160"/>
        <w:ind w:firstLine="720"/>
        <w:rPr>
          <w:ins w:id="902" w:author="user" w:date="2016-08-15T10:12:00Z"/>
          <w:del w:id="903" w:author="Author" w:date="2016-08-25T13:47:00Z"/>
          <w:rFonts w:eastAsiaTheme="minorHAnsi"/>
          <w:color w:val="auto"/>
          <w:lang w:val="en-US"/>
        </w:rPr>
      </w:pPr>
      <w:ins w:id="904" w:author="user" w:date="2016-08-15T10:12:00Z">
        <w:del w:id="905" w:author="Author" w:date="2016-08-25T13:47:00Z">
          <w:r w:rsidRPr="00866B6A" w:rsidDel="00FD13AF">
            <w:rPr>
              <w:rFonts w:eastAsiaTheme="minorHAnsi"/>
              <w:color w:val="auto"/>
              <w:lang w:val="en-US"/>
            </w:rPr>
            <w:delText>The support that teachers find in each other seems to be like in a family. The staffroom as an extension of family is seen in the behaviours of the Indian teachers also, as seen in the descriptions above. It is also seen as a place to solve problems and clear doubts.</w:delText>
          </w:r>
        </w:del>
      </w:ins>
    </w:p>
    <w:p w14:paraId="0886D011" w14:textId="36ED52F6" w:rsidR="00866B6A" w:rsidRPr="00866B6A" w:rsidDel="00FD13AF" w:rsidRDefault="00866AD1" w:rsidP="00866B6A">
      <w:pPr>
        <w:tabs>
          <w:tab w:val="left" w:pos="10080"/>
        </w:tabs>
        <w:spacing w:before="240" w:after="120"/>
        <w:ind w:left="720"/>
        <w:outlineLvl w:val="2"/>
        <w:rPr>
          <w:ins w:id="906" w:author="user" w:date="2016-08-15T10:12:00Z"/>
          <w:del w:id="907" w:author="Author" w:date="2016-08-25T13:47:00Z"/>
          <w:rFonts w:eastAsiaTheme="majorEastAsia" w:cstheme="majorBidi"/>
          <w:b/>
          <w:szCs w:val="26"/>
          <w:lang w:val="en-US"/>
        </w:rPr>
      </w:pPr>
      <w:bookmarkStart w:id="908" w:name="_Toc434628285"/>
      <w:bookmarkStart w:id="909" w:name="_Toc434803600"/>
      <w:bookmarkStart w:id="910" w:name="_Toc437371568"/>
      <w:ins w:id="911" w:author="user" w:date="2016-08-15T10:12:00Z">
        <w:del w:id="912" w:author="Author" w:date="2016-08-25T13:47:00Z">
          <w:r w:rsidDel="00FD13AF">
            <w:rPr>
              <w:rFonts w:eastAsiaTheme="majorEastAsia" w:cstheme="majorBidi"/>
              <w:b/>
              <w:szCs w:val="26"/>
              <w:lang w:val="en-US"/>
            </w:rPr>
            <w:delText>3.</w:delText>
          </w:r>
          <w:r w:rsidR="00866B6A" w:rsidRPr="00866B6A" w:rsidDel="00FD13AF">
            <w:rPr>
              <w:rFonts w:eastAsiaTheme="majorEastAsia" w:cstheme="majorBidi"/>
              <w:b/>
              <w:szCs w:val="26"/>
              <w:lang w:val="en-US"/>
            </w:rPr>
            <w:delText>3 Encouraging positive behaviours</w:delText>
          </w:r>
          <w:bookmarkEnd w:id="908"/>
          <w:bookmarkEnd w:id="909"/>
          <w:bookmarkEnd w:id="910"/>
        </w:del>
      </w:ins>
    </w:p>
    <w:p w14:paraId="36E8D0DA" w14:textId="3A151A5D" w:rsidR="00866B6A" w:rsidRPr="00866B6A" w:rsidDel="00FD13AF" w:rsidRDefault="00866B6A" w:rsidP="00866B6A">
      <w:pPr>
        <w:ind w:firstLine="720"/>
        <w:rPr>
          <w:ins w:id="913" w:author="user" w:date="2016-08-15T10:12:00Z"/>
          <w:del w:id="914" w:author="Author" w:date="2016-08-25T13:47:00Z"/>
          <w:rFonts w:eastAsiaTheme="minorHAnsi"/>
          <w:lang w:eastAsia="en-SG"/>
        </w:rPr>
      </w:pPr>
      <w:bookmarkStart w:id="915" w:name="_Toc434627440"/>
      <w:bookmarkStart w:id="916" w:name="_Toc434628286"/>
      <w:bookmarkStart w:id="917" w:name="_Toc434803601"/>
      <w:bookmarkStart w:id="918" w:name="_Toc434966561"/>
      <w:ins w:id="919" w:author="user" w:date="2016-08-15T10:12:00Z">
        <w:del w:id="920" w:author="Author" w:date="2016-08-25T13:47:00Z">
          <w:r w:rsidRPr="00866B6A" w:rsidDel="00FD13AF">
            <w:rPr>
              <w:rFonts w:eastAsiaTheme="minorHAnsi"/>
              <w:lang w:eastAsia="en-SG"/>
            </w:rPr>
            <w:delText>Teachers inspire one another when they share their successful experiences. New teachers are inspired when more experienced teachers talk about how they have overcome their problems in the past. Appreciation for good work done, comes first often from colleagues and this boosts the teacher’s self-esteem and confidence. Teacher Katrina shared her experiences:</w:delText>
          </w:r>
          <w:bookmarkEnd w:id="915"/>
          <w:bookmarkEnd w:id="916"/>
          <w:bookmarkEnd w:id="917"/>
          <w:bookmarkEnd w:id="918"/>
        </w:del>
      </w:ins>
    </w:p>
    <w:p w14:paraId="1CA10946" w14:textId="33059DB0" w:rsidR="00866B6A" w:rsidRPr="00866B6A" w:rsidDel="00FD13AF" w:rsidRDefault="00866B6A" w:rsidP="00866B6A">
      <w:pPr>
        <w:spacing w:before="240" w:after="120"/>
        <w:ind w:left="720"/>
        <w:rPr>
          <w:ins w:id="921" w:author="user" w:date="2016-08-15T10:12:00Z"/>
          <w:del w:id="922" w:author="Author" w:date="2016-08-25T13:47:00Z"/>
          <w:rFonts w:eastAsiaTheme="minorHAnsi" w:cstheme="minorBidi"/>
          <w:iCs/>
          <w:color w:val="auto"/>
          <w:lang w:eastAsia="en-SG"/>
        </w:rPr>
      </w:pPr>
      <w:ins w:id="923" w:author="user" w:date="2016-08-15T10:12:00Z">
        <w:del w:id="924" w:author="Author" w:date="2016-08-25T13:47:00Z">
          <w:r w:rsidRPr="00866B6A" w:rsidDel="00FD13AF">
            <w:rPr>
              <w:rFonts w:eastAsiaTheme="minorHAnsi" w:cstheme="minorBidi"/>
              <w:iCs/>
              <w:color w:val="auto"/>
              <w:lang w:eastAsia="en-SG"/>
            </w:rPr>
            <w:delText xml:space="preserve">“If I do something well, they do appreciate. Like if I do the decoration… “(They say) thank you for doing that. Your decoration is very nice.” Appreciation is there but not from superiors. From my colleagues.” </w:delText>
          </w:r>
        </w:del>
      </w:ins>
    </w:p>
    <w:p w14:paraId="68ED803E" w14:textId="38C84454" w:rsidR="00866B6A" w:rsidRPr="00866B6A" w:rsidDel="00FD13AF" w:rsidRDefault="00866AD1" w:rsidP="00866B6A">
      <w:pPr>
        <w:keepNext/>
        <w:keepLines/>
        <w:spacing w:before="240" w:after="120"/>
        <w:contextualSpacing/>
        <w:outlineLvl w:val="1"/>
        <w:rPr>
          <w:ins w:id="925" w:author="user" w:date="2016-08-15T10:12:00Z"/>
          <w:del w:id="926" w:author="Author" w:date="2016-08-25T13:47:00Z"/>
          <w:rFonts w:eastAsiaTheme="minorHAnsi" w:cstheme="minorBidi"/>
          <w:b/>
          <w:lang w:eastAsia="en-SG"/>
        </w:rPr>
      </w:pPr>
      <w:bookmarkStart w:id="927" w:name="_Toc434628287"/>
      <w:bookmarkStart w:id="928" w:name="_Toc434803602"/>
      <w:bookmarkStart w:id="929" w:name="_Toc437371569"/>
      <w:ins w:id="930" w:author="user" w:date="2016-08-22T08:33:00Z">
        <w:del w:id="931" w:author="Author" w:date="2016-08-25T13:47:00Z">
          <w:r w:rsidDel="00FD13AF">
            <w:rPr>
              <w:rFonts w:eastAsiaTheme="minorHAnsi" w:cstheme="minorBidi"/>
              <w:b/>
              <w:lang w:eastAsia="en-SG"/>
            </w:rPr>
            <w:delText>4.</w:delText>
          </w:r>
        </w:del>
      </w:ins>
      <w:ins w:id="932" w:author="user" w:date="2016-08-15T10:12:00Z">
        <w:del w:id="933" w:author="Author" w:date="2016-08-25T13:47:00Z">
          <w:r w:rsidR="00866B6A" w:rsidRPr="00866B6A" w:rsidDel="00FD13AF">
            <w:rPr>
              <w:rFonts w:eastAsiaTheme="minorHAnsi" w:cstheme="minorBidi"/>
              <w:b/>
              <w:lang w:eastAsia="en-SG"/>
            </w:rPr>
            <w:delText xml:space="preserve"> Empowerment–impeding behaviours of colleagues</w:delText>
          </w:r>
          <w:bookmarkEnd w:id="927"/>
          <w:bookmarkEnd w:id="928"/>
          <w:bookmarkEnd w:id="929"/>
          <w:r w:rsidR="00866B6A" w:rsidRPr="00866B6A" w:rsidDel="00FD13AF">
            <w:rPr>
              <w:rFonts w:eastAsiaTheme="minorHAnsi" w:cstheme="minorBidi"/>
              <w:b/>
              <w:lang w:eastAsia="en-SG"/>
            </w:rPr>
            <w:delText xml:space="preserve"> </w:delText>
          </w:r>
        </w:del>
      </w:ins>
    </w:p>
    <w:p w14:paraId="7A5DC51A" w14:textId="404190B9" w:rsidR="00866B6A" w:rsidRPr="00866B6A" w:rsidDel="00FD13AF" w:rsidRDefault="00866AD1" w:rsidP="00866B6A">
      <w:pPr>
        <w:tabs>
          <w:tab w:val="left" w:pos="10080"/>
        </w:tabs>
        <w:spacing w:before="240" w:after="120"/>
        <w:ind w:left="720"/>
        <w:outlineLvl w:val="2"/>
        <w:rPr>
          <w:ins w:id="934" w:author="user" w:date="2016-08-15T10:12:00Z"/>
          <w:del w:id="935" w:author="Author" w:date="2016-08-25T13:47:00Z"/>
          <w:rFonts w:eastAsiaTheme="majorEastAsia" w:cstheme="majorBidi"/>
          <w:b/>
          <w:szCs w:val="26"/>
          <w:lang w:val="en-US"/>
        </w:rPr>
      </w:pPr>
      <w:bookmarkStart w:id="936" w:name="_Toc434628288"/>
      <w:bookmarkStart w:id="937" w:name="_Toc434803603"/>
      <w:bookmarkStart w:id="938" w:name="_Toc437371570"/>
      <w:ins w:id="939" w:author="user" w:date="2016-08-15T10:12:00Z">
        <w:del w:id="940" w:author="Author" w:date="2016-08-25T13:47:00Z">
          <w:r w:rsidDel="00FD13AF">
            <w:rPr>
              <w:rFonts w:eastAsiaTheme="majorEastAsia" w:cstheme="majorBidi"/>
              <w:b/>
              <w:szCs w:val="26"/>
              <w:lang w:val="en-US"/>
            </w:rPr>
            <w:delText>4</w:delText>
          </w:r>
          <w:r w:rsidR="00866B6A" w:rsidRPr="00866B6A" w:rsidDel="00FD13AF">
            <w:rPr>
              <w:rFonts w:eastAsiaTheme="majorEastAsia" w:cstheme="majorBidi"/>
              <w:b/>
              <w:szCs w:val="26"/>
              <w:lang w:val="en-US"/>
            </w:rPr>
            <w:delText>.1 Prejudicial behaviours</w:delText>
          </w:r>
          <w:bookmarkEnd w:id="936"/>
          <w:bookmarkEnd w:id="937"/>
          <w:bookmarkEnd w:id="938"/>
        </w:del>
      </w:ins>
    </w:p>
    <w:p w14:paraId="7A5F7CF0" w14:textId="0AA2462F" w:rsidR="00866B6A" w:rsidRPr="00866B6A" w:rsidDel="00FD13AF" w:rsidRDefault="00866B6A" w:rsidP="00866B6A">
      <w:pPr>
        <w:spacing w:after="160"/>
        <w:ind w:firstLine="720"/>
        <w:rPr>
          <w:ins w:id="941" w:author="user" w:date="2016-08-15T10:12:00Z"/>
          <w:del w:id="942" w:author="Author" w:date="2016-08-25T13:47:00Z"/>
          <w:rFonts w:eastAsiaTheme="minorHAnsi"/>
          <w:color w:val="auto"/>
          <w:lang w:val="en-US"/>
        </w:rPr>
      </w:pPr>
      <w:ins w:id="943" w:author="user" w:date="2016-08-15T10:12:00Z">
        <w:del w:id="944" w:author="Author" w:date="2016-08-25T13:47:00Z">
          <w:r w:rsidRPr="00866B6A" w:rsidDel="00FD13AF">
            <w:rPr>
              <w:rFonts w:eastAsiaTheme="minorHAnsi"/>
              <w:color w:val="auto"/>
              <w:szCs w:val="20"/>
              <w:lang w:val="en-US"/>
            </w:rPr>
            <w:delText>Prejudicial behaviours, including racially biased behaviour and gossiping of colleagues, are perceived to be empowerment-impeding by teachers.</w:delText>
          </w:r>
          <w:r w:rsidRPr="00866B6A" w:rsidDel="00FD13AF">
            <w:rPr>
              <w:rFonts w:eastAsiaTheme="minorHAnsi"/>
              <w:color w:val="auto"/>
              <w:lang w:val="en-US"/>
            </w:rPr>
            <w:delText xml:space="preserve"> Expatriate teachers often feel prejudices against them, and is almost always on the defense. They often have the feeling of not being fully accepted into the teacher community in the school on equal terms. Jason said,</w:delText>
          </w:r>
        </w:del>
      </w:ins>
    </w:p>
    <w:p w14:paraId="3C490530" w14:textId="3136CA77" w:rsidR="00866B6A" w:rsidRPr="00866B6A" w:rsidDel="00FD13AF" w:rsidRDefault="00866B6A" w:rsidP="00866B6A">
      <w:pPr>
        <w:spacing w:before="240" w:after="120"/>
        <w:ind w:left="720"/>
        <w:rPr>
          <w:ins w:id="945" w:author="user" w:date="2016-08-15T10:12:00Z"/>
          <w:del w:id="946" w:author="Author" w:date="2016-08-25T13:47:00Z"/>
          <w:rFonts w:eastAsiaTheme="minorHAnsi" w:cstheme="minorBidi"/>
          <w:iCs/>
          <w:color w:val="auto"/>
          <w:lang w:eastAsia="en-SG"/>
        </w:rPr>
      </w:pPr>
      <w:ins w:id="947" w:author="user" w:date="2016-08-15T10:12:00Z">
        <w:del w:id="948" w:author="Author" w:date="2016-08-25T13:47:00Z">
          <w:r w:rsidRPr="00866B6A" w:rsidDel="00FD13AF">
            <w:rPr>
              <w:rFonts w:eastAsiaTheme="minorHAnsi" w:cstheme="minorBidi"/>
              <w:iCs/>
              <w:color w:val="auto"/>
              <w:lang w:eastAsia="en-SG"/>
            </w:rPr>
            <w:delText xml:space="preserve"> “Basically all these people don’t like us. They keep us here only because they need us. Some of the Chinese teachers feel that the number of Indians is more… Also, the core subjects are handled by us. All the main subjects. Even my post as secondary supervisor was meant for the Chinese HoD. As far as I know … he was asked, but he said he did not want it. So I was given this post.”</w:delText>
          </w:r>
        </w:del>
      </w:ins>
    </w:p>
    <w:p w14:paraId="5858E1F8" w14:textId="66B53457" w:rsidR="00866B6A" w:rsidRPr="00866B6A" w:rsidDel="00FD13AF" w:rsidRDefault="00866B6A" w:rsidP="00866B6A">
      <w:pPr>
        <w:spacing w:after="160"/>
        <w:ind w:firstLine="720"/>
        <w:rPr>
          <w:ins w:id="949" w:author="user" w:date="2016-08-15T10:12:00Z"/>
          <w:del w:id="950" w:author="Author" w:date="2016-08-25T13:47:00Z"/>
          <w:rFonts w:eastAsiaTheme="minorHAnsi"/>
          <w:b/>
          <w:color w:val="auto"/>
          <w:lang w:val="en-US"/>
        </w:rPr>
      </w:pPr>
      <w:ins w:id="951" w:author="user" w:date="2016-08-15T10:12:00Z">
        <w:del w:id="952" w:author="Author" w:date="2016-08-25T13:47:00Z">
          <w:r w:rsidRPr="00866B6A" w:rsidDel="00FD13AF">
            <w:rPr>
              <w:rFonts w:eastAsiaTheme="minorHAnsi"/>
              <w:color w:val="auto"/>
              <w:lang w:val="en-US"/>
            </w:rPr>
            <w:delText>There are some factors that contribute to this belief. Jason talked about a teacher who invited only Chinese teachers to his Chinese New Year Open House – a tradition of hosting a party to celebrate the Chinese New Year festival.</w:delText>
          </w:r>
        </w:del>
      </w:ins>
    </w:p>
    <w:p w14:paraId="64E1D7A2" w14:textId="0B979628" w:rsidR="00866B6A" w:rsidRPr="00866B6A" w:rsidDel="00FD13AF" w:rsidRDefault="00866B6A" w:rsidP="00866B6A">
      <w:pPr>
        <w:spacing w:after="160"/>
        <w:ind w:firstLine="720"/>
        <w:rPr>
          <w:ins w:id="953" w:author="user" w:date="2016-08-15T10:12:00Z"/>
          <w:del w:id="954" w:author="Author" w:date="2016-08-25T13:47:00Z"/>
          <w:rFonts w:eastAsiaTheme="minorHAnsi"/>
          <w:color w:val="auto"/>
          <w:lang w:val="en-US"/>
        </w:rPr>
      </w:pPr>
      <w:ins w:id="955" w:author="user" w:date="2016-08-15T10:12:00Z">
        <w:del w:id="956" w:author="Author" w:date="2016-08-25T13:47:00Z">
          <w:r w:rsidRPr="00866B6A" w:rsidDel="00FD13AF">
            <w:rPr>
              <w:rFonts w:eastAsiaTheme="minorHAnsi"/>
              <w:color w:val="auto"/>
              <w:lang w:val="en-US"/>
            </w:rPr>
            <w:delText xml:space="preserve">Another discouraging and energy-draining behaviour among the staff is gossiping. This goes along racial lines. Teacher Jason observed that the emotional closeness that exists among the Indian teachers is very evident by the way they talk to each other, and move together. According to him, the local teachers do not approve of it. During lunch sometimes a male teacher may be sitting in between the female teachers. The other teachers gossip about it. According to teacher Jason, </w:delText>
          </w:r>
        </w:del>
      </w:ins>
    </w:p>
    <w:p w14:paraId="471A5B4F" w14:textId="27D80DF0" w:rsidR="00866B6A" w:rsidRPr="00866B6A" w:rsidDel="00FD13AF" w:rsidRDefault="00866B6A" w:rsidP="00866B6A">
      <w:pPr>
        <w:spacing w:before="240" w:after="120"/>
        <w:ind w:left="720"/>
        <w:rPr>
          <w:ins w:id="957" w:author="user" w:date="2016-08-15T10:12:00Z"/>
          <w:del w:id="958" w:author="Author" w:date="2016-08-25T13:47:00Z"/>
          <w:rFonts w:eastAsiaTheme="minorHAnsi" w:cstheme="minorBidi"/>
          <w:iCs/>
          <w:color w:val="auto"/>
          <w:lang w:eastAsia="en-SG"/>
        </w:rPr>
      </w:pPr>
      <w:ins w:id="959" w:author="user" w:date="2016-08-15T10:12:00Z">
        <w:del w:id="960" w:author="Author" w:date="2016-08-25T13:47:00Z">
          <w:r w:rsidRPr="00866B6A" w:rsidDel="00FD13AF">
            <w:rPr>
              <w:rFonts w:eastAsiaTheme="minorHAnsi" w:cstheme="minorBidi"/>
              <w:iCs/>
              <w:color w:val="auto"/>
              <w:lang w:eastAsia="en-SG"/>
            </w:rPr>
            <w:delText xml:space="preserve">“The complaints and comments went even to the top. I mean to the Board of Directors. Then they complain to me that ‘Your people’ are doing it.” </w:delText>
          </w:r>
        </w:del>
      </w:ins>
    </w:p>
    <w:p w14:paraId="592DD065" w14:textId="32A777F3" w:rsidR="00866B6A" w:rsidRPr="00866B6A" w:rsidDel="00FD13AF" w:rsidRDefault="00866B6A" w:rsidP="00866B6A">
      <w:pPr>
        <w:spacing w:after="160"/>
        <w:ind w:firstLine="720"/>
        <w:contextualSpacing/>
        <w:rPr>
          <w:ins w:id="961" w:author="user" w:date="2016-08-15T10:12:00Z"/>
          <w:del w:id="962" w:author="Author" w:date="2016-08-25T13:47:00Z"/>
          <w:rFonts w:eastAsiaTheme="minorHAnsi"/>
          <w:color w:val="auto"/>
          <w:lang w:val="en-US"/>
        </w:rPr>
      </w:pPr>
      <w:ins w:id="963" w:author="user" w:date="2016-08-15T10:12:00Z">
        <w:del w:id="964" w:author="Author" w:date="2016-08-25T13:47:00Z">
          <w:r w:rsidRPr="00866B6A" w:rsidDel="00FD13AF">
            <w:rPr>
              <w:rFonts w:eastAsiaTheme="minorHAnsi"/>
              <w:color w:val="auto"/>
              <w:lang w:val="en-US"/>
            </w:rPr>
            <w:delText>Differences between the expatriates’ and the host country’s culture is apparent here, which is reinforced by the prejudices that teachers perceive to exist. As the biggest expatriate group, Indians are at the receiving end of many of these cultural conflicts.</w:delText>
          </w:r>
        </w:del>
      </w:ins>
    </w:p>
    <w:p w14:paraId="4DA0A5B5" w14:textId="19AB4746" w:rsidR="00866B6A" w:rsidRPr="00866B6A" w:rsidDel="00FD13AF" w:rsidRDefault="00866AD1" w:rsidP="00866B6A">
      <w:pPr>
        <w:tabs>
          <w:tab w:val="left" w:pos="10080"/>
        </w:tabs>
        <w:spacing w:before="240" w:after="120"/>
        <w:ind w:left="720"/>
        <w:outlineLvl w:val="2"/>
        <w:rPr>
          <w:ins w:id="965" w:author="user" w:date="2016-08-15T10:12:00Z"/>
          <w:del w:id="966" w:author="Author" w:date="2016-08-25T13:47:00Z"/>
          <w:rFonts w:eastAsiaTheme="majorEastAsia" w:cstheme="majorBidi"/>
          <w:b/>
          <w:szCs w:val="26"/>
          <w:lang w:val="en-US"/>
        </w:rPr>
      </w:pPr>
      <w:bookmarkStart w:id="967" w:name="_Toc434628289"/>
      <w:bookmarkStart w:id="968" w:name="_Toc434803604"/>
      <w:bookmarkStart w:id="969" w:name="_Toc437371571"/>
      <w:ins w:id="970" w:author="user" w:date="2016-08-15T10:12:00Z">
        <w:del w:id="971" w:author="Author" w:date="2016-08-25T13:47:00Z">
          <w:r w:rsidDel="00FD13AF">
            <w:rPr>
              <w:rFonts w:eastAsiaTheme="majorEastAsia" w:cstheme="majorBidi"/>
              <w:b/>
              <w:szCs w:val="26"/>
              <w:lang w:val="en-US"/>
            </w:rPr>
            <w:delText>4</w:delText>
          </w:r>
          <w:r w:rsidR="00866B6A" w:rsidRPr="00866B6A" w:rsidDel="00FD13AF">
            <w:rPr>
              <w:rFonts w:eastAsiaTheme="majorEastAsia" w:cstheme="majorBidi"/>
              <w:b/>
              <w:szCs w:val="26"/>
              <w:lang w:val="en-US"/>
            </w:rPr>
            <w:delText>.2 Apathetic behaviours towards growth</w:delText>
          </w:r>
          <w:bookmarkEnd w:id="967"/>
          <w:bookmarkEnd w:id="968"/>
          <w:bookmarkEnd w:id="969"/>
        </w:del>
      </w:ins>
    </w:p>
    <w:p w14:paraId="2701E3A0" w14:textId="3ED97215" w:rsidR="00866B6A" w:rsidRPr="00866B6A" w:rsidDel="00FD13AF" w:rsidRDefault="00866B6A" w:rsidP="00866B6A">
      <w:pPr>
        <w:spacing w:after="160"/>
        <w:ind w:firstLine="720"/>
        <w:contextualSpacing/>
        <w:rPr>
          <w:ins w:id="972" w:author="user" w:date="2016-08-15T10:12:00Z"/>
          <w:del w:id="973" w:author="Author" w:date="2016-08-25T13:47:00Z"/>
          <w:rFonts w:eastAsiaTheme="minorHAnsi" w:cstheme="minorBidi"/>
          <w:color w:val="auto"/>
          <w:lang w:val="en-US"/>
        </w:rPr>
      </w:pPr>
      <w:ins w:id="974" w:author="user" w:date="2016-08-15T10:12:00Z">
        <w:del w:id="975" w:author="Author" w:date="2016-08-25T13:47:00Z">
          <w:r w:rsidRPr="00866B6A" w:rsidDel="00FD13AF">
            <w:rPr>
              <w:rFonts w:eastAsiaTheme="minorHAnsi" w:cstheme="minorBidi"/>
              <w:color w:val="auto"/>
              <w:lang w:val="en-US"/>
            </w:rPr>
            <w:delText>Apathetic behaviour towards growth is obvious in many ways: Lack of new learning, lack of appreciation for new ideas and lack of promotion of new initiatives. These impede professional growth and thereby empowerment. There is a lot of interaction, but very little of informative or constructive discussion that leads to professional development. The following excerpts from my field notes illustrate this point.</w:delText>
          </w:r>
        </w:del>
      </w:ins>
    </w:p>
    <w:p w14:paraId="0E8646EC" w14:textId="4A0C4D6A" w:rsidR="00866B6A" w:rsidRPr="00866B6A" w:rsidDel="00FD13AF" w:rsidRDefault="00866B6A" w:rsidP="00866B6A">
      <w:pPr>
        <w:spacing w:before="240" w:after="120"/>
        <w:ind w:left="720"/>
        <w:rPr>
          <w:ins w:id="976" w:author="user" w:date="2016-08-15T10:12:00Z"/>
          <w:del w:id="977" w:author="Author" w:date="2016-08-25T13:47:00Z"/>
          <w:rFonts w:eastAsiaTheme="minorHAnsi" w:cstheme="minorBidi"/>
          <w:iCs/>
          <w:color w:val="auto"/>
          <w:lang w:val="en-SG" w:eastAsia="en-SG"/>
        </w:rPr>
      </w:pPr>
      <w:ins w:id="978" w:author="user" w:date="2016-08-15T10:12:00Z">
        <w:del w:id="979" w:author="Author" w:date="2016-08-25T13:47:00Z">
          <w:r w:rsidRPr="00866B6A" w:rsidDel="00FD13AF">
            <w:rPr>
              <w:rFonts w:eastAsiaTheme="minorHAnsi" w:cstheme="minorBidi"/>
              <w:iCs/>
              <w:color w:val="auto"/>
              <w:lang w:eastAsia="en-SG"/>
            </w:rPr>
            <w:delText xml:space="preserve"> “Keerthi told me that they have department meetings where teachers in each department discuss issues with each other. I asked her what actually happens in those meetings.</w:delText>
          </w:r>
          <w:r w:rsidRPr="00866B6A" w:rsidDel="00FD13AF">
            <w:rPr>
              <w:rFonts w:eastAsiaTheme="minorHAnsi" w:cstheme="minorBidi"/>
              <w:iCs/>
              <w:color w:val="auto"/>
              <w:lang w:val="en-SG" w:eastAsia="en-SG"/>
            </w:rPr>
            <w:delText xml:space="preserve"> Any professional development? Self-improvement? She said no. What happens is only discussion about results in the exams and weak students” (Field notes, 8/7/2013).</w:delText>
          </w:r>
        </w:del>
      </w:ins>
    </w:p>
    <w:p w14:paraId="505B7E63" w14:textId="6F6FB12D" w:rsidR="00866B6A" w:rsidRPr="00866B6A" w:rsidDel="00FD13AF" w:rsidRDefault="00866B6A" w:rsidP="00866B6A">
      <w:pPr>
        <w:spacing w:after="160"/>
        <w:ind w:firstLine="720"/>
        <w:rPr>
          <w:ins w:id="980" w:author="user" w:date="2016-08-15T10:12:00Z"/>
          <w:del w:id="981" w:author="Author" w:date="2016-08-25T13:47:00Z"/>
          <w:rFonts w:eastAsiaTheme="minorHAnsi"/>
          <w:color w:val="auto"/>
          <w:lang w:val="en-US"/>
        </w:rPr>
      </w:pPr>
      <w:ins w:id="982" w:author="user" w:date="2016-08-15T10:12:00Z">
        <w:del w:id="983" w:author="Author" w:date="2016-08-25T13:47:00Z">
          <w:r w:rsidRPr="00866B6A" w:rsidDel="00FD13AF">
            <w:rPr>
              <w:rFonts w:eastAsiaTheme="minorHAnsi"/>
              <w:color w:val="auto"/>
              <w:lang w:val="en-US"/>
            </w:rPr>
            <w:delText>Teachers in the school do not appreciate new ideas being brought in, since it means additional work for them. Experienced teachers sometimes have a discouraging influence on new teachers, who are often full of ideas and enthusiasm. Abhay, the chemistry teacher, talked about how, when he first came and suggested some ideas in meetings, the experienced teachers told him there was no need to put in extra effort and do more activities for students.</w:delText>
          </w:r>
        </w:del>
      </w:ins>
    </w:p>
    <w:p w14:paraId="610C6DB6" w14:textId="0AD16FF9" w:rsidR="00866B6A" w:rsidRPr="00866B6A" w:rsidDel="00FD13AF" w:rsidRDefault="00866B6A" w:rsidP="00866B6A">
      <w:pPr>
        <w:spacing w:after="160"/>
        <w:ind w:firstLine="720"/>
        <w:rPr>
          <w:ins w:id="984" w:author="user" w:date="2016-08-15T10:12:00Z"/>
          <w:del w:id="985" w:author="Author" w:date="2016-08-25T13:47:00Z"/>
          <w:rFonts w:eastAsiaTheme="minorHAnsi"/>
          <w:color w:val="auto"/>
          <w:lang w:val="en-US"/>
        </w:rPr>
      </w:pPr>
      <w:ins w:id="986" w:author="user" w:date="2016-08-15T10:12:00Z">
        <w:del w:id="987" w:author="Author" w:date="2016-08-25T13:47:00Z">
          <w:r w:rsidRPr="00866B6A" w:rsidDel="00FD13AF">
            <w:rPr>
              <w:rFonts w:eastAsiaTheme="minorHAnsi"/>
              <w:color w:val="auto"/>
              <w:lang w:val="en-US"/>
            </w:rPr>
            <w:delText xml:space="preserve">This is a culture of discouraging ideas and encouraging routine work and non-professional talk among the staff. </w:delText>
          </w:r>
        </w:del>
      </w:ins>
    </w:p>
    <w:p w14:paraId="34D9BF7A" w14:textId="6756BF28" w:rsidR="00866B6A" w:rsidRPr="00866B6A" w:rsidDel="00FD13AF" w:rsidRDefault="00866AD1" w:rsidP="00866B6A">
      <w:pPr>
        <w:tabs>
          <w:tab w:val="left" w:pos="10080"/>
        </w:tabs>
        <w:spacing w:before="240" w:after="120"/>
        <w:ind w:left="720"/>
        <w:outlineLvl w:val="2"/>
        <w:rPr>
          <w:ins w:id="988" w:author="user" w:date="2016-08-15T10:12:00Z"/>
          <w:del w:id="989" w:author="Author" w:date="2016-08-25T13:47:00Z"/>
          <w:rFonts w:eastAsiaTheme="majorEastAsia" w:cstheme="majorBidi"/>
          <w:b/>
          <w:szCs w:val="26"/>
          <w:lang w:val="en-US"/>
        </w:rPr>
      </w:pPr>
      <w:bookmarkStart w:id="990" w:name="_Toc434628290"/>
      <w:bookmarkStart w:id="991" w:name="_Toc434803605"/>
      <w:bookmarkStart w:id="992" w:name="_Toc437371572"/>
      <w:ins w:id="993" w:author="user" w:date="2016-08-15T10:12:00Z">
        <w:del w:id="994" w:author="Author" w:date="2016-08-25T13:47:00Z">
          <w:r w:rsidDel="00FD13AF">
            <w:rPr>
              <w:rFonts w:eastAsiaTheme="majorEastAsia" w:cstheme="majorBidi"/>
              <w:b/>
              <w:szCs w:val="26"/>
              <w:lang w:val="en-US"/>
            </w:rPr>
            <w:delText>4</w:delText>
          </w:r>
          <w:r w:rsidR="00866B6A" w:rsidRPr="00866B6A" w:rsidDel="00FD13AF">
            <w:rPr>
              <w:rFonts w:eastAsiaTheme="majorEastAsia" w:cstheme="majorBidi"/>
              <w:b/>
              <w:szCs w:val="26"/>
              <w:lang w:val="en-US"/>
            </w:rPr>
            <w:delText>.3 Conflicts</w:delText>
          </w:r>
          <w:bookmarkEnd w:id="990"/>
          <w:bookmarkEnd w:id="991"/>
          <w:bookmarkEnd w:id="992"/>
        </w:del>
      </w:ins>
    </w:p>
    <w:p w14:paraId="2093756D" w14:textId="307F7FA7" w:rsidR="00866B6A" w:rsidRPr="00866B6A" w:rsidDel="00FD13AF" w:rsidRDefault="00866B6A" w:rsidP="00866B6A">
      <w:pPr>
        <w:ind w:firstLine="720"/>
        <w:rPr>
          <w:ins w:id="995" w:author="user" w:date="2016-08-15T10:12:00Z"/>
          <w:del w:id="996" w:author="Author" w:date="2016-08-25T13:47:00Z"/>
          <w:rFonts w:eastAsiaTheme="majorEastAsia"/>
          <w:lang w:eastAsia="en-SG"/>
        </w:rPr>
      </w:pPr>
      <w:ins w:id="997" w:author="user" w:date="2016-08-15T10:12:00Z">
        <w:del w:id="998" w:author="Author" w:date="2016-08-25T13:47:00Z">
          <w:r w:rsidRPr="00866B6A" w:rsidDel="00FD13AF">
            <w:rPr>
              <w:rFonts w:eastAsiaTheme="minorHAnsi"/>
              <w:lang w:eastAsia="en-SG"/>
            </w:rPr>
            <w:delText xml:space="preserve">Blaming, isolating, engaging in competitive behaviour, groupism and interpersonal discord are behaviours that teachers generally perceive as empowerment-impeding. Teachers as a community tend to place the blame on others when things go wrong. The blame is most often put on the management. This tendency effectively disempowers them from thinking about what they themselves could do, to set things right. </w:delText>
          </w:r>
        </w:del>
      </w:ins>
    </w:p>
    <w:p w14:paraId="540CA2B9" w14:textId="11C151B7" w:rsidR="00866B6A" w:rsidRPr="00866B6A" w:rsidDel="00FD13AF" w:rsidRDefault="00866B6A" w:rsidP="00866B6A">
      <w:pPr>
        <w:ind w:firstLine="720"/>
        <w:rPr>
          <w:ins w:id="999" w:author="user" w:date="2016-08-15T10:12:00Z"/>
          <w:del w:id="1000" w:author="Author" w:date="2016-08-25T13:47:00Z"/>
          <w:rFonts w:eastAsiaTheme="minorHAnsi"/>
          <w:lang w:eastAsia="en-SG"/>
        </w:rPr>
      </w:pPr>
      <w:ins w:id="1001" w:author="user" w:date="2016-08-15T10:12:00Z">
        <w:del w:id="1002" w:author="Author" w:date="2016-08-25T13:47:00Z">
          <w:r w:rsidRPr="00866B6A" w:rsidDel="00FD13AF">
            <w:rPr>
              <w:rFonts w:eastAsiaTheme="minorHAnsi"/>
              <w:lang w:eastAsia="en-SG"/>
            </w:rPr>
            <w:delText>Also, among the staff, there have been cases of isolating an individual teacher, for reasons such as being too close to the management. This is a highly depressing situation for the victim. Groupism along racial lines, lack of unity and competitiveness are other tendencies. Teacher Adwaith commented:</w:delText>
          </w:r>
        </w:del>
      </w:ins>
    </w:p>
    <w:p w14:paraId="03CB8208" w14:textId="4CF8C67B" w:rsidR="00866B6A" w:rsidRPr="00866B6A" w:rsidDel="00FD13AF" w:rsidRDefault="00866B6A" w:rsidP="00866B6A">
      <w:pPr>
        <w:spacing w:before="240" w:after="120"/>
        <w:ind w:left="720"/>
        <w:rPr>
          <w:ins w:id="1003" w:author="user" w:date="2016-08-15T10:12:00Z"/>
          <w:del w:id="1004" w:author="Author" w:date="2016-08-25T13:47:00Z"/>
          <w:rFonts w:eastAsiaTheme="minorHAnsi" w:cstheme="minorBidi"/>
          <w:iCs/>
          <w:color w:val="auto"/>
          <w:lang w:eastAsia="en-SG"/>
        </w:rPr>
      </w:pPr>
      <w:ins w:id="1005" w:author="user" w:date="2016-08-15T10:12:00Z">
        <w:del w:id="1006" w:author="Author" w:date="2016-08-25T13:47:00Z">
          <w:r w:rsidRPr="00866B6A" w:rsidDel="00FD13AF">
            <w:rPr>
              <w:rFonts w:eastAsiaTheme="minorHAnsi" w:cstheme="minorBidi"/>
              <w:iCs/>
              <w:color w:val="auto"/>
              <w:lang w:eastAsia="en-SG"/>
            </w:rPr>
            <w:delText>“Previously it was not like this… We had a good relationship with everyone. We used to go for lunch together. Earlier if two teachers had a meeting in Bandar (the capital city) they will go together. Nowadays nobody will know that somebody has a meeting in Bandar. I don’t know why it has changed so fast. If you look at two years back this was not the life of teachers in this school.”</w:delText>
          </w:r>
        </w:del>
      </w:ins>
    </w:p>
    <w:p w14:paraId="314812D2" w14:textId="1C731A61" w:rsidR="00866B6A" w:rsidRPr="00866B6A" w:rsidDel="00FD13AF" w:rsidRDefault="00866B6A" w:rsidP="00866B6A">
      <w:pPr>
        <w:spacing w:after="160"/>
        <w:ind w:firstLine="720"/>
        <w:rPr>
          <w:ins w:id="1007" w:author="user" w:date="2016-08-15T10:12:00Z"/>
          <w:del w:id="1008" w:author="Author" w:date="2016-08-25T13:47:00Z"/>
          <w:rFonts w:eastAsiaTheme="minorHAnsi"/>
          <w:color w:val="auto"/>
          <w:lang w:val="en-US"/>
        </w:rPr>
      </w:pPr>
      <w:ins w:id="1009" w:author="user" w:date="2016-08-15T10:12:00Z">
        <w:del w:id="1010" w:author="Author" w:date="2016-08-25T13:47:00Z">
          <w:r w:rsidRPr="00866B6A" w:rsidDel="00FD13AF">
            <w:rPr>
              <w:rFonts w:eastAsiaTheme="minorHAnsi"/>
              <w:color w:val="auto"/>
              <w:lang w:val="en-US"/>
            </w:rPr>
            <w:delText xml:space="preserve">Behaviours such as isolation and groupism might point to an atmosphere of insecurity and self-defense where individuals narrow down and team up when there is a divisive issue. </w:delText>
          </w:r>
        </w:del>
      </w:ins>
    </w:p>
    <w:p w14:paraId="3506D8AF" w14:textId="1BD5533F" w:rsidR="00866B6A" w:rsidRPr="00866B6A" w:rsidDel="00FD13AF" w:rsidRDefault="00866AD1" w:rsidP="00866B6A">
      <w:pPr>
        <w:keepNext/>
        <w:keepLines/>
        <w:spacing w:before="240" w:after="120"/>
        <w:contextualSpacing/>
        <w:outlineLvl w:val="1"/>
        <w:rPr>
          <w:ins w:id="1011" w:author="user" w:date="2016-08-15T10:12:00Z"/>
          <w:del w:id="1012" w:author="Author" w:date="2016-08-25T13:47:00Z"/>
          <w:rFonts w:eastAsiaTheme="minorHAnsi" w:cstheme="minorBidi"/>
          <w:b/>
          <w:i/>
          <w:lang w:eastAsia="en-SG"/>
        </w:rPr>
      </w:pPr>
      <w:bookmarkStart w:id="1013" w:name="_Toc434628291"/>
      <w:bookmarkStart w:id="1014" w:name="_Toc434803606"/>
      <w:bookmarkStart w:id="1015" w:name="_Toc437371573"/>
      <w:ins w:id="1016" w:author="user" w:date="2016-08-15T10:12:00Z">
        <w:del w:id="1017" w:author="Author" w:date="2016-08-25T13:47:00Z">
          <w:r w:rsidDel="00FD13AF">
            <w:rPr>
              <w:rFonts w:eastAsiaTheme="minorHAnsi" w:cstheme="minorBidi"/>
              <w:b/>
              <w:lang w:eastAsia="en-SG"/>
            </w:rPr>
            <w:delText>5.</w:delText>
          </w:r>
          <w:r w:rsidR="00866B6A" w:rsidRPr="00866B6A" w:rsidDel="00FD13AF">
            <w:rPr>
              <w:rFonts w:eastAsiaTheme="minorHAnsi" w:cstheme="minorBidi"/>
              <w:b/>
              <w:lang w:eastAsia="en-SG"/>
            </w:rPr>
            <w:delText xml:space="preserve"> Empowerment-facilitating behaviours of the self</w:delText>
          </w:r>
          <w:bookmarkEnd w:id="1013"/>
          <w:bookmarkEnd w:id="1014"/>
          <w:bookmarkEnd w:id="1015"/>
        </w:del>
      </w:ins>
    </w:p>
    <w:p w14:paraId="62B3759B" w14:textId="4D43BFE5" w:rsidR="00866B6A" w:rsidRPr="00866B6A" w:rsidDel="00FD13AF" w:rsidRDefault="00866AD1" w:rsidP="00866B6A">
      <w:pPr>
        <w:tabs>
          <w:tab w:val="left" w:pos="10080"/>
        </w:tabs>
        <w:spacing w:before="240" w:after="120"/>
        <w:ind w:left="720"/>
        <w:outlineLvl w:val="2"/>
        <w:rPr>
          <w:ins w:id="1018" w:author="user" w:date="2016-08-15T10:12:00Z"/>
          <w:del w:id="1019" w:author="Author" w:date="2016-08-25T13:47:00Z"/>
          <w:rFonts w:eastAsiaTheme="majorEastAsia" w:cstheme="majorBidi"/>
          <w:b/>
          <w:szCs w:val="26"/>
          <w:lang w:val="en-US"/>
        </w:rPr>
      </w:pPr>
      <w:bookmarkStart w:id="1020" w:name="_Toc434628292"/>
      <w:bookmarkStart w:id="1021" w:name="_Toc434803607"/>
      <w:bookmarkStart w:id="1022" w:name="_Toc437371574"/>
      <w:ins w:id="1023" w:author="user" w:date="2016-08-15T10:12:00Z">
        <w:del w:id="1024" w:author="Author" w:date="2016-08-25T13:47:00Z">
          <w:r w:rsidDel="00FD13AF">
            <w:rPr>
              <w:rFonts w:eastAsiaTheme="majorEastAsia" w:cstheme="majorBidi"/>
              <w:b/>
              <w:szCs w:val="26"/>
              <w:lang w:val="en-US"/>
            </w:rPr>
            <w:delText>5</w:delText>
          </w:r>
          <w:r w:rsidR="00866B6A" w:rsidRPr="00866B6A" w:rsidDel="00FD13AF">
            <w:rPr>
              <w:rFonts w:eastAsiaTheme="majorEastAsia" w:cstheme="majorBidi"/>
              <w:b/>
              <w:szCs w:val="26"/>
              <w:lang w:val="en-US"/>
            </w:rPr>
            <w:delText>.1 Self-expression</w:delText>
          </w:r>
          <w:bookmarkEnd w:id="1020"/>
          <w:bookmarkEnd w:id="1021"/>
          <w:bookmarkEnd w:id="1022"/>
        </w:del>
      </w:ins>
    </w:p>
    <w:p w14:paraId="19B3B8D1" w14:textId="19C28064" w:rsidR="00866B6A" w:rsidRPr="00866B6A" w:rsidDel="00FD13AF" w:rsidRDefault="00866B6A" w:rsidP="00866B6A">
      <w:pPr>
        <w:spacing w:after="160"/>
        <w:ind w:firstLine="720"/>
        <w:rPr>
          <w:ins w:id="1025" w:author="user" w:date="2016-08-15T10:12:00Z"/>
          <w:del w:id="1026" w:author="Author" w:date="2016-08-25T13:47:00Z"/>
          <w:rFonts w:eastAsiaTheme="minorHAnsi" w:cstheme="minorBidi"/>
          <w:color w:val="auto"/>
          <w:lang w:val="en-US"/>
        </w:rPr>
      </w:pPr>
      <w:ins w:id="1027" w:author="user" w:date="2016-08-15T10:12:00Z">
        <w:del w:id="1028" w:author="Author" w:date="2016-08-25T13:47:00Z">
          <w:r w:rsidRPr="00866B6A" w:rsidDel="00FD13AF">
            <w:rPr>
              <w:rFonts w:eastAsiaTheme="minorHAnsi" w:cstheme="minorBidi"/>
              <w:color w:val="auto"/>
              <w:lang w:val="en-US"/>
            </w:rPr>
            <w:delText xml:space="preserve">Expressing the self through creative pursuits, creative teaching, initiatives in the school and by matching skills and opportunities, bring out teacher potential. </w:delText>
          </w:r>
          <w:r w:rsidRPr="00866B6A" w:rsidDel="00FD13AF">
            <w:rPr>
              <w:rFonts w:eastAsiaTheme="minorHAnsi"/>
              <w:color w:val="auto"/>
              <w:lang w:val="en-US"/>
            </w:rPr>
            <w:delText>Teachers, when engaged in creative pursuits with their students, derive immense personal satisfaction from it, and are motivated to do more, and better. Adwaith, the Head of the Department of English, spoke with pride and satisfaction about the activities he conducted in his department. The following excerpt from my field notes illustrate the same point.</w:delText>
          </w:r>
        </w:del>
      </w:ins>
    </w:p>
    <w:p w14:paraId="1EC5E6EB" w14:textId="08A843EC" w:rsidR="00866B6A" w:rsidRPr="00866B6A" w:rsidDel="00FD13AF" w:rsidRDefault="00866B6A" w:rsidP="00866B6A">
      <w:pPr>
        <w:spacing w:before="240" w:after="120"/>
        <w:ind w:left="720"/>
        <w:rPr>
          <w:ins w:id="1029" w:author="user" w:date="2016-08-15T10:12:00Z"/>
          <w:del w:id="1030" w:author="Author" w:date="2016-08-25T13:47:00Z"/>
          <w:rFonts w:eastAsiaTheme="minorHAnsi" w:cstheme="minorBidi"/>
          <w:iCs/>
          <w:color w:val="auto"/>
          <w:lang w:eastAsia="en-SG"/>
        </w:rPr>
      </w:pPr>
      <w:ins w:id="1031" w:author="user" w:date="2016-08-15T10:12:00Z">
        <w:del w:id="1032" w:author="Author" w:date="2016-08-25T13:47:00Z">
          <w:r w:rsidRPr="00866B6A" w:rsidDel="00FD13AF">
            <w:rPr>
              <w:rFonts w:eastAsiaTheme="minorHAnsi" w:cstheme="minorBidi"/>
              <w:iCs/>
              <w:color w:val="auto"/>
              <w:lang w:eastAsia="en-SG"/>
            </w:rPr>
            <w:delText>“…. Then teacher Abhay began to talk about what he said was one of the most interesting and motivating part of his teaching life. It was making recycling bins with students from scratch, and running a recycling campaign in the school. He showed me those bins, painted in different colours, with great pride. Lina said she and Abhay together with students had made an organic vegetable garden in the school. They said they enjoyed working on such projects with students, immensely.” (Field notes, 3</w:delText>
          </w:r>
          <w:r w:rsidRPr="00866B6A" w:rsidDel="00FD13AF">
            <w:rPr>
              <w:rFonts w:eastAsiaTheme="minorHAnsi" w:cstheme="minorBidi"/>
              <w:iCs/>
              <w:color w:val="auto"/>
              <w:vertAlign w:val="superscript"/>
              <w:lang w:eastAsia="en-SG"/>
            </w:rPr>
            <w:delText>rd</w:delText>
          </w:r>
          <w:r w:rsidRPr="00866B6A" w:rsidDel="00FD13AF">
            <w:rPr>
              <w:rFonts w:eastAsiaTheme="minorHAnsi" w:cstheme="minorBidi"/>
              <w:iCs/>
              <w:color w:val="auto"/>
              <w:lang w:eastAsia="en-SG"/>
            </w:rPr>
            <w:delText xml:space="preserve"> October, 2013)</w:delText>
          </w:r>
        </w:del>
      </w:ins>
    </w:p>
    <w:p w14:paraId="293899AB" w14:textId="2395CF68" w:rsidR="00866B6A" w:rsidRPr="00866B6A" w:rsidDel="00FD13AF" w:rsidRDefault="00866B6A" w:rsidP="00866B6A">
      <w:pPr>
        <w:spacing w:after="160"/>
        <w:ind w:firstLine="720"/>
        <w:rPr>
          <w:ins w:id="1033" w:author="user" w:date="2016-08-15T10:12:00Z"/>
          <w:del w:id="1034" w:author="Author" w:date="2016-08-25T13:47:00Z"/>
          <w:rFonts w:eastAsiaTheme="minorHAnsi"/>
          <w:color w:val="auto"/>
          <w:lang w:val="en-US"/>
        </w:rPr>
      </w:pPr>
      <w:ins w:id="1035" w:author="user" w:date="2016-08-15T10:12:00Z">
        <w:del w:id="1036" w:author="Author" w:date="2016-08-25T13:47:00Z">
          <w:r w:rsidRPr="00866B6A" w:rsidDel="00FD13AF">
            <w:rPr>
              <w:rFonts w:eastAsiaTheme="minorHAnsi"/>
              <w:color w:val="auto"/>
              <w:lang w:val="en-US"/>
            </w:rPr>
            <w:delText xml:space="preserve">When teachers bring in new innovations in their teaching, it is a novelty for themselves and for their students. Teaching and learning become more enjoyable and interesting, which is motivating for both the teacher and the students. </w:delText>
          </w:r>
        </w:del>
      </w:ins>
    </w:p>
    <w:p w14:paraId="7B6BF5DB" w14:textId="34BA907C" w:rsidR="00866B6A" w:rsidRPr="00866B6A" w:rsidDel="00FD13AF" w:rsidRDefault="00866B6A" w:rsidP="00866B6A">
      <w:pPr>
        <w:spacing w:after="160"/>
        <w:ind w:firstLine="720"/>
        <w:rPr>
          <w:ins w:id="1037" w:author="user" w:date="2016-08-15T10:12:00Z"/>
          <w:del w:id="1038" w:author="Author" w:date="2016-08-25T13:47:00Z"/>
          <w:rFonts w:eastAsiaTheme="minorHAnsi" w:cstheme="minorBidi"/>
          <w:color w:val="auto"/>
          <w:lang w:val="en-US"/>
        </w:rPr>
      </w:pPr>
      <w:ins w:id="1039" w:author="user" w:date="2016-08-15T10:12:00Z">
        <w:del w:id="1040" w:author="Author" w:date="2016-08-25T13:47:00Z">
          <w:r w:rsidRPr="00866B6A" w:rsidDel="00FD13AF">
            <w:rPr>
              <w:rFonts w:eastAsiaTheme="minorHAnsi" w:cstheme="minorBidi"/>
              <w:color w:val="auto"/>
              <w:lang w:val="en-US"/>
            </w:rPr>
            <w:delText xml:space="preserve">When teachers have a particular talent or skill, and they get a chance to exercise that talent or skill, it is very rewarding, and makes the children and the teachers grow, and they are able to excel in that task. In the following excerpt from my field notes, teacher Katrina talks about being given a chance to exercise her artistic skills, as she was in charge of the decoration of the venue for the graduation ceremony in the school. She said she was expressing her creativity. </w:delText>
          </w:r>
        </w:del>
      </w:ins>
    </w:p>
    <w:p w14:paraId="77C3D05C" w14:textId="4D950D91" w:rsidR="00866B6A" w:rsidRPr="00866B6A" w:rsidDel="00FD13AF" w:rsidRDefault="00866B6A" w:rsidP="00866B6A">
      <w:pPr>
        <w:spacing w:before="240" w:after="120"/>
        <w:ind w:left="720"/>
        <w:rPr>
          <w:ins w:id="1041" w:author="user" w:date="2016-08-15T10:12:00Z"/>
          <w:del w:id="1042" w:author="Author" w:date="2016-08-25T13:47:00Z"/>
          <w:rFonts w:eastAsiaTheme="minorHAnsi" w:cstheme="minorBidi"/>
          <w:iCs/>
          <w:color w:val="auto"/>
          <w:lang w:eastAsia="en-SG"/>
        </w:rPr>
      </w:pPr>
      <w:ins w:id="1043" w:author="user" w:date="2016-08-15T10:12:00Z">
        <w:del w:id="1044" w:author="Author" w:date="2016-08-25T13:47:00Z">
          <w:r w:rsidRPr="00866B6A" w:rsidDel="00FD13AF">
            <w:rPr>
              <w:rFonts w:eastAsiaTheme="minorHAnsi" w:cstheme="minorBidi"/>
              <w:iCs/>
              <w:color w:val="auto"/>
              <w:lang w:eastAsia="en-SG"/>
            </w:rPr>
            <w:delText>“At least now they can see my potential in decoration. I am not a person to say I want to do this. I am not adamant. I compromise. But I have my own voice now, unlike last year. I can say now what I think, since I am doing something I really know.”</w:delText>
          </w:r>
        </w:del>
      </w:ins>
    </w:p>
    <w:p w14:paraId="2E1D58BA" w14:textId="3D33DEB0" w:rsidR="00866B6A" w:rsidRPr="00866B6A" w:rsidDel="00FD13AF" w:rsidRDefault="00866AD1" w:rsidP="00866B6A">
      <w:pPr>
        <w:tabs>
          <w:tab w:val="left" w:pos="10080"/>
        </w:tabs>
        <w:spacing w:before="240" w:after="120"/>
        <w:ind w:left="720"/>
        <w:outlineLvl w:val="2"/>
        <w:rPr>
          <w:ins w:id="1045" w:author="user" w:date="2016-08-15T10:12:00Z"/>
          <w:del w:id="1046" w:author="Author" w:date="2016-08-25T13:47:00Z"/>
          <w:rFonts w:eastAsiaTheme="majorEastAsia" w:cstheme="majorBidi"/>
          <w:b/>
          <w:szCs w:val="26"/>
          <w:lang w:val="en-US"/>
        </w:rPr>
      </w:pPr>
      <w:bookmarkStart w:id="1047" w:name="_Toc434628293"/>
      <w:bookmarkStart w:id="1048" w:name="_Toc434803608"/>
      <w:bookmarkStart w:id="1049" w:name="_Toc437371575"/>
      <w:ins w:id="1050" w:author="user" w:date="2016-08-15T10:12:00Z">
        <w:del w:id="1051" w:author="Author" w:date="2016-08-25T13:47:00Z">
          <w:r w:rsidDel="00FD13AF">
            <w:rPr>
              <w:rFonts w:eastAsiaTheme="majorEastAsia" w:cstheme="majorBidi"/>
              <w:b/>
              <w:szCs w:val="26"/>
              <w:lang w:val="en-US"/>
            </w:rPr>
            <w:delText>5</w:delText>
          </w:r>
          <w:r w:rsidR="00866B6A" w:rsidRPr="00866B6A" w:rsidDel="00FD13AF">
            <w:rPr>
              <w:rFonts w:eastAsiaTheme="majorEastAsia" w:cstheme="majorBidi"/>
              <w:b/>
              <w:szCs w:val="26"/>
              <w:lang w:val="en-US"/>
            </w:rPr>
            <w:delText>.2 Meaningful tasks</w:delText>
          </w:r>
          <w:bookmarkEnd w:id="1047"/>
          <w:bookmarkEnd w:id="1048"/>
          <w:bookmarkEnd w:id="1049"/>
        </w:del>
      </w:ins>
    </w:p>
    <w:p w14:paraId="36E1A26D" w14:textId="2AA6AAC4" w:rsidR="00866B6A" w:rsidRPr="00866B6A" w:rsidDel="00FD13AF" w:rsidRDefault="00866B6A" w:rsidP="00866B6A">
      <w:pPr>
        <w:spacing w:after="160"/>
        <w:ind w:firstLine="720"/>
        <w:rPr>
          <w:ins w:id="1052" w:author="user" w:date="2016-08-15T10:12:00Z"/>
          <w:del w:id="1053" w:author="Author" w:date="2016-08-25T13:47:00Z"/>
          <w:rFonts w:eastAsiaTheme="minorHAnsi"/>
          <w:color w:val="auto"/>
          <w:lang w:val="en-US"/>
        </w:rPr>
      </w:pPr>
      <w:ins w:id="1054" w:author="user" w:date="2016-08-15T10:12:00Z">
        <w:del w:id="1055" w:author="Author" w:date="2016-08-25T13:47:00Z">
          <w:r w:rsidRPr="00866B6A" w:rsidDel="00FD13AF">
            <w:rPr>
              <w:rFonts w:eastAsiaTheme="minorHAnsi"/>
              <w:color w:val="auto"/>
              <w:szCs w:val="20"/>
              <w:lang w:val="en-US"/>
            </w:rPr>
            <w:delText xml:space="preserve">Engaging in tasks that are meaningful to the teacher, and being assertive about one’s convictions, enhances the ‘meaning’ dimension of teachers’ psychological empowerment. </w:delText>
          </w:r>
          <w:r w:rsidRPr="00866B6A" w:rsidDel="00FD13AF">
            <w:rPr>
              <w:rFonts w:eastAsiaTheme="minorHAnsi"/>
              <w:color w:val="auto"/>
              <w:lang w:val="en-US"/>
            </w:rPr>
            <w:delText>When teachers find work that is aligned to their own personal values and beliefs, there is great motivation to do it. Abhay, the chemistry teacher talked about the teaching and learning style in the school in the years 2009, 2010 and 2011</w:delText>
          </w:r>
          <w:r w:rsidRPr="00866B6A" w:rsidDel="00FD13AF">
            <w:rPr>
              <w:rFonts w:eastAsiaTheme="minorHAnsi"/>
              <w:color w:val="FF0000"/>
              <w:lang w:val="en-US"/>
            </w:rPr>
            <w:delText xml:space="preserve"> </w:delText>
          </w:r>
          <w:r w:rsidRPr="00866B6A" w:rsidDel="00FD13AF">
            <w:rPr>
              <w:rFonts w:eastAsiaTheme="minorHAnsi"/>
              <w:color w:val="auto"/>
              <w:lang w:val="en-US"/>
            </w:rPr>
            <w:delText>when “our school was No.1 in Brunei.” At that time, the science department was very active, and gave students a lot of opportunities outside the classroom. Teacher Abhay believed that doing activities such as science projects, quizzes, projects and competitions helped students gain a lot of exposure, and helped them to learn.</w:delText>
          </w:r>
        </w:del>
      </w:ins>
    </w:p>
    <w:p w14:paraId="0920F4AF" w14:textId="154408B3" w:rsidR="00866B6A" w:rsidRPr="00866B6A" w:rsidDel="00FD13AF" w:rsidRDefault="00866B6A" w:rsidP="00866B6A">
      <w:pPr>
        <w:spacing w:before="240" w:after="120"/>
        <w:ind w:left="720"/>
        <w:rPr>
          <w:ins w:id="1056" w:author="user" w:date="2016-08-15T10:12:00Z"/>
          <w:del w:id="1057" w:author="Author" w:date="2016-08-25T13:47:00Z"/>
          <w:rFonts w:eastAsiaTheme="minorHAnsi" w:cstheme="minorBidi"/>
          <w:iCs/>
          <w:color w:val="auto"/>
          <w:lang w:eastAsia="en-SG"/>
        </w:rPr>
      </w:pPr>
      <w:ins w:id="1058" w:author="user" w:date="2016-08-15T10:12:00Z">
        <w:del w:id="1059" w:author="Author" w:date="2016-08-25T13:47:00Z">
          <w:r w:rsidRPr="00866B6A" w:rsidDel="00FD13AF">
            <w:rPr>
              <w:rFonts w:eastAsiaTheme="minorHAnsi" w:cstheme="minorBidi"/>
              <w:iCs/>
              <w:color w:val="auto"/>
              <w:lang w:eastAsia="en-SG"/>
            </w:rPr>
            <w:delText xml:space="preserve"> “Not just teaching in the classroom. More important than that, we did other things. That is what is real teaching. When I did all that I felt this is really my profession and the profession that is suited to me.” </w:delText>
          </w:r>
        </w:del>
      </w:ins>
    </w:p>
    <w:p w14:paraId="5057A32F" w14:textId="3AA97E1F" w:rsidR="00866B6A" w:rsidRPr="00866B6A" w:rsidDel="00FD13AF" w:rsidRDefault="00866B6A" w:rsidP="00866B6A">
      <w:pPr>
        <w:spacing w:after="160"/>
        <w:ind w:firstLine="720"/>
        <w:rPr>
          <w:ins w:id="1060" w:author="user" w:date="2016-08-15T10:12:00Z"/>
          <w:del w:id="1061" w:author="Author" w:date="2016-08-25T13:47:00Z"/>
          <w:rFonts w:eastAsiaTheme="minorHAnsi"/>
          <w:color w:val="auto"/>
          <w:lang w:val="en-US"/>
        </w:rPr>
      </w:pPr>
      <w:ins w:id="1062" w:author="user" w:date="2016-08-15T10:12:00Z">
        <w:del w:id="1063" w:author="Author" w:date="2016-08-25T13:47:00Z">
          <w:r w:rsidRPr="00866B6A" w:rsidDel="00FD13AF">
            <w:rPr>
              <w:rFonts w:eastAsiaTheme="minorHAnsi"/>
              <w:color w:val="auto"/>
              <w:lang w:val="en-US"/>
            </w:rPr>
            <w:delText>When teachers feel strongly about the value of doing something, they make a stand for it. Such an assertive action motivates the individual teacher and others also, as it reinforces their beliefs and increases self-efficacy.</w:delText>
          </w:r>
        </w:del>
      </w:ins>
    </w:p>
    <w:p w14:paraId="4D1C1219" w14:textId="68AED786" w:rsidR="00866B6A" w:rsidRPr="00866B6A" w:rsidDel="00FD13AF" w:rsidRDefault="00D16DCD" w:rsidP="00866B6A">
      <w:pPr>
        <w:tabs>
          <w:tab w:val="left" w:pos="10080"/>
        </w:tabs>
        <w:spacing w:before="240" w:after="120"/>
        <w:ind w:left="720"/>
        <w:outlineLvl w:val="2"/>
        <w:rPr>
          <w:ins w:id="1064" w:author="user" w:date="2016-08-15T10:12:00Z"/>
          <w:del w:id="1065" w:author="Author" w:date="2016-08-25T13:47:00Z"/>
          <w:rFonts w:eastAsiaTheme="majorEastAsia" w:cstheme="majorBidi"/>
          <w:b/>
          <w:szCs w:val="26"/>
          <w:lang w:val="en-US"/>
        </w:rPr>
      </w:pPr>
      <w:bookmarkStart w:id="1066" w:name="_Toc434628294"/>
      <w:bookmarkStart w:id="1067" w:name="_Toc434803609"/>
      <w:bookmarkStart w:id="1068" w:name="_Toc437371576"/>
      <w:ins w:id="1069" w:author="user" w:date="2016-08-15T10:12:00Z">
        <w:del w:id="1070" w:author="Author" w:date="2016-08-25T13:47:00Z">
          <w:r w:rsidDel="00FD13AF">
            <w:rPr>
              <w:rFonts w:eastAsiaTheme="majorEastAsia" w:cstheme="majorBidi"/>
              <w:b/>
              <w:szCs w:val="26"/>
              <w:lang w:val="en-US"/>
            </w:rPr>
            <w:delText>5.</w:delText>
          </w:r>
          <w:r w:rsidR="00866B6A" w:rsidRPr="00866B6A" w:rsidDel="00FD13AF">
            <w:rPr>
              <w:rFonts w:eastAsiaTheme="majorEastAsia" w:cstheme="majorBidi"/>
              <w:b/>
              <w:szCs w:val="26"/>
              <w:lang w:val="en-US"/>
            </w:rPr>
            <w:delText>3 Impactful behaviours</w:delText>
          </w:r>
          <w:bookmarkEnd w:id="1066"/>
          <w:bookmarkEnd w:id="1067"/>
          <w:bookmarkEnd w:id="1068"/>
        </w:del>
      </w:ins>
    </w:p>
    <w:p w14:paraId="48EF229F" w14:textId="17E3587C" w:rsidR="00866B6A" w:rsidRPr="00866B6A" w:rsidDel="00FD13AF" w:rsidRDefault="00866B6A" w:rsidP="00866B6A">
      <w:pPr>
        <w:spacing w:after="160"/>
        <w:ind w:firstLine="720"/>
        <w:rPr>
          <w:ins w:id="1071" w:author="user" w:date="2016-08-15T10:12:00Z"/>
          <w:del w:id="1072" w:author="Author" w:date="2016-08-25T13:47:00Z"/>
          <w:rFonts w:eastAsiaTheme="minorHAnsi"/>
          <w:b/>
          <w:color w:val="auto"/>
          <w:lang w:val="en-US"/>
        </w:rPr>
      </w:pPr>
      <w:ins w:id="1073" w:author="user" w:date="2016-08-15T10:12:00Z">
        <w:del w:id="1074" w:author="Author" w:date="2016-08-25T13:47:00Z">
          <w:r w:rsidRPr="00866B6A" w:rsidDel="00FD13AF">
            <w:rPr>
              <w:rFonts w:eastAsiaTheme="minorHAnsi"/>
              <w:color w:val="auto"/>
              <w:szCs w:val="20"/>
              <w:lang w:val="en-US"/>
            </w:rPr>
            <w:delText xml:space="preserve">Taking ownership of student achievements, making a positive difference in student’s attitude and lives, and accomplishing seemingly impossible tasks facilitate teacher empowerment, as it enhances the empowerment dimension of impact. </w:delText>
          </w:r>
        </w:del>
      </w:ins>
    </w:p>
    <w:p w14:paraId="191009ED" w14:textId="118493B9" w:rsidR="00866B6A" w:rsidRPr="00866B6A" w:rsidDel="00FD13AF" w:rsidRDefault="00866B6A" w:rsidP="00866B6A">
      <w:pPr>
        <w:spacing w:after="160"/>
        <w:ind w:firstLine="720"/>
        <w:rPr>
          <w:ins w:id="1075" w:author="user" w:date="2016-08-15T10:12:00Z"/>
          <w:del w:id="1076" w:author="Author" w:date="2016-08-25T13:47:00Z"/>
          <w:rFonts w:eastAsiaTheme="minorHAnsi"/>
          <w:color w:val="auto"/>
          <w:lang w:val="en-US"/>
        </w:rPr>
      </w:pPr>
      <w:ins w:id="1077" w:author="user" w:date="2016-08-15T10:12:00Z">
        <w:del w:id="1078" w:author="Author" w:date="2016-08-25T13:47:00Z">
          <w:r w:rsidRPr="00866B6A" w:rsidDel="00FD13AF">
            <w:rPr>
              <w:rFonts w:eastAsiaTheme="minorHAnsi"/>
              <w:color w:val="auto"/>
              <w:lang w:val="en-US"/>
            </w:rPr>
            <w:delText>Students’ achievements, be it academic or co-curricular, motivates teachers when they believe that they have caused it or at least influenced it in part.</w:delText>
          </w:r>
        </w:del>
      </w:ins>
    </w:p>
    <w:p w14:paraId="17598C9C" w14:textId="3E99755E" w:rsidR="00866B6A" w:rsidRPr="00866B6A" w:rsidDel="00FD13AF" w:rsidRDefault="00866B6A" w:rsidP="00866B6A">
      <w:pPr>
        <w:spacing w:before="240" w:after="120"/>
        <w:ind w:left="720"/>
        <w:rPr>
          <w:ins w:id="1079" w:author="user" w:date="2016-08-15T10:12:00Z"/>
          <w:del w:id="1080" w:author="Author" w:date="2016-08-25T13:47:00Z"/>
          <w:rFonts w:eastAsiaTheme="minorHAnsi" w:cstheme="minorBidi"/>
          <w:iCs/>
          <w:color w:val="auto"/>
          <w:lang w:eastAsia="en-SG"/>
        </w:rPr>
      </w:pPr>
      <w:ins w:id="1081" w:author="user" w:date="2016-08-15T10:12:00Z">
        <w:del w:id="1082" w:author="Author" w:date="2016-08-25T13:47:00Z">
          <w:r w:rsidRPr="00866B6A" w:rsidDel="00FD13AF">
            <w:rPr>
              <w:rFonts w:eastAsiaTheme="minorHAnsi" w:cstheme="minorBidi"/>
              <w:iCs/>
              <w:color w:val="auto"/>
              <w:lang w:eastAsia="en-SG"/>
            </w:rPr>
            <w:delText>“I can say to a very good extent that my students’ good results are my own work, because my students are not going for tuition. I can say that firmly in front of anybody…. Even now the present 10 Art class…none of them are going for tuition. … So whatever achievement they have is due to my effort. In my subject they don’t go for tuition” (Teacher Nina).</w:delText>
          </w:r>
        </w:del>
      </w:ins>
    </w:p>
    <w:p w14:paraId="61740966" w14:textId="2921DDC4" w:rsidR="00866B6A" w:rsidRPr="00866B6A" w:rsidDel="00FD13AF" w:rsidRDefault="00866B6A" w:rsidP="00866B6A">
      <w:pPr>
        <w:spacing w:after="160"/>
        <w:ind w:firstLine="720"/>
        <w:rPr>
          <w:ins w:id="1083" w:author="user" w:date="2016-08-15T10:12:00Z"/>
          <w:del w:id="1084" w:author="Author" w:date="2016-08-25T13:47:00Z"/>
          <w:rFonts w:eastAsiaTheme="minorHAnsi" w:cstheme="minorBidi"/>
          <w:color w:val="auto"/>
          <w:lang w:val="en-US"/>
        </w:rPr>
      </w:pPr>
      <w:ins w:id="1085" w:author="user" w:date="2016-08-15T10:12:00Z">
        <w:del w:id="1086" w:author="Author" w:date="2016-08-25T13:47:00Z">
          <w:r w:rsidRPr="00866B6A" w:rsidDel="00FD13AF">
            <w:rPr>
              <w:rFonts w:eastAsiaTheme="minorHAnsi"/>
              <w:color w:val="auto"/>
              <w:lang w:val="en-US"/>
            </w:rPr>
            <w:delText xml:space="preserve">Teachers find it rewarding when they are able to cause a difference in students’ lives, and that is motivating for them. Teachers can turn around a situation, and feel immensely proud of it. </w:delText>
          </w:r>
          <w:r w:rsidRPr="00866B6A" w:rsidDel="00FD13AF">
            <w:rPr>
              <w:rFonts w:eastAsiaTheme="minorHAnsi" w:cstheme="minorBidi"/>
              <w:color w:val="auto"/>
              <w:lang w:val="en-US"/>
            </w:rPr>
            <w:delText>A significant challenge for teachers in their professional life is students who have attitudinal problems. If they are able to change the students’ attitude for the better, they feel immensely satisfied. The following excerpt from my field notes illustrate this.</w:delText>
          </w:r>
        </w:del>
      </w:ins>
    </w:p>
    <w:p w14:paraId="3B9967E5" w14:textId="131C9EC7" w:rsidR="00866B6A" w:rsidRPr="00866B6A" w:rsidDel="00FD13AF" w:rsidRDefault="00866B6A" w:rsidP="00866B6A">
      <w:pPr>
        <w:spacing w:before="240" w:after="120"/>
        <w:ind w:left="720"/>
        <w:rPr>
          <w:ins w:id="1087" w:author="user" w:date="2016-08-15T10:12:00Z"/>
          <w:del w:id="1088" w:author="Author" w:date="2016-08-25T13:47:00Z"/>
          <w:rFonts w:eastAsiaTheme="minorHAnsi" w:cstheme="minorBidi"/>
          <w:iCs/>
          <w:color w:val="auto"/>
          <w:lang w:eastAsia="en-SG"/>
        </w:rPr>
      </w:pPr>
      <w:ins w:id="1089" w:author="user" w:date="2016-08-15T10:12:00Z">
        <w:del w:id="1090" w:author="Author" w:date="2016-08-25T13:47:00Z">
          <w:r w:rsidRPr="00866B6A" w:rsidDel="00FD13AF">
            <w:rPr>
              <w:rFonts w:eastAsiaTheme="minorHAnsi" w:cstheme="minorBidi"/>
              <w:iCs/>
              <w:color w:val="auto"/>
              <w:lang w:eastAsia="en-SG"/>
            </w:rPr>
            <w:delText>“I was talking to teacher Linsy in the teachers’ refreshment room. She said what made her feel satisfied is that she could arouse interest in the students in her subject Geography. In many schools Geography is not a prioritized subject. So students don’t feel any great interest. If I can get the students to develop an interest in geography I feel a great sense of satisfaction. It is an achievement for me” (Field notes, 2</w:delText>
          </w:r>
          <w:r w:rsidRPr="00866B6A" w:rsidDel="00FD13AF">
            <w:rPr>
              <w:rFonts w:eastAsiaTheme="minorHAnsi" w:cstheme="minorBidi"/>
              <w:iCs/>
              <w:color w:val="auto"/>
              <w:vertAlign w:val="superscript"/>
              <w:lang w:eastAsia="en-SG"/>
            </w:rPr>
            <w:delText>nd</w:delText>
          </w:r>
          <w:r w:rsidRPr="00866B6A" w:rsidDel="00FD13AF">
            <w:rPr>
              <w:rFonts w:eastAsiaTheme="minorHAnsi" w:cstheme="minorBidi"/>
              <w:iCs/>
              <w:color w:val="auto"/>
              <w:lang w:eastAsia="en-SG"/>
            </w:rPr>
            <w:delText xml:space="preserve"> October 2013).</w:delText>
          </w:r>
        </w:del>
      </w:ins>
    </w:p>
    <w:p w14:paraId="07338DDE" w14:textId="1385D940" w:rsidR="00866B6A" w:rsidRPr="00866B6A" w:rsidDel="00FD13AF" w:rsidRDefault="00D16DCD" w:rsidP="00866B6A">
      <w:pPr>
        <w:tabs>
          <w:tab w:val="left" w:pos="10080"/>
        </w:tabs>
        <w:spacing w:before="240" w:after="120"/>
        <w:ind w:left="720"/>
        <w:outlineLvl w:val="2"/>
        <w:rPr>
          <w:ins w:id="1091" w:author="user" w:date="2016-08-15T10:12:00Z"/>
          <w:del w:id="1092" w:author="Author" w:date="2016-08-25T13:47:00Z"/>
          <w:rFonts w:eastAsiaTheme="majorEastAsia" w:cstheme="majorBidi"/>
          <w:b/>
          <w:szCs w:val="26"/>
          <w:lang w:val="en-US"/>
        </w:rPr>
      </w:pPr>
      <w:bookmarkStart w:id="1093" w:name="_Toc434628295"/>
      <w:bookmarkStart w:id="1094" w:name="_Toc434803610"/>
      <w:bookmarkStart w:id="1095" w:name="_Toc437371577"/>
      <w:ins w:id="1096" w:author="user" w:date="2016-08-15T10:12:00Z">
        <w:del w:id="1097" w:author="Author" w:date="2016-08-25T13:47:00Z">
          <w:r w:rsidDel="00FD13AF">
            <w:rPr>
              <w:rFonts w:eastAsiaTheme="majorEastAsia" w:cstheme="majorBidi"/>
              <w:b/>
              <w:szCs w:val="26"/>
              <w:lang w:val="en-US"/>
            </w:rPr>
            <w:delText>5.</w:delText>
          </w:r>
          <w:r w:rsidR="00866B6A" w:rsidRPr="00866B6A" w:rsidDel="00FD13AF">
            <w:rPr>
              <w:rFonts w:eastAsiaTheme="majorEastAsia" w:cstheme="majorBidi"/>
              <w:b/>
              <w:szCs w:val="26"/>
              <w:lang w:val="en-US"/>
            </w:rPr>
            <w:delText>4 Autonomous behaviours</w:delText>
          </w:r>
          <w:bookmarkEnd w:id="1093"/>
          <w:bookmarkEnd w:id="1094"/>
          <w:bookmarkEnd w:id="1095"/>
        </w:del>
      </w:ins>
    </w:p>
    <w:p w14:paraId="5FD630AC" w14:textId="2F1936F4" w:rsidR="00866B6A" w:rsidRPr="00866B6A" w:rsidDel="00FD13AF" w:rsidRDefault="00866B6A" w:rsidP="00866B6A">
      <w:pPr>
        <w:spacing w:after="160"/>
        <w:ind w:firstLine="720"/>
        <w:rPr>
          <w:ins w:id="1098" w:author="user" w:date="2016-08-15T10:12:00Z"/>
          <w:del w:id="1099" w:author="Author" w:date="2016-08-25T13:47:00Z"/>
          <w:rFonts w:eastAsiaTheme="minorHAnsi"/>
          <w:color w:val="auto"/>
          <w:lang w:val="en-US"/>
        </w:rPr>
      </w:pPr>
      <w:ins w:id="1100" w:author="user" w:date="2016-08-15T10:12:00Z">
        <w:del w:id="1101" w:author="Author" w:date="2016-08-25T13:47:00Z">
          <w:r w:rsidRPr="00866B6A" w:rsidDel="00FD13AF">
            <w:rPr>
              <w:rFonts w:eastAsiaTheme="minorHAnsi"/>
              <w:color w:val="auto"/>
              <w:lang w:val="en-US"/>
            </w:rPr>
            <w:delText xml:space="preserve">Teachers take decisions on certain matters such as discipline, and solve related problems. When they do it repeatedly and successfully, their confidence and self-sufficiency increase. They are strengthened by their own autonomous behaviour. </w:delText>
          </w:r>
        </w:del>
      </w:ins>
    </w:p>
    <w:p w14:paraId="37162B13" w14:textId="7F88C905" w:rsidR="00866B6A" w:rsidRPr="00866B6A" w:rsidDel="00FD13AF" w:rsidRDefault="00866B6A" w:rsidP="00866B6A">
      <w:pPr>
        <w:spacing w:before="240" w:after="120"/>
        <w:ind w:left="720"/>
        <w:rPr>
          <w:ins w:id="1102" w:author="user" w:date="2016-08-15T10:12:00Z"/>
          <w:del w:id="1103" w:author="Author" w:date="2016-08-25T13:47:00Z"/>
          <w:rFonts w:eastAsiaTheme="minorHAnsi" w:cstheme="minorBidi"/>
          <w:iCs/>
          <w:color w:val="auto"/>
          <w:lang w:eastAsia="en-SG"/>
        </w:rPr>
      </w:pPr>
      <w:ins w:id="1104" w:author="user" w:date="2016-08-15T10:12:00Z">
        <w:del w:id="1105" w:author="Author" w:date="2016-08-25T13:47:00Z">
          <w:r w:rsidRPr="00866B6A" w:rsidDel="00FD13AF">
            <w:rPr>
              <w:rFonts w:eastAsiaTheme="minorHAnsi" w:cstheme="minorBidi"/>
              <w:iCs/>
              <w:color w:val="auto"/>
              <w:lang w:eastAsia="en-SG"/>
            </w:rPr>
            <w:delText xml:space="preserve"> “For me all teachers are discipline masters…No need to refer to the discipline master, because it depends on our management. Discipline master is outside of the class. What happens in the class is under our control (smiling). We can handle those problems” (Teacher Raimie).</w:delText>
          </w:r>
        </w:del>
      </w:ins>
    </w:p>
    <w:p w14:paraId="18313D9D" w14:textId="00FE32B6" w:rsidR="00866B6A" w:rsidRPr="00866B6A" w:rsidDel="00FD13AF" w:rsidRDefault="00866B6A">
      <w:pPr>
        <w:spacing w:after="160"/>
        <w:ind w:firstLine="720"/>
        <w:rPr>
          <w:ins w:id="1106" w:author="user" w:date="2016-08-15T10:12:00Z"/>
          <w:del w:id="1107" w:author="Author" w:date="2016-08-25T13:47:00Z"/>
          <w:rFonts w:eastAsiaTheme="minorHAnsi" w:cstheme="minorBidi"/>
          <w:color w:val="auto"/>
          <w:lang w:val="en-US"/>
        </w:rPr>
      </w:pPr>
      <w:ins w:id="1108" w:author="user" w:date="2016-08-15T10:12:00Z">
        <w:del w:id="1109" w:author="Author" w:date="2016-08-25T13:47:00Z">
          <w:r w:rsidRPr="00866B6A" w:rsidDel="00FD13AF">
            <w:rPr>
              <w:rFonts w:eastAsiaTheme="minorHAnsi" w:cstheme="minorBidi"/>
              <w:color w:val="auto"/>
              <w:lang w:val="en-US"/>
            </w:rPr>
            <w:delText>Autonomous behavior also extends to selecting and compiling teaching material, and formulating as well as conducting tests in the class. Teacher Keerthi compiled the textbook she was going to use with her students, by herself, after consulting many different books. She also took independent decisions about</w:delText>
          </w:r>
          <w:bookmarkStart w:id="1110" w:name="_Toc434628296"/>
          <w:bookmarkStart w:id="1111" w:name="_Toc434803611"/>
          <w:r w:rsidRPr="00866B6A" w:rsidDel="00FD13AF">
            <w:rPr>
              <w:rFonts w:eastAsiaTheme="minorHAnsi" w:cstheme="minorBidi"/>
              <w:color w:val="auto"/>
              <w:lang w:val="en-US"/>
            </w:rPr>
            <w:delText xml:space="preserve"> tests conducted in the class. </w:delText>
          </w:r>
        </w:del>
      </w:ins>
    </w:p>
    <w:p w14:paraId="34155E44" w14:textId="201F11D9" w:rsidR="00866B6A" w:rsidRPr="00866B6A" w:rsidDel="00FD13AF" w:rsidRDefault="00D16DCD" w:rsidP="00866B6A">
      <w:pPr>
        <w:tabs>
          <w:tab w:val="left" w:pos="10080"/>
        </w:tabs>
        <w:spacing w:before="240" w:after="120"/>
        <w:ind w:left="720"/>
        <w:outlineLvl w:val="2"/>
        <w:rPr>
          <w:ins w:id="1112" w:author="user" w:date="2016-08-15T10:12:00Z"/>
          <w:del w:id="1113" w:author="Author" w:date="2016-08-25T13:47:00Z"/>
          <w:rFonts w:eastAsiaTheme="majorEastAsia" w:cstheme="majorBidi"/>
          <w:b/>
          <w:szCs w:val="26"/>
          <w:lang w:val="en-US"/>
        </w:rPr>
      </w:pPr>
      <w:bookmarkStart w:id="1114" w:name="_Toc437371578"/>
      <w:ins w:id="1115" w:author="user" w:date="2016-08-15T10:12:00Z">
        <w:del w:id="1116" w:author="Author" w:date="2016-08-25T13:47:00Z">
          <w:r w:rsidDel="00FD13AF">
            <w:rPr>
              <w:rFonts w:eastAsiaTheme="majorEastAsia" w:cstheme="majorBidi"/>
              <w:b/>
              <w:szCs w:val="26"/>
              <w:lang w:val="en-US"/>
            </w:rPr>
            <w:delText>5.</w:delText>
          </w:r>
          <w:r w:rsidR="00866B6A" w:rsidRPr="00866B6A" w:rsidDel="00FD13AF">
            <w:rPr>
              <w:rFonts w:eastAsiaTheme="majorEastAsia" w:cstheme="majorBidi"/>
              <w:b/>
              <w:szCs w:val="26"/>
              <w:lang w:val="en-US"/>
            </w:rPr>
            <w:delText>5 Engaging in activities that promote professional growth</w:delText>
          </w:r>
          <w:bookmarkEnd w:id="1110"/>
          <w:bookmarkEnd w:id="1111"/>
          <w:bookmarkEnd w:id="1114"/>
        </w:del>
      </w:ins>
    </w:p>
    <w:p w14:paraId="32CE3351" w14:textId="2908F6A7" w:rsidR="00866B6A" w:rsidRPr="00866B6A" w:rsidDel="00FD13AF" w:rsidRDefault="00866B6A" w:rsidP="00866B6A">
      <w:pPr>
        <w:spacing w:after="160"/>
        <w:ind w:firstLine="720"/>
        <w:rPr>
          <w:ins w:id="1117" w:author="user" w:date="2016-08-15T10:12:00Z"/>
          <w:del w:id="1118" w:author="Author" w:date="2016-08-25T13:47:00Z"/>
          <w:rFonts w:eastAsiaTheme="minorHAnsi"/>
          <w:color w:val="auto"/>
          <w:szCs w:val="20"/>
          <w:lang w:val="en-US"/>
        </w:rPr>
      </w:pPr>
      <w:ins w:id="1119" w:author="user" w:date="2016-08-15T10:12:00Z">
        <w:del w:id="1120" w:author="Author" w:date="2016-08-25T13:47:00Z">
          <w:r w:rsidRPr="00866B6A" w:rsidDel="00FD13AF">
            <w:rPr>
              <w:rFonts w:eastAsiaTheme="minorHAnsi"/>
              <w:color w:val="auto"/>
              <w:szCs w:val="20"/>
              <w:lang w:val="en-US"/>
            </w:rPr>
            <w:delText xml:space="preserve">Self-updating, learning from critical incidents, asking students for feedback, preparing for the job even before joining, and involving in extra-curricular activities directly promote professional growth of teachers and thereby enhance teacher empowerment. </w:delText>
          </w:r>
          <w:r w:rsidRPr="00866B6A" w:rsidDel="00FD13AF">
            <w:rPr>
              <w:rFonts w:eastAsiaTheme="minorHAnsi"/>
              <w:color w:val="auto"/>
              <w:lang w:val="en-US"/>
            </w:rPr>
            <w:delText>Some teachers keep updating themselves in varying degrees, though they have very little chance to apply what they learn.</w:delText>
          </w:r>
        </w:del>
      </w:ins>
    </w:p>
    <w:p w14:paraId="2B937162" w14:textId="7E92F361" w:rsidR="00866B6A" w:rsidRPr="00866B6A" w:rsidDel="00FD13AF" w:rsidRDefault="00866B6A" w:rsidP="00866B6A">
      <w:pPr>
        <w:spacing w:before="240" w:after="120"/>
        <w:ind w:left="720"/>
        <w:rPr>
          <w:ins w:id="1121" w:author="user" w:date="2016-08-15T10:12:00Z"/>
          <w:del w:id="1122" w:author="Author" w:date="2016-08-25T13:47:00Z"/>
          <w:rFonts w:eastAsiaTheme="minorHAnsi" w:cstheme="minorBidi"/>
          <w:iCs/>
          <w:color w:val="auto"/>
          <w:lang w:eastAsia="en-SG"/>
        </w:rPr>
      </w:pPr>
      <w:ins w:id="1123" w:author="user" w:date="2016-08-15T10:12:00Z">
        <w:del w:id="1124" w:author="Author" w:date="2016-08-25T13:47:00Z">
          <w:r w:rsidRPr="00866B6A" w:rsidDel="00FD13AF">
            <w:rPr>
              <w:rFonts w:eastAsiaTheme="minorHAnsi" w:cstheme="minorBidi"/>
              <w:iCs/>
              <w:color w:val="auto"/>
              <w:lang w:eastAsia="en-SG"/>
            </w:rPr>
            <w:delText>“I go to TES- a teacher related site. I go there often. I look at the new updates…I always read and update but I apply only about 20% of what I read” (Teacher Abhay).</w:delText>
          </w:r>
        </w:del>
      </w:ins>
    </w:p>
    <w:p w14:paraId="527196F7" w14:textId="3448274D" w:rsidR="00866B6A" w:rsidRPr="00866B6A" w:rsidDel="00FD13AF" w:rsidRDefault="00866B6A" w:rsidP="00866B6A">
      <w:pPr>
        <w:spacing w:before="240" w:after="120"/>
        <w:ind w:left="720"/>
        <w:rPr>
          <w:ins w:id="1125" w:author="user" w:date="2016-08-15T10:12:00Z"/>
          <w:del w:id="1126" w:author="Author" w:date="2016-08-25T13:47:00Z"/>
          <w:rFonts w:eastAsiaTheme="minorHAnsi" w:cstheme="minorBidi"/>
          <w:iCs/>
          <w:color w:val="auto"/>
          <w:lang w:eastAsia="en-SG"/>
        </w:rPr>
      </w:pPr>
      <w:ins w:id="1127" w:author="user" w:date="2016-08-15T10:12:00Z">
        <w:del w:id="1128" w:author="Author" w:date="2016-08-25T13:47:00Z">
          <w:r w:rsidRPr="00866B6A" w:rsidDel="00FD13AF">
            <w:rPr>
              <w:rFonts w:eastAsiaTheme="minorHAnsi" w:cstheme="minorBidi"/>
              <w:iCs/>
              <w:color w:val="auto"/>
              <w:lang w:eastAsia="en-SG"/>
            </w:rPr>
            <w:delText xml:space="preserve"> “I do undertake professional development activities on my own also because I need to update myself. I do read extra” (Teacher Linsy).</w:delText>
          </w:r>
        </w:del>
      </w:ins>
    </w:p>
    <w:p w14:paraId="6AB95DD1" w14:textId="1C80476B" w:rsidR="00866B6A" w:rsidRPr="00866B6A" w:rsidDel="00FD13AF" w:rsidRDefault="00866B6A" w:rsidP="00866B6A">
      <w:pPr>
        <w:spacing w:after="160"/>
        <w:ind w:firstLine="720"/>
        <w:rPr>
          <w:ins w:id="1129" w:author="user" w:date="2016-08-15T10:12:00Z"/>
          <w:del w:id="1130" w:author="Author" w:date="2016-08-25T13:47:00Z"/>
          <w:rFonts w:eastAsiaTheme="minorHAnsi"/>
          <w:color w:val="auto"/>
          <w:lang w:val="en-US"/>
        </w:rPr>
      </w:pPr>
      <w:ins w:id="1131" w:author="user" w:date="2016-08-15T10:12:00Z">
        <w:del w:id="1132" w:author="Author" w:date="2016-08-25T13:47:00Z">
          <w:r w:rsidRPr="00866B6A" w:rsidDel="00FD13AF">
            <w:rPr>
              <w:rFonts w:eastAsiaTheme="minorHAnsi"/>
              <w:color w:val="auto"/>
              <w:lang w:val="en-US"/>
            </w:rPr>
            <w:delText xml:space="preserve">Teachers also learn from on-the-job experiences. Teacher Leona talked about some of her experiences from which she learned some lessons. This was a problem with a student called Issac, who disturbed her class every day. Leona scolded him in front of the class, which affected him very badly. “Issac complained against me. After Form 3 he transferred to another school. He didn’t like me so he used to disturb my class. After he felt like that about me, it was difficult to change. I faced the same situation this year in the class with another student. But I handled in a better way.” </w:delText>
          </w:r>
        </w:del>
      </w:ins>
    </w:p>
    <w:p w14:paraId="6450FDD4" w14:textId="2F295000" w:rsidR="00866B6A" w:rsidRPr="00866B6A" w:rsidDel="00FD13AF" w:rsidRDefault="00866B6A" w:rsidP="00866B6A">
      <w:pPr>
        <w:spacing w:after="160"/>
        <w:ind w:firstLine="720"/>
        <w:rPr>
          <w:ins w:id="1133" w:author="user" w:date="2016-08-15T10:12:00Z"/>
          <w:del w:id="1134" w:author="Author" w:date="2016-08-25T13:47:00Z"/>
          <w:rFonts w:eastAsiaTheme="minorHAnsi"/>
          <w:color w:val="auto"/>
          <w:lang w:val="en-US"/>
        </w:rPr>
      </w:pPr>
      <w:ins w:id="1135" w:author="user" w:date="2016-08-15T10:12:00Z">
        <w:del w:id="1136" w:author="Author" w:date="2016-08-25T13:47:00Z">
          <w:r w:rsidRPr="00866B6A" w:rsidDel="00FD13AF">
            <w:rPr>
              <w:rFonts w:eastAsiaTheme="minorHAnsi"/>
              <w:color w:val="auto"/>
              <w:lang w:val="en-US"/>
            </w:rPr>
            <w:delText>Teachers try to improve themselves also by asking for and learning from feedback. Teacher Abhay is a teacher who asks students for written feedback –“positives and negatives.” Sometimes teachers realize their drawbacks when their superiors point it out. Lina talked about her teaching speed being very high, and of which the previous Dean of Studies used to advise her.</w:delText>
          </w:r>
        </w:del>
      </w:ins>
    </w:p>
    <w:p w14:paraId="1226A53B" w14:textId="24839A15" w:rsidR="00866B6A" w:rsidRPr="00866B6A" w:rsidDel="00FD13AF" w:rsidRDefault="00866B6A" w:rsidP="00866B6A">
      <w:pPr>
        <w:spacing w:before="240" w:after="120"/>
        <w:ind w:left="720"/>
        <w:rPr>
          <w:ins w:id="1137" w:author="user" w:date="2016-08-15T10:12:00Z"/>
          <w:del w:id="1138" w:author="Author" w:date="2016-08-25T13:47:00Z"/>
          <w:rFonts w:eastAsiaTheme="minorHAnsi" w:cstheme="minorBidi"/>
          <w:iCs/>
          <w:color w:val="auto"/>
          <w:lang w:eastAsia="en-SG"/>
        </w:rPr>
      </w:pPr>
      <w:ins w:id="1139" w:author="user" w:date="2016-08-15T10:12:00Z">
        <w:del w:id="1140" w:author="Author" w:date="2016-08-25T13:47:00Z">
          <w:r w:rsidRPr="00866B6A" w:rsidDel="00FD13AF">
            <w:rPr>
              <w:rFonts w:eastAsiaTheme="minorHAnsi" w:cstheme="minorBidi"/>
              <w:iCs/>
              <w:color w:val="auto"/>
              <w:lang w:eastAsia="en-SG"/>
            </w:rPr>
            <w:delText xml:space="preserve"> “So I begin the class very slowly. But after some time, without me realizing I go fast. So I tell the students that if they feel I am too fast they have to tell me then and there. They do tell me also. They say ‘teacher slow down, slow down’. I try to go slow. (laughing) it is like the proverb ‘jathyalullathu thootha povilla’</w:delText>
          </w:r>
          <w:r w:rsidRPr="00866B6A" w:rsidDel="00FD13AF">
            <w:rPr>
              <w:rFonts w:eastAsiaTheme="minorHAnsi" w:cstheme="minorBidi"/>
              <w:iCs/>
              <w:color w:val="auto"/>
              <w:vertAlign w:val="superscript"/>
              <w:lang w:eastAsia="en-SG"/>
            </w:rPr>
            <w:footnoteReference w:id="1"/>
          </w:r>
          <w:r w:rsidRPr="00866B6A" w:rsidDel="00FD13AF">
            <w:rPr>
              <w:rFonts w:eastAsiaTheme="minorHAnsi" w:cstheme="minorBidi"/>
              <w:iCs/>
              <w:color w:val="auto"/>
              <w:lang w:eastAsia="en-SG"/>
            </w:rPr>
            <w:delText>”</w:delText>
          </w:r>
        </w:del>
      </w:ins>
    </w:p>
    <w:p w14:paraId="6F9D7B88" w14:textId="5E80A985" w:rsidR="00866B6A" w:rsidRPr="00866B6A" w:rsidDel="00FD13AF" w:rsidRDefault="00D16DCD" w:rsidP="00866B6A">
      <w:pPr>
        <w:keepNext/>
        <w:keepLines/>
        <w:spacing w:before="240" w:after="120"/>
        <w:contextualSpacing/>
        <w:outlineLvl w:val="1"/>
        <w:rPr>
          <w:ins w:id="1145" w:author="user" w:date="2016-08-15T10:12:00Z"/>
          <w:del w:id="1146" w:author="Author" w:date="2016-08-25T13:47:00Z"/>
          <w:rFonts w:eastAsiaTheme="minorHAnsi" w:cstheme="minorBidi"/>
          <w:b/>
          <w:lang w:eastAsia="en-SG"/>
        </w:rPr>
      </w:pPr>
      <w:bookmarkStart w:id="1147" w:name="_Toc437371579"/>
      <w:ins w:id="1148" w:author="user" w:date="2016-08-15T10:12:00Z">
        <w:del w:id="1149" w:author="Author" w:date="2016-08-25T13:47:00Z">
          <w:r w:rsidDel="00FD13AF">
            <w:rPr>
              <w:rFonts w:eastAsiaTheme="minorHAnsi" w:cstheme="minorBidi"/>
              <w:b/>
              <w:lang w:eastAsia="en-SG"/>
            </w:rPr>
            <w:delText xml:space="preserve">6. </w:delText>
          </w:r>
          <w:r w:rsidR="00866B6A" w:rsidRPr="00866B6A" w:rsidDel="00FD13AF">
            <w:rPr>
              <w:rFonts w:eastAsiaTheme="minorHAnsi" w:cstheme="minorBidi"/>
              <w:b/>
              <w:lang w:eastAsia="en-SG"/>
            </w:rPr>
            <w:delText xml:space="preserve"> Empowerment-impeding behaviours of the self</w:delText>
          </w:r>
          <w:bookmarkEnd w:id="1147"/>
        </w:del>
      </w:ins>
    </w:p>
    <w:p w14:paraId="07990BF7" w14:textId="0C1AD957" w:rsidR="00866B6A" w:rsidRPr="00866B6A" w:rsidDel="00FD13AF" w:rsidRDefault="00D16DCD" w:rsidP="00866B6A">
      <w:pPr>
        <w:tabs>
          <w:tab w:val="left" w:pos="10080"/>
        </w:tabs>
        <w:spacing w:before="240" w:after="120"/>
        <w:ind w:left="720"/>
        <w:outlineLvl w:val="2"/>
        <w:rPr>
          <w:ins w:id="1150" w:author="user" w:date="2016-08-15T10:12:00Z"/>
          <w:del w:id="1151" w:author="Author" w:date="2016-08-25T13:47:00Z"/>
          <w:rFonts w:eastAsiaTheme="majorEastAsia" w:cstheme="majorBidi"/>
          <w:b/>
          <w:szCs w:val="26"/>
          <w:lang w:val="en-US"/>
        </w:rPr>
      </w:pPr>
      <w:bookmarkStart w:id="1152" w:name="_Toc434628297"/>
      <w:bookmarkStart w:id="1153" w:name="_Toc434803612"/>
      <w:bookmarkStart w:id="1154" w:name="_Toc437371580"/>
      <w:ins w:id="1155" w:author="user" w:date="2016-08-15T10:12:00Z">
        <w:del w:id="1156" w:author="Author" w:date="2016-08-25T13:47:00Z">
          <w:r w:rsidDel="00FD13AF">
            <w:rPr>
              <w:rFonts w:eastAsiaTheme="majorEastAsia" w:cstheme="majorBidi"/>
              <w:b/>
              <w:szCs w:val="26"/>
              <w:lang w:val="en-US"/>
            </w:rPr>
            <w:delText>6</w:delText>
          </w:r>
          <w:r w:rsidR="00866B6A" w:rsidRPr="00866B6A" w:rsidDel="00FD13AF">
            <w:rPr>
              <w:rFonts w:eastAsiaTheme="majorEastAsia" w:cstheme="majorBidi"/>
              <w:b/>
              <w:szCs w:val="26"/>
              <w:lang w:val="en-US"/>
            </w:rPr>
            <w:delText xml:space="preserve">.1 </w:delText>
          </w:r>
          <w:bookmarkEnd w:id="1152"/>
          <w:bookmarkEnd w:id="1153"/>
          <w:r w:rsidR="00866B6A" w:rsidRPr="00866B6A" w:rsidDel="00FD13AF">
            <w:rPr>
              <w:rFonts w:eastAsiaTheme="majorEastAsia" w:cstheme="majorBidi"/>
              <w:b/>
              <w:szCs w:val="26"/>
              <w:lang w:val="en-US"/>
            </w:rPr>
            <w:delText>Indifference to professional growth activities</w:delText>
          </w:r>
          <w:bookmarkEnd w:id="1154"/>
        </w:del>
      </w:ins>
    </w:p>
    <w:p w14:paraId="156CCA71" w14:textId="53AE5F8A" w:rsidR="00866B6A" w:rsidRPr="00866B6A" w:rsidDel="00FD13AF" w:rsidRDefault="00866B6A" w:rsidP="00866B6A">
      <w:pPr>
        <w:ind w:firstLine="720"/>
        <w:rPr>
          <w:ins w:id="1157" w:author="user" w:date="2016-08-15T10:12:00Z"/>
          <w:del w:id="1158" w:author="Author" w:date="2016-08-25T13:47:00Z"/>
          <w:rFonts w:eastAsiaTheme="minorHAnsi"/>
          <w:lang w:eastAsia="en-SG"/>
        </w:rPr>
      </w:pPr>
      <w:ins w:id="1159" w:author="user" w:date="2016-08-15T10:12:00Z">
        <w:del w:id="1160" w:author="Author" w:date="2016-08-25T13:47:00Z">
          <w:r w:rsidRPr="00866B6A" w:rsidDel="00FD13AF">
            <w:rPr>
              <w:rFonts w:eastAsiaTheme="minorHAnsi"/>
              <w:lang w:eastAsia="en-SG"/>
            </w:rPr>
            <w:delText>Even avid readers have turned into non-readers as they progressed in their career of teaching.</w:delText>
          </w:r>
        </w:del>
      </w:ins>
    </w:p>
    <w:p w14:paraId="099EFE03" w14:textId="494F1BBC" w:rsidR="00866B6A" w:rsidRPr="00866B6A" w:rsidDel="00FD13AF" w:rsidRDefault="00866B6A" w:rsidP="00866B6A">
      <w:pPr>
        <w:spacing w:before="240" w:after="120"/>
        <w:ind w:left="720"/>
        <w:rPr>
          <w:ins w:id="1161" w:author="user" w:date="2016-08-15T10:12:00Z"/>
          <w:del w:id="1162" w:author="Author" w:date="2016-08-25T13:47:00Z"/>
          <w:rFonts w:eastAsiaTheme="minorHAnsi" w:cstheme="minorBidi"/>
          <w:iCs/>
          <w:color w:val="auto"/>
          <w:lang w:eastAsia="en-SG"/>
        </w:rPr>
      </w:pPr>
      <w:ins w:id="1163" w:author="user" w:date="2016-08-15T10:12:00Z">
        <w:del w:id="1164" w:author="Author" w:date="2016-08-25T13:47:00Z">
          <w:r w:rsidRPr="00866B6A" w:rsidDel="00FD13AF">
            <w:rPr>
              <w:rFonts w:eastAsiaTheme="minorHAnsi" w:cstheme="minorBidi"/>
              <w:iCs/>
              <w:color w:val="auto"/>
              <w:lang w:eastAsia="en-SG"/>
            </w:rPr>
            <w:delText>“Reading I don’t do at all now. For the past three years I don’t get the time to read though I have bought books and kept. This year I have not read any book. I don’t have the time. Two days a week there is afternoon class. Then there will be meetings…I did preparation for classes only the first two years of teaching here. Not now” (Teacher Nina).</w:delText>
          </w:r>
        </w:del>
      </w:ins>
    </w:p>
    <w:p w14:paraId="33836BF8" w14:textId="7D6D4DC8" w:rsidR="00866B6A" w:rsidRPr="00866B6A" w:rsidDel="00FD13AF" w:rsidRDefault="00866B6A" w:rsidP="00866B6A">
      <w:pPr>
        <w:ind w:firstLine="720"/>
        <w:rPr>
          <w:ins w:id="1165" w:author="user" w:date="2016-08-15T10:12:00Z"/>
          <w:del w:id="1166" w:author="Author" w:date="2016-08-25T13:47:00Z"/>
          <w:rFonts w:eastAsiaTheme="majorEastAsia" w:cstheme="majorBidi"/>
          <w:color w:val="auto"/>
          <w:szCs w:val="32"/>
          <w:lang w:eastAsia="en-SG"/>
        </w:rPr>
      </w:pPr>
      <w:ins w:id="1167" w:author="user" w:date="2016-08-15T10:12:00Z">
        <w:del w:id="1168" w:author="Author" w:date="2016-08-25T13:47:00Z">
          <w:r w:rsidRPr="00866B6A" w:rsidDel="00FD13AF">
            <w:rPr>
              <w:rFonts w:eastAsiaTheme="minorHAnsi"/>
              <w:lang w:eastAsia="en-SG"/>
            </w:rPr>
            <w:delText>A factor that influences lack of professional growth is the teachers’ tendency to teach merely for the examination. Teacher Abhay spoke of this dilemma. Teaching for the examination by encouraging rote learning and memorization will improve students’ grades. However, it is not good for teacher growth. It will not develop students’ interest in the subject or improve their knowledge in the subject. According to teacher Abhay, teaching for the examination is not what education is about.</w:delText>
          </w:r>
          <w:r w:rsidRPr="00866B6A" w:rsidDel="00FD13AF">
            <w:rPr>
              <w:rFonts w:eastAsiaTheme="majorEastAsia" w:cstheme="majorBidi"/>
              <w:color w:val="auto"/>
              <w:szCs w:val="32"/>
              <w:lang w:eastAsia="en-SG"/>
            </w:rPr>
            <w:delText xml:space="preserve"> </w:delText>
          </w:r>
        </w:del>
      </w:ins>
    </w:p>
    <w:p w14:paraId="53D1C962" w14:textId="65E04715" w:rsidR="00866B6A" w:rsidRPr="00866B6A" w:rsidDel="00FD13AF" w:rsidRDefault="00866B6A" w:rsidP="00866B6A">
      <w:pPr>
        <w:ind w:left="720"/>
        <w:rPr>
          <w:ins w:id="1169" w:author="user" w:date="2016-08-15T10:12:00Z"/>
          <w:del w:id="1170" w:author="Author" w:date="2016-08-25T13:47:00Z"/>
          <w:rFonts w:eastAsiaTheme="minorHAnsi" w:cstheme="minorBidi"/>
          <w:iCs/>
          <w:color w:val="auto"/>
          <w:lang w:eastAsia="en-SG"/>
        </w:rPr>
      </w:pPr>
      <w:ins w:id="1171" w:author="user" w:date="2016-08-15T10:12:00Z">
        <w:del w:id="1172" w:author="Author" w:date="2016-08-25T13:47:00Z">
          <w:r w:rsidRPr="00866B6A" w:rsidDel="00FD13AF">
            <w:rPr>
              <w:rFonts w:eastAsiaTheme="majorEastAsia" w:cstheme="majorBidi"/>
              <w:color w:val="auto"/>
              <w:szCs w:val="32"/>
              <w:lang w:eastAsia="en-SG"/>
            </w:rPr>
            <w:delText>“</w:delText>
          </w:r>
          <w:r w:rsidRPr="00866B6A" w:rsidDel="00FD13AF">
            <w:rPr>
              <w:rFonts w:eastAsiaTheme="minorHAnsi" w:cstheme="minorBidi"/>
              <w:iCs/>
              <w:color w:val="auto"/>
              <w:lang w:eastAsia="en-SG"/>
            </w:rPr>
            <w:delText>I cannot make them just memorize things without understanding. I cannot insist that they do it. I don’t feel any meaning in it. I don’t enjoy it. That is why.”</w:delText>
          </w:r>
        </w:del>
      </w:ins>
    </w:p>
    <w:p w14:paraId="32278899" w14:textId="7B7C6788" w:rsidR="00866B6A" w:rsidRPr="00866B6A" w:rsidDel="00FD13AF" w:rsidRDefault="00D16DCD" w:rsidP="00866B6A">
      <w:pPr>
        <w:tabs>
          <w:tab w:val="left" w:pos="10080"/>
        </w:tabs>
        <w:spacing w:before="240" w:after="120"/>
        <w:ind w:left="720"/>
        <w:outlineLvl w:val="2"/>
        <w:rPr>
          <w:ins w:id="1173" w:author="user" w:date="2016-08-15T10:12:00Z"/>
          <w:del w:id="1174" w:author="Author" w:date="2016-08-25T13:47:00Z"/>
          <w:rFonts w:eastAsiaTheme="majorEastAsia" w:cstheme="majorBidi"/>
          <w:b/>
          <w:szCs w:val="26"/>
          <w:lang w:val="en-US"/>
        </w:rPr>
      </w:pPr>
      <w:bookmarkStart w:id="1175" w:name="_Toc434628298"/>
      <w:bookmarkStart w:id="1176" w:name="_Toc434803613"/>
      <w:bookmarkStart w:id="1177" w:name="_Toc437371581"/>
      <w:ins w:id="1178" w:author="user" w:date="2016-08-15T10:12:00Z">
        <w:del w:id="1179" w:author="Author" w:date="2016-08-25T13:47:00Z">
          <w:r w:rsidDel="00FD13AF">
            <w:rPr>
              <w:rFonts w:eastAsiaTheme="majorEastAsia" w:cstheme="majorBidi"/>
              <w:b/>
              <w:szCs w:val="26"/>
              <w:lang w:val="en-US"/>
            </w:rPr>
            <w:delText>6</w:delText>
          </w:r>
          <w:r w:rsidR="00866B6A" w:rsidRPr="00866B6A" w:rsidDel="00FD13AF">
            <w:rPr>
              <w:rFonts w:eastAsiaTheme="majorEastAsia" w:cstheme="majorBidi"/>
              <w:b/>
              <w:szCs w:val="26"/>
              <w:lang w:val="en-US"/>
            </w:rPr>
            <w:delText>.2 Unprofessional conduct</w:delText>
          </w:r>
          <w:bookmarkEnd w:id="1175"/>
          <w:bookmarkEnd w:id="1176"/>
          <w:bookmarkEnd w:id="1177"/>
        </w:del>
      </w:ins>
    </w:p>
    <w:p w14:paraId="31B020D0" w14:textId="12FB4B1B" w:rsidR="00866B6A" w:rsidRPr="00866B6A" w:rsidDel="00FD13AF" w:rsidRDefault="00866B6A" w:rsidP="00866B6A">
      <w:pPr>
        <w:spacing w:after="160"/>
        <w:ind w:firstLine="720"/>
        <w:rPr>
          <w:ins w:id="1180" w:author="user" w:date="2016-08-15T10:12:00Z"/>
          <w:del w:id="1181" w:author="Author" w:date="2016-08-25T13:47:00Z"/>
          <w:rFonts w:eastAsiaTheme="minorHAnsi" w:cstheme="minorBidi"/>
          <w:color w:val="auto"/>
          <w:lang w:val="en-US"/>
        </w:rPr>
      </w:pPr>
      <w:ins w:id="1182" w:author="user" w:date="2016-08-15T10:12:00Z">
        <w:del w:id="1183" w:author="Author" w:date="2016-08-25T13:47:00Z">
          <w:r w:rsidRPr="00866B6A" w:rsidDel="00FD13AF">
            <w:rPr>
              <w:rFonts w:eastAsiaTheme="minorHAnsi"/>
              <w:color w:val="auto"/>
              <w:lang w:val="en-US"/>
            </w:rPr>
            <w:delText>Some teachers engage in unethical behaviour which creates a negative impression of them in front of the school management. Sometimes, teachers make decisions in the classroom that work negatively, and results in conflict</w:delText>
          </w:r>
          <w:r w:rsidRPr="00866B6A" w:rsidDel="00FD13AF">
            <w:rPr>
              <w:rFonts w:eastAsiaTheme="minorHAnsi" w:cstheme="minorBidi"/>
              <w:color w:val="auto"/>
              <w:lang w:val="en-US"/>
            </w:rPr>
            <w:delText xml:space="preserve">. </w:delText>
          </w:r>
          <w:r w:rsidRPr="00866B6A" w:rsidDel="00FD13AF">
            <w:rPr>
              <w:rFonts w:eastAsiaTheme="minorHAnsi"/>
              <w:color w:val="auto"/>
              <w:lang w:val="en-US"/>
            </w:rPr>
            <w:delText>When a teacher gives up on a student, it may cause regrets later. Teacher Nina narrated her experience.</w:delText>
          </w:r>
        </w:del>
      </w:ins>
    </w:p>
    <w:p w14:paraId="4CE78D20" w14:textId="49841238" w:rsidR="00866B6A" w:rsidRPr="00866B6A" w:rsidDel="00FD13AF" w:rsidRDefault="00866B6A" w:rsidP="00866B6A">
      <w:pPr>
        <w:spacing w:before="240" w:after="120"/>
        <w:ind w:left="720"/>
        <w:rPr>
          <w:ins w:id="1184" w:author="user" w:date="2016-08-15T10:12:00Z"/>
          <w:del w:id="1185" w:author="Author" w:date="2016-08-25T13:47:00Z"/>
          <w:rFonts w:eastAsiaTheme="minorHAnsi" w:cstheme="minorBidi"/>
          <w:iCs/>
          <w:color w:val="auto"/>
          <w:lang w:eastAsia="en-SG"/>
        </w:rPr>
      </w:pPr>
      <w:ins w:id="1186" w:author="user" w:date="2016-08-15T10:12:00Z">
        <w:del w:id="1187" w:author="Author" w:date="2016-08-25T13:47:00Z">
          <w:r w:rsidRPr="00866B6A" w:rsidDel="00FD13AF">
            <w:rPr>
              <w:rFonts w:eastAsiaTheme="minorHAnsi" w:cstheme="minorBidi"/>
              <w:iCs/>
              <w:color w:val="auto"/>
              <w:lang w:eastAsia="en-SG"/>
            </w:rPr>
            <w:delText xml:space="preserve">“There are some students…I wanted to make them learn. But then I just gave up. Now I think I shouldn’t have. Maybe if I had done something more for them I could have made a difference. This one boy Soon Yee. Very poor in studies..I see him working in a garage. When I see him working like that I feel if only I had put in a little more effort for him perhaps he could have been doing something better than that with his life.” </w:delText>
          </w:r>
        </w:del>
      </w:ins>
    </w:p>
    <w:p w14:paraId="6A1DDBFD" w14:textId="410EF4E4" w:rsidR="00866B6A" w:rsidRPr="00866B6A" w:rsidDel="00FD13AF" w:rsidRDefault="00866B6A" w:rsidP="00866B6A">
      <w:pPr>
        <w:spacing w:after="160"/>
        <w:ind w:firstLine="720"/>
        <w:rPr>
          <w:ins w:id="1188" w:author="user" w:date="2016-08-15T10:12:00Z"/>
          <w:del w:id="1189" w:author="Author" w:date="2016-08-25T13:47:00Z"/>
          <w:rFonts w:eastAsiaTheme="minorHAnsi"/>
          <w:color w:val="auto"/>
          <w:lang w:val="en-US"/>
        </w:rPr>
      </w:pPr>
      <w:ins w:id="1190" w:author="user" w:date="2016-08-15T10:12:00Z">
        <w:del w:id="1191" w:author="Author" w:date="2016-08-25T13:47:00Z">
          <w:r w:rsidRPr="00866B6A" w:rsidDel="00FD13AF">
            <w:rPr>
              <w:rFonts w:eastAsiaTheme="minorHAnsi"/>
              <w:color w:val="auto"/>
              <w:lang w:val="en-US"/>
            </w:rPr>
            <w:delText xml:space="preserve">Deep-rooted awareness of a teacher’s duties and responsibilities brings about feelings of guilt in this case. There are also problems related to cultural incongruence. Teacher Adwaith tried to impose his views on students, but the students complained about him to the Principal. </w:delText>
          </w:r>
        </w:del>
      </w:ins>
    </w:p>
    <w:p w14:paraId="168D712C" w14:textId="7DE3FDC8" w:rsidR="00866B6A" w:rsidRPr="00866B6A" w:rsidDel="00FD13AF" w:rsidRDefault="00D16DCD" w:rsidP="00866B6A">
      <w:pPr>
        <w:tabs>
          <w:tab w:val="left" w:pos="10080"/>
        </w:tabs>
        <w:spacing w:before="240" w:after="120"/>
        <w:ind w:left="720"/>
        <w:outlineLvl w:val="2"/>
        <w:rPr>
          <w:ins w:id="1192" w:author="user" w:date="2016-08-15T10:12:00Z"/>
          <w:del w:id="1193" w:author="Author" w:date="2016-08-25T13:47:00Z"/>
          <w:rFonts w:eastAsiaTheme="majorEastAsia" w:cstheme="majorBidi"/>
          <w:b/>
          <w:szCs w:val="26"/>
          <w:lang w:val="en-US"/>
        </w:rPr>
      </w:pPr>
      <w:bookmarkStart w:id="1194" w:name="_Toc434628299"/>
      <w:bookmarkStart w:id="1195" w:name="_Toc434803614"/>
      <w:bookmarkStart w:id="1196" w:name="_Toc437371582"/>
      <w:ins w:id="1197" w:author="user" w:date="2016-08-15T10:12:00Z">
        <w:del w:id="1198" w:author="Author" w:date="2016-08-25T13:47:00Z">
          <w:r w:rsidDel="00FD13AF">
            <w:rPr>
              <w:rFonts w:eastAsiaTheme="majorEastAsia" w:cstheme="majorBidi"/>
              <w:b/>
              <w:szCs w:val="26"/>
              <w:lang w:val="en-US"/>
            </w:rPr>
            <w:delText>6</w:delText>
          </w:r>
          <w:r w:rsidR="00866B6A" w:rsidRPr="00866B6A" w:rsidDel="00FD13AF">
            <w:rPr>
              <w:rFonts w:eastAsiaTheme="majorEastAsia" w:cstheme="majorBidi"/>
              <w:b/>
              <w:szCs w:val="26"/>
              <w:lang w:val="en-US"/>
            </w:rPr>
            <w:delText xml:space="preserve">.3 Incompetent performance </w:delText>
          </w:r>
          <w:bookmarkEnd w:id="1194"/>
          <w:bookmarkEnd w:id="1195"/>
          <w:bookmarkEnd w:id="1196"/>
        </w:del>
      </w:ins>
    </w:p>
    <w:p w14:paraId="4B3B6CEA" w14:textId="2E123D30" w:rsidR="00866B6A" w:rsidRPr="00866B6A" w:rsidDel="00FD13AF" w:rsidRDefault="00866B6A" w:rsidP="00866B6A">
      <w:pPr>
        <w:ind w:firstLine="720"/>
        <w:rPr>
          <w:ins w:id="1199" w:author="user" w:date="2016-08-15T10:12:00Z"/>
          <w:del w:id="1200" w:author="Author" w:date="2016-08-25T13:47:00Z"/>
          <w:rFonts w:eastAsiaTheme="minorHAnsi"/>
          <w:lang w:eastAsia="en-SG"/>
        </w:rPr>
      </w:pPr>
      <w:ins w:id="1201" w:author="user" w:date="2016-08-15T10:12:00Z">
        <w:del w:id="1202" w:author="Author" w:date="2016-08-25T13:47:00Z">
          <w:r w:rsidRPr="00866B6A" w:rsidDel="00FD13AF">
            <w:rPr>
              <w:rFonts w:eastAsiaTheme="minorHAnsi"/>
              <w:lang w:eastAsia="en-SG"/>
            </w:rPr>
            <w:delText>When a teacher is aware that he or she is incompetent as a teacher, confidence gets low. Teachers feel vulnerable when they cannot live up to the students’ expectations. When teachers feel that they are not competent enough, it brings their confidence down. Not making an impact on the school life is cause for dissatisfaction. Teacher Katrina talked about this:</w:delText>
          </w:r>
        </w:del>
      </w:ins>
    </w:p>
    <w:p w14:paraId="41CE353C" w14:textId="11CF0164" w:rsidR="00866B6A" w:rsidRPr="00866B6A" w:rsidDel="00FD13AF" w:rsidRDefault="00866B6A" w:rsidP="00866B6A">
      <w:pPr>
        <w:spacing w:before="240" w:after="120"/>
        <w:ind w:left="720"/>
        <w:rPr>
          <w:ins w:id="1203" w:author="user" w:date="2016-08-15T10:12:00Z"/>
          <w:del w:id="1204" w:author="Author" w:date="2016-08-25T13:47:00Z"/>
          <w:rFonts w:eastAsiaTheme="minorHAnsi" w:cstheme="minorBidi"/>
          <w:iCs/>
          <w:color w:val="auto"/>
          <w:lang w:eastAsia="en-SG"/>
        </w:rPr>
      </w:pPr>
      <w:ins w:id="1205" w:author="user" w:date="2016-08-15T10:12:00Z">
        <w:del w:id="1206" w:author="Author" w:date="2016-08-25T13:47:00Z">
          <w:r w:rsidRPr="00866B6A" w:rsidDel="00FD13AF">
            <w:rPr>
              <w:rFonts w:eastAsiaTheme="minorHAnsi" w:cstheme="minorBidi"/>
              <w:iCs/>
              <w:color w:val="auto"/>
              <w:lang w:eastAsia="en-SG"/>
            </w:rPr>
            <w:delText>“If you ask me about teaching competence, I have to say not really that high. Every year you need to do some improvement. What I did in my previous Malay school is not good enough here. My strategies from there are not effective here.”</w:delText>
          </w:r>
        </w:del>
      </w:ins>
    </w:p>
    <w:p w14:paraId="1EDD0BAD" w14:textId="5234A879" w:rsidR="00866B6A" w:rsidRPr="00866B6A" w:rsidDel="00FD13AF" w:rsidRDefault="00866B6A" w:rsidP="00866B6A">
      <w:pPr>
        <w:ind w:firstLine="720"/>
        <w:rPr>
          <w:ins w:id="1207" w:author="user" w:date="2016-08-15T10:12:00Z"/>
          <w:del w:id="1208" w:author="Author" w:date="2016-08-25T13:47:00Z"/>
          <w:rFonts w:eastAsiaTheme="minorHAnsi"/>
          <w:lang w:eastAsia="en-SG"/>
        </w:rPr>
      </w:pPr>
      <w:ins w:id="1209" w:author="user" w:date="2016-08-15T10:12:00Z">
        <w:del w:id="1210" w:author="Author" w:date="2016-08-25T13:47:00Z">
          <w:r w:rsidRPr="00866B6A" w:rsidDel="00FD13AF">
            <w:rPr>
              <w:rFonts w:eastAsiaTheme="minorHAnsi"/>
              <w:lang w:eastAsia="en-SG"/>
            </w:rPr>
            <w:delText>Teachers are used to the disempowering environment of the school, have been living in it for long, so that they are not aware of their disempowerment sometimes. Teacher Adwaith observed that when the environment is disempowering, teachers will not try for more competence.</w:delText>
          </w:r>
        </w:del>
      </w:ins>
    </w:p>
    <w:p w14:paraId="2115AD43" w14:textId="3B59A64F" w:rsidR="00866B6A" w:rsidRPr="00866B6A" w:rsidDel="00FD13AF" w:rsidRDefault="00866B6A" w:rsidP="00866B6A">
      <w:pPr>
        <w:spacing w:before="240" w:after="120"/>
        <w:ind w:left="720"/>
        <w:rPr>
          <w:ins w:id="1211" w:author="user" w:date="2016-08-15T10:12:00Z"/>
          <w:del w:id="1212" w:author="Author" w:date="2016-08-25T13:47:00Z"/>
          <w:rFonts w:eastAsiaTheme="minorHAnsi" w:cstheme="minorBidi"/>
          <w:iCs/>
          <w:color w:val="auto"/>
          <w:lang w:eastAsia="en-SG"/>
        </w:rPr>
      </w:pPr>
      <w:ins w:id="1213" w:author="user" w:date="2016-08-15T10:12:00Z">
        <w:del w:id="1214" w:author="Author" w:date="2016-08-25T13:47:00Z">
          <w:r w:rsidRPr="00866B6A" w:rsidDel="00FD13AF">
            <w:rPr>
              <w:rFonts w:eastAsiaTheme="minorHAnsi" w:cstheme="minorBidi"/>
              <w:iCs/>
              <w:color w:val="auto"/>
              <w:lang w:eastAsia="en-SG"/>
            </w:rPr>
            <w:delText>“If the environment was conducive for such things, maybe we would have wished for such things. Then these ideas will automatically come to you. So that is the situation. We are not sad about not having something we have anyway not wished for.”</w:delText>
          </w:r>
        </w:del>
      </w:ins>
    </w:p>
    <w:p w14:paraId="57A4ACC5" w14:textId="23A4310D" w:rsidR="00866B6A" w:rsidRPr="00866B6A" w:rsidDel="00FD13AF" w:rsidRDefault="00D16DCD" w:rsidP="00866B6A">
      <w:pPr>
        <w:keepNext/>
        <w:keepLines/>
        <w:spacing w:before="240" w:after="120"/>
        <w:contextualSpacing/>
        <w:outlineLvl w:val="1"/>
        <w:rPr>
          <w:ins w:id="1215" w:author="user" w:date="2016-08-15T10:12:00Z"/>
          <w:del w:id="1216" w:author="Author" w:date="2016-08-25T13:47:00Z"/>
          <w:rFonts w:eastAsiaTheme="minorHAnsi" w:cstheme="minorBidi"/>
          <w:b/>
          <w:lang w:eastAsia="en-SG"/>
        </w:rPr>
      </w:pPr>
      <w:bookmarkStart w:id="1217" w:name="_Toc434628300"/>
      <w:bookmarkStart w:id="1218" w:name="_Toc434803615"/>
      <w:bookmarkStart w:id="1219" w:name="_Toc437371583"/>
      <w:ins w:id="1220" w:author="user" w:date="2016-08-15T10:12:00Z">
        <w:del w:id="1221" w:author="Author" w:date="2016-08-25T13:47:00Z">
          <w:r w:rsidDel="00FD13AF">
            <w:rPr>
              <w:rFonts w:eastAsiaTheme="minorHAnsi" w:cstheme="minorBidi"/>
              <w:b/>
              <w:lang w:eastAsia="en-SG"/>
            </w:rPr>
            <w:delText>7</w:delText>
          </w:r>
        </w:del>
      </w:ins>
      <w:ins w:id="1222" w:author="user" w:date="2016-08-22T08:36:00Z">
        <w:del w:id="1223" w:author="Author" w:date="2016-08-25T13:47:00Z">
          <w:r w:rsidDel="00FD13AF">
            <w:rPr>
              <w:rFonts w:eastAsiaTheme="minorHAnsi" w:cstheme="minorBidi"/>
              <w:b/>
              <w:lang w:eastAsia="en-SG"/>
            </w:rPr>
            <w:delText>.</w:delText>
          </w:r>
        </w:del>
      </w:ins>
      <w:ins w:id="1224" w:author="user" w:date="2016-08-15T10:12:00Z">
        <w:del w:id="1225" w:author="Author" w:date="2016-08-25T13:47:00Z">
          <w:r w:rsidR="00866B6A" w:rsidRPr="00866B6A" w:rsidDel="00FD13AF">
            <w:rPr>
              <w:rFonts w:eastAsiaTheme="minorHAnsi" w:cstheme="minorBidi"/>
              <w:b/>
              <w:lang w:eastAsia="en-SG"/>
            </w:rPr>
            <w:delText xml:space="preserve"> Personal factors underlying empowerment-facilitating behaviour of the self</w:delText>
          </w:r>
          <w:bookmarkEnd w:id="1217"/>
          <w:bookmarkEnd w:id="1218"/>
          <w:bookmarkEnd w:id="1219"/>
        </w:del>
      </w:ins>
    </w:p>
    <w:p w14:paraId="6384DBB4" w14:textId="7B2BC799" w:rsidR="00866B6A" w:rsidRPr="00866B6A" w:rsidDel="00FD13AF" w:rsidRDefault="00866B6A" w:rsidP="00866B6A">
      <w:pPr>
        <w:spacing w:after="160"/>
        <w:rPr>
          <w:ins w:id="1226" w:author="user" w:date="2016-08-15T10:12:00Z"/>
          <w:del w:id="1227" w:author="Author" w:date="2016-08-25T13:47:00Z"/>
          <w:rFonts w:eastAsiaTheme="minorHAnsi"/>
          <w:color w:val="auto"/>
          <w:lang w:val="en-US"/>
        </w:rPr>
      </w:pPr>
      <w:ins w:id="1228" w:author="user" w:date="2016-08-15T10:12:00Z">
        <w:del w:id="1229" w:author="Author" w:date="2016-08-25T13:47:00Z">
          <w:r w:rsidRPr="00866B6A" w:rsidDel="00FD13AF">
            <w:rPr>
              <w:rFonts w:eastAsiaTheme="minorHAnsi"/>
              <w:color w:val="auto"/>
              <w:lang w:val="en-US"/>
            </w:rPr>
            <w:tab/>
            <w:delText xml:space="preserve">This section deals with </w:delText>
          </w:r>
          <w:r w:rsidRPr="00866B6A" w:rsidDel="00FD13AF">
            <w:rPr>
              <w:rFonts w:eastAsiaTheme="minorHAnsi"/>
              <w:b/>
              <w:i/>
              <w:color w:val="auto"/>
              <w:lang w:val="en-US"/>
            </w:rPr>
            <w:delText xml:space="preserve">an unexpected finding </w:delText>
          </w:r>
          <w:r w:rsidRPr="00866B6A" w:rsidDel="00FD13AF">
            <w:rPr>
              <w:rFonts w:eastAsiaTheme="minorHAnsi"/>
              <w:color w:val="auto"/>
              <w:lang w:val="en-US"/>
            </w:rPr>
            <w:delText>that I came across in the study.</w:delText>
          </w:r>
        </w:del>
      </w:ins>
    </w:p>
    <w:p w14:paraId="7AED75EF" w14:textId="4D6E9A4F" w:rsidR="00866B6A" w:rsidRPr="00866B6A" w:rsidDel="00FD13AF" w:rsidRDefault="00866B6A" w:rsidP="00866B6A">
      <w:pPr>
        <w:spacing w:after="160"/>
        <w:ind w:firstLine="720"/>
        <w:rPr>
          <w:ins w:id="1230" w:author="user" w:date="2016-08-15T10:12:00Z"/>
          <w:del w:id="1231" w:author="Author" w:date="2016-08-25T13:47:00Z"/>
          <w:rFonts w:eastAsiaTheme="minorHAnsi"/>
          <w:color w:val="auto"/>
          <w:szCs w:val="20"/>
          <w:lang w:val="en-US"/>
        </w:rPr>
      </w:pPr>
      <w:ins w:id="1232" w:author="user" w:date="2016-08-15T10:12:00Z">
        <w:del w:id="1233" w:author="Author" w:date="2016-08-25T13:47:00Z">
          <w:r w:rsidRPr="00866B6A" w:rsidDel="00FD13AF">
            <w:rPr>
              <w:rFonts w:eastAsiaTheme="minorHAnsi"/>
              <w:color w:val="auto"/>
              <w:szCs w:val="20"/>
              <w:lang w:val="en-US"/>
            </w:rPr>
            <w:delText>I had found answers to my questions, but while reading the data it occurred to me, that some teachers seemed to be more empowered than others, in the same environment. One example is teachers’ attitude towards being given leader positions or any important responsibility. Some teachers thought of such new roles as a recognition of their capability, while some others took it as extra burden they would like to avoid. On reading more and reflecting, I realized that it was the individual teachers’ values, beliefs and dispositions that was making the difference. Perhaps those teachers who didn’t want leader positions believed that they might get distracted from the core teaching job. Or they felt they could not deal with an extra responsibility considering their already heavy workload. All through the interviews and in my observation, I could see such personal factors showing up. Therefore, I present the empowering and disempowering values, beliefs and dispositions below, as empowering personal factors, and disempowering personal factors.</w:delText>
          </w:r>
        </w:del>
      </w:ins>
    </w:p>
    <w:p w14:paraId="02D24119" w14:textId="00D31C4A" w:rsidR="00866B6A" w:rsidRPr="00866B6A" w:rsidDel="00FD13AF" w:rsidRDefault="00D16DCD" w:rsidP="00866B6A">
      <w:pPr>
        <w:tabs>
          <w:tab w:val="left" w:pos="10080"/>
        </w:tabs>
        <w:spacing w:before="240" w:after="120"/>
        <w:ind w:left="720"/>
        <w:outlineLvl w:val="2"/>
        <w:rPr>
          <w:ins w:id="1234" w:author="user" w:date="2016-08-15T10:12:00Z"/>
          <w:del w:id="1235" w:author="Author" w:date="2016-08-25T13:47:00Z"/>
          <w:rFonts w:eastAsiaTheme="majorEastAsia" w:cstheme="majorBidi"/>
          <w:b/>
          <w:szCs w:val="26"/>
          <w:lang w:val="en-US"/>
        </w:rPr>
      </w:pPr>
      <w:bookmarkStart w:id="1236" w:name="_Toc434628301"/>
      <w:bookmarkStart w:id="1237" w:name="_Toc434803616"/>
      <w:bookmarkStart w:id="1238" w:name="_Toc437371584"/>
      <w:ins w:id="1239" w:author="user" w:date="2016-08-15T10:12:00Z">
        <w:del w:id="1240" w:author="Author" w:date="2016-08-25T13:47:00Z">
          <w:r w:rsidDel="00FD13AF">
            <w:rPr>
              <w:rFonts w:eastAsiaTheme="majorEastAsia" w:cstheme="majorBidi"/>
              <w:b/>
              <w:szCs w:val="26"/>
              <w:lang w:val="en-US"/>
            </w:rPr>
            <w:delText>7</w:delText>
          </w:r>
          <w:r w:rsidR="00866B6A" w:rsidRPr="00866B6A" w:rsidDel="00FD13AF">
            <w:rPr>
              <w:rFonts w:eastAsiaTheme="majorEastAsia" w:cstheme="majorBidi"/>
              <w:b/>
              <w:szCs w:val="26"/>
              <w:lang w:val="en-US"/>
            </w:rPr>
            <w:delText>.1 Compelling values</w:delText>
          </w:r>
          <w:bookmarkEnd w:id="1236"/>
          <w:bookmarkEnd w:id="1237"/>
          <w:bookmarkEnd w:id="1238"/>
        </w:del>
      </w:ins>
    </w:p>
    <w:p w14:paraId="57180584" w14:textId="52BDE455" w:rsidR="00866B6A" w:rsidRPr="00866B6A" w:rsidDel="00FD13AF" w:rsidRDefault="00866B6A" w:rsidP="00866B6A">
      <w:pPr>
        <w:spacing w:after="160"/>
        <w:ind w:firstLine="720"/>
        <w:rPr>
          <w:ins w:id="1241" w:author="user" w:date="2016-08-15T10:12:00Z"/>
          <w:del w:id="1242" w:author="Author" w:date="2016-08-25T13:47:00Z"/>
          <w:rFonts w:eastAsiaTheme="minorHAnsi"/>
          <w:color w:val="auto"/>
          <w:lang w:val="en-US"/>
        </w:rPr>
      </w:pPr>
      <w:ins w:id="1243" w:author="user" w:date="2016-08-15T10:12:00Z">
        <w:del w:id="1244" w:author="Author" w:date="2016-08-25T13:47:00Z">
          <w:r w:rsidRPr="00866B6A" w:rsidDel="00FD13AF">
            <w:rPr>
              <w:rFonts w:eastAsiaTheme="minorHAnsi"/>
              <w:color w:val="auto"/>
              <w:lang w:val="en-US"/>
            </w:rPr>
            <w:delText xml:space="preserve">The sense of duty towards students is a compelling value that motivates teachers to do their best for them. Lina pointed out that her motivation for taking remedial lessons for students was her sense of duty towards the children, saying that </w:delText>
          </w:r>
        </w:del>
      </w:ins>
    </w:p>
    <w:p w14:paraId="4F9883F4" w14:textId="0811F941" w:rsidR="00866B6A" w:rsidRPr="00866B6A" w:rsidDel="00FD13AF" w:rsidRDefault="00866B6A" w:rsidP="00866B6A">
      <w:pPr>
        <w:spacing w:before="240" w:after="120"/>
        <w:ind w:left="720"/>
        <w:rPr>
          <w:ins w:id="1245" w:author="user" w:date="2016-08-15T10:12:00Z"/>
          <w:del w:id="1246" w:author="Author" w:date="2016-08-25T13:47:00Z"/>
          <w:rFonts w:eastAsiaTheme="minorHAnsi" w:cstheme="minorBidi"/>
          <w:iCs/>
          <w:color w:val="auto"/>
          <w:lang w:eastAsia="en-SG"/>
        </w:rPr>
      </w:pPr>
      <w:ins w:id="1247" w:author="user" w:date="2016-08-15T10:12:00Z">
        <w:del w:id="1248" w:author="Author" w:date="2016-08-25T13:47:00Z">
          <w:r w:rsidRPr="00866B6A" w:rsidDel="00FD13AF">
            <w:rPr>
              <w:rFonts w:eastAsiaTheme="minorHAnsi" w:cstheme="minorBidi"/>
              <w:iCs/>
              <w:color w:val="auto"/>
              <w:lang w:eastAsia="en-SG"/>
            </w:rPr>
            <w:delText>“We are doing this remedial class because we feel a duty to the children. We take so much effort.”</w:delText>
          </w:r>
        </w:del>
      </w:ins>
    </w:p>
    <w:p w14:paraId="290B00CF" w14:textId="2B2DB82A" w:rsidR="00866B6A" w:rsidRPr="00866B6A" w:rsidDel="00FD13AF" w:rsidRDefault="00866B6A" w:rsidP="00866B6A">
      <w:pPr>
        <w:spacing w:after="160"/>
        <w:ind w:firstLine="720"/>
        <w:rPr>
          <w:ins w:id="1249" w:author="user" w:date="2016-08-15T10:12:00Z"/>
          <w:del w:id="1250" w:author="Author" w:date="2016-08-25T13:47:00Z"/>
          <w:rFonts w:eastAsiaTheme="minorHAnsi"/>
          <w:color w:val="auto"/>
          <w:lang w:val="en-US"/>
        </w:rPr>
      </w:pPr>
      <w:ins w:id="1251" w:author="user" w:date="2016-08-15T10:12:00Z">
        <w:del w:id="1252" w:author="Author" w:date="2016-08-25T13:47:00Z">
          <w:r w:rsidRPr="00866B6A" w:rsidDel="00FD13AF">
            <w:rPr>
              <w:rFonts w:eastAsiaTheme="minorHAnsi"/>
              <w:color w:val="auto"/>
              <w:lang w:val="en-US"/>
            </w:rPr>
            <w:delText xml:space="preserve">In the absence of any other motivation from outside, it is the inner loyalty to the profession that sometimes sustains teachers. Lina said, </w:delText>
          </w:r>
        </w:del>
      </w:ins>
    </w:p>
    <w:p w14:paraId="262ABE85" w14:textId="71C72195" w:rsidR="00866B6A" w:rsidRPr="00866B6A" w:rsidDel="00FD13AF" w:rsidRDefault="00866B6A" w:rsidP="00866B6A">
      <w:pPr>
        <w:spacing w:before="240" w:after="120"/>
        <w:ind w:left="720"/>
        <w:rPr>
          <w:ins w:id="1253" w:author="user" w:date="2016-08-15T10:12:00Z"/>
          <w:del w:id="1254" w:author="Author" w:date="2016-08-25T13:47:00Z"/>
          <w:rFonts w:eastAsiaTheme="minorHAnsi" w:cstheme="minorBidi"/>
          <w:iCs/>
          <w:color w:val="auto"/>
          <w:lang w:eastAsia="en-SG"/>
        </w:rPr>
      </w:pPr>
      <w:ins w:id="1255" w:author="user" w:date="2016-08-15T10:12:00Z">
        <w:del w:id="1256" w:author="Author" w:date="2016-08-25T13:47:00Z">
          <w:r w:rsidRPr="00866B6A" w:rsidDel="00FD13AF">
            <w:rPr>
              <w:rFonts w:eastAsiaTheme="minorHAnsi" w:cstheme="minorBidi"/>
              <w:iCs/>
              <w:color w:val="auto"/>
              <w:lang w:eastAsia="en-SG"/>
            </w:rPr>
            <w:delText>“I have never had any salary increment or any appreciation from the school about me getting the high results. Nobody has said anything or appreciated me. But I continue my work in the same sincere spirit maybe because of my loyalty to the profession…students need marks. I don’t get any personal gain from that. But professionally I have to try for it as a teacher. So I am continuing my sincere work. That is all…. I have no personal gain. As a teacher I think it is my duty and I do it.”</w:delText>
          </w:r>
        </w:del>
      </w:ins>
    </w:p>
    <w:p w14:paraId="50DBCC6E" w14:textId="30315EC0" w:rsidR="00866B6A" w:rsidRPr="00866B6A" w:rsidDel="00FD13AF" w:rsidRDefault="00866B6A" w:rsidP="00866B6A">
      <w:pPr>
        <w:spacing w:after="160"/>
        <w:ind w:firstLine="720"/>
        <w:rPr>
          <w:ins w:id="1257" w:author="user" w:date="2016-08-15T10:12:00Z"/>
          <w:del w:id="1258" w:author="Author" w:date="2016-08-25T13:47:00Z"/>
          <w:rFonts w:eastAsiaTheme="minorHAnsi"/>
          <w:color w:val="auto"/>
          <w:lang w:val="en-US"/>
        </w:rPr>
      </w:pPr>
      <w:ins w:id="1259" w:author="user" w:date="2016-08-15T10:12:00Z">
        <w:del w:id="1260" w:author="Author" w:date="2016-08-25T13:47:00Z">
          <w:r w:rsidRPr="00866B6A" w:rsidDel="00FD13AF">
            <w:rPr>
              <w:rFonts w:eastAsiaTheme="minorHAnsi"/>
              <w:color w:val="auto"/>
              <w:lang w:val="en-US"/>
            </w:rPr>
            <w:delText>When teachers feel loyal to the school, and want the school to succeed, they think broadly, and takes initiatives. Thus, loyalty is a value that empowers teachers to engage in activities that benefit the school. Teacher Abhay, the chemistry teacher was driven by a desire to attract more students to the school when he initiated a camp for primary six students. Normally after primary six, a lot of students left the school to join other schools. He explained:</w:delText>
          </w:r>
        </w:del>
      </w:ins>
    </w:p>
    <w:p w14:paraId="1B3E892E" w14:textId="2A649FF5" w:rsidR="00866B6A" w:rsidRPr="00866B6A" w:rsidDel="00FD13AF" w:rsidRDefault="00866B6A" w:rsidP="00866B6A">
      <w:pPr>
        <w:spacing w:before="240" w:after="120"/>
        <w:ind w:left="720"/>
        <w:rPr>
          <w:ins w:id="1261" w:author="user" w:date="2016-08-15T10:12:00Z"/>
          <w:del w:id="1262" w:author="Author" w:date="2016-08-25T13:47:00Z"/>
          <w:rFonts w:eastAsiaTheme="minorHAnsi" w:cstheme="minorBidi"/>
          <w:iCs/>
          <w:color w:val="auto"/>
          <w:lang w:eastAsia="en-SG"/>
        </w:rPr>
      </w:pPr>
      <w:ins w:id="1263" w:author="user" w:date="2016-08-15T10:12:00Z">
        <w:del w:id="1264" w:author="Author" w:date="2016-08-25T13:47:00Z">
          <w:r w:rsidRPr="00866B6A" w:rsidDel="00FD13AF">
            <w:rPr>
              <w:rFonts w:eastAsiaTheme="minorHAnsi" w:cstheme="minorBidi"/>
              <w:iCs/>
              <w:color w:val="auto"/>
              <w:lang w:eastAsia="en-SG"/>
            </w:rPr>
            <w:delText xml:space="preserve">“Why I did the camp for primary six students…we want all the primary six students to come to the secondary. We don’t want them to go to other schools. In the past years, some of them have gone to other schools. So if it continues like that, we won’t have enough students here. It will affect us badly. We want all the 72 primary six students to join our own secondary section.” </w:delText>
          </w:r>
        </w:del>
      </w:ins>
    </w:p>
    <w:p w14:paraId="49216ECB" w14:textId="4189F205" w:rsidR="00866B6A" w:rsidRPr="00866B6A" w:rsidDel="00FD13AF" w:rsidRDefault="00D16DCD" w:rsidP="00866B6A">
      <w:pPr>
        <w:tabs>
          <w:tab w:val="left" w:pos="10080"/>
        </w:tabs>
        <w:spacing w:before="240" w:after="120"/>
        <w:ind w:left="720"/>
        <w:outlineLvl w:val="2"/>
        <w:rPr>
          <w:ins w:id="1265" w:author="user" w:date="2016-08-15T10:12:00Z"/>
          <w:del w:id="1266" w:author="Author" w:date="2016-08-25T13:47:00Z"/>
          <w:rFonts w:eastAsiaTheme="majorEastAsia" w:cstheme="majorBidi"/>
          <w:b/>
          <w:szCs w:val="26"/>
          <w:lang w:val="en-US"/>
        </w:rPr>
      </w:pPr>
      <w:bookmarkStart w:id="1267" w:name="_Toc434628302"/>
      <w:bookmarkStart w:id="1268" w:name="_Toc434803617"/>
      <w:bookmarkStart w:id="1269" w:name="_Toc437371585"/>
      <w:ins w:id="1270" w:author="user" w:date="2016-08-15T10:12:00Z">
        <w:del w:id="1271" w:author="Author" w:date="2016-08-25T13:47:00Z">
          <w:r w:rsidDel="00FD13AF">
            <w:rPr>
              <w:rFonts w:eastAsiaTheme="majorEastAsia" w:cstheme="majorBidi"/>
              <w:b/>
              <w:szCs w:val="26"/>
              <w:lang w:val="en-US"/>
            </w:rPr>
            <w:delText>7</w:delText>
          </w:r>
          <w:r w:rsidR="00866B6A" w:rsidRPr="00866B6A" w:rsidDel="00FD13AF">
            <w:rPr>
              <w:rFonts w:eastAsiaTheme="majorEastAsia" w:cstheme="majorBidi"/>
              <w:b/>
              <w:szCs w:val="26"/>
              <w:lang w:val="en-US"/>
            </w:rPr>
            <w:delText>.2 Positive beliefs</w:delText>
          </w:r>
          <w:bookmarkEnd w:id="1267"/>
          <w:bookmarkEnd w:id="1268"/>
          <w:bookmarkEnd w:id="1269"/>
        </w:del>
      </w:ins>
    </w:p>
    <w:p w14:paraId="22A44DB8" w14:textId="4B213853" w:rsidR="00866B6A" w:rsidRPr="00866B6A" w:rsidDel="00FD13AF" w:rsidRDefault="00866B6A" w:rsidP="00866B6A">
      <w:pPr>
        <w:spacing w:after="160"/>
        <w:ind w:firstLine="720"/>
        <w:rPr>
          <w:ins w:id="1272" w:author="user" w:date="2016-08-15T10:12:00Z"/>
          <w:del w:id="1273" w:author="Author" w:date="2016-08-25T13:47:00Z"/>
          <w:rFonts w:eastAsiaTheme="minorHAnsi"/>
          <w:color w:val="auto"/>
          <w:lang w:val="en-US"/>
        </w:rPr>
      </w:pPr>
      <w:ins w:id="1274" w:author="user" w:date="2016-08-15T10:12:00Z">
        <w:del w:id="1275" w:author="Author" w:date="2016-08-25T13:47:00Z">
          <w:r w:rsidRPr="00866B6A" w:rsidDel="00FD13AF">
            <w:rPr>
              <w:rFonts w:eastAsiaTheme="minorHAnsi"/>
              <w:color w:val="auto"/>
              <w:lang w:val="en-US"/>
            </w:rPr>
            <w:delText xml:space="preserve">Most teachers reported a high level of self-efficacy. They believe that they have high professional knowledge as well as competence in the teaching profession. </w:delText>
          </w:r>
        </w:del>
      </w:ins>
    </w:p>
    <w:p w14:paraId="14465BDF" w14:textId="02967D11" w:rsidR="00866B6A" w:rsidRPr="00866B6A" w:rsidDel="00FD13AF" w:rsidRDefault="00866B6A" w:rsidP="00866B6A">
      <w:pPr>
        <w:spacing w:before="240" w:after="120"/>
        <w:ind w:left="720"/>
        <w:rPr>
          <w:ins w:id="1276" w:author="user" w:date="2016-08-15T10:12:00Z"/>
          <w:del w:id="1277" w:author="Author" w:date="2016-08-25T13:47:00Z"/>
          <w:rFonts w:eastAsiaTheme="minorHAnsi" w:cstheme="minorBidi"/>
          <w:iCs/>
          <w:color w:val="auto"/>
          <w:lang w:eastAsia="en-SG"/>
        </w:rPr>
      </w:pPr>
      <w:ins w:id="1278" w:author="user" w:date="2016-08-15T10:12:00Z">
        <w:del w:id="1279" w:author="Author" w:date="2016-08-25T13:47:00Z">
          <w:r w:rsidRPr="00866B6A" w:rsidDel="00FD13AF">
            <w:rPr>
              <w:rFonts w:eastAsiaTheme="minorHAnsi" w:cstheme="minorBidi"/>
              <w:iCs/>
              <w:color w:val="auto"/>
              <w:lang w:eastAsia="en-SG"/>
            </w:rPr>
            <w:delText xml:space="preserve"> “If it is science and biology I feel 80 to 90% confident. I am more confident in biology than General science” (teacher Keerthi).</w:delText>
          </w:r>
        </w:del>
      </w:ins>
    </w:p>
    <w:p w14:paraId="6A3F2D2F" w14:textId="46FC42BF" w:rsidR="00866B6A" w:rsidRPr="00866B6A" w:rsidDel="00FD13AF" w:rsidRDefault="00866B6A" w:rsidP="00866B6A">
      <w:pPr>
        <w:spacing w:before="240" w:after="120"/>
        <w:ind w:left="720"/>
        <w:rPr>
          <w:ins w:id="1280" w:author="user" w:date="2016-08-15T10:12:00Z"/>
          <w:del w:id="1281" w:author="Author" w:date="2016-08-25T13:47:00Z"/>
          <w:rFonts w:eastAsiaTheme="minorHAnsi" w:cstheme="minorBidi"/>
          <w:iCs/>
          <w:color w:val="auto"/>
          <w:lang w:eastAsia="en-SG"/>
        </w:rPr>
      </w:pPr>
      <w:ins w:id="1282" w:author="user" w:date="2016-08-15T10:12:00Z">
        <w:del w:id="1283" w:author="Author" w:date="2016-08-25T13:47:00Z">
          <w:r w:rsidRPr="00866B6A" w:rsidDel="00FD13AF">
            <w:rPr>
              <w:rFonts w:eastAsiaTheme="minorHAnsi" w:cstheme="minorBidi"/>
              <w:iCs/>
              <w:color w:val="auto"/>
              <w:lang w:eastAsia="en-SG"/>
            </w:rPr>
            <w:delText xml:space="preserve"> “I believe I can bring medals back if we compete with other schools. Already I have brought back a few. I am very proud of that” (teacher Benedict).</w:delText>
          </w:r>
        </w:del>
      </w:ins>
    </w:p>
    <w:p w14:paraId="14B5669A" w14:textId="138C0159" w:rsidR="00866B6A" w:rsidRPr="00866B6A" w:rsidDel="00FD13AF" w:rsidRDefault="00866B6A" w:rsidP="00866B6A">
      <w:pPr>
        <w:spacing w:after="160"/>
        <w:ind w:firstLine="720"/>
        <w:rPr>
          <w:ins w:id="1284" w:author="user" w:date="2016-08-15T10:12:00Z"/>
          <w:del w:id="1285" w:author="Author" w:date="2016-08-25T13:47:00Z"/>
          <w:rFonts w:eastAsiaTheme="minorHAnsi" w:cstheme="minorBidi"/>
          <w:color w:val="auto"/>
          <w:lang w:val="en-US"/>
        </w:rPr>
      </w:pPr>
      <w:ins w:id="1286" w:author="user" w:date="2016-08-15T10:12:00Z">
        <w:del w:id="1287" w:author="Author" w:date="2016-08-25T13:47:00Z">
          <w:r w:rsidRPr="00866B6A" w:rsidDel="00FD13AF">
            <w:rPr>
              <w:rFonts w:eastAsiaTheme="minorHAnsi" w:cstheme="minorBidi"/>
              <w:color w:val="auto"/>
              <w:lang w:val="en-US"/>
            </w:rPr>
            <w:delText>The years of experience that one spends teaching, with periods of self-reflection and learning from mistakes, enhances teacher empowerment. Teacher Sheena, the most experienced teacher among the participants of this study, and teacher Lina, had the following to say.</w:delText>
          </w:r>
        </w:del>
      </w:ins>
    </w:p>
    <w:p w14:paraId="0E2DE576" w14:textId="63F35D1E" w:rsidR="00866B6A" w:rsidRPr="00866B6A" w:rsidDel="00FD13AF" w:rsidRDefault="00866B6A" w:rsidP="00866B6A">
      <w:pPr>
        <w:spacing w:before="240" w:after="120"/>
        <w:ind w:left="720"/>
        <w:rPr>
          <w:ins w:id="1288" w:author="user" w:date="2016-08-15T10:12:00Z"/>
          <w:del w:id="1289" w:author="Author" w:date="2016-08-25T13:47:00Z"/>
          <w:rFonts w:eastAsiaTheme="minorHAnsi" w:cstheme="minorBidi"/>
          <w:iCs/>
          <w:color w:val="auto"/>
          <w:lang w:eastAsia="en-SG"/>
        </w:rPr>
      </w:pPr>
      <w:ins w:id="1290" w:author="user" w:date="2016-08-15T10:12:00Z">
        <w:del w:id="1291" w:author="Author" w:date="2016-08-25T13:47:00Z">
          <w:r w:rsidRPr="00866B6A" w:rsidDel="00FD13AF">
            <w:rPr>
              <w:rFonts w:eastAsiaTheme="minorHAnsi" w:cstheme="minorBidi"/>
              <w:iCs/>
              <w:color w:val="auto"/>
              <w:lang w:eastAsia="en-SG"/>
            </w:rPr>
            <w:delText>“I used to feel threatened or vulnerable during my first years. But not now. With my experience I have a lot of confidence now” (teacher Sheena).</w:delText>
          </w:r>
        </w:del>
      </w:ins>
    </w:p>
    <w:p w14:paraId="11C8863C" w14:textId="0E5129AB" w:rsidR="00866B6A" w:rsidRPr="00866B6A" w:rsidDel="00FD13AF" w:rsidRDefault="00866B6A" w:rsidP="00866B6A">
      <w:pPr>
        <w:spacing w:before="240" w:after="120"/>
        <w:ind w:left="720"/>
        <w:rPr>
          <w:ins w:id="1292" w:author="user" w:date="2016-08-15T10:12:00Z"/>
          <w:del w:id="1293" w:author="Author" w:date="2016-08-25T13:47:00Z"/>
          <w:rFonts w:eastAsiaTheme="minorHAnsi" w:cstheme="minorBidi"/>
          <w:iCs/>
          <w:color w:val="auto"/>
          <w:lang w:eastAsia="en-SG"/>
        </w:rPr>
      </w:pPr>
      <w:ins w:id="1294" w:author="user" w:date="2016-08-15T10:12:00Z">
        <w:del w:id="1295" w:author="Author" w:date="2016-08-25T13:47:00Z">
          <w:r w:rsidRPr="00866B6A" w:rsidDel="00FD13AF">
            <w:rPr>
              <w:rFonts w:eastAsiaTheme="minorHAnsi" w:cstheme="minorBidi"/>
              <w:iCs/>
              <w:color w:val="auto"/>
              <w:lang w:eastAsia="en-SG"/>
            </w:rPr>
            <w:delText xml:space="preserve"> “I used to believe that students have to listen to exactly what teacher says. But the students here are not like that. So I have changed. Due to experience” (teacher Lina).</w:delText>
          </w:r>
        </w:del>
      </w:ins>
    </w:p>
    <w:p w14:paraId="54D25F46" w14:textId="15E4D987" w:rsidR="00866B6A" w:rsidRPr="00866B6A" w:rsidDel="00FD13AF" w:rsidRDefault="00866B6A" w:rsidP="00866B6A">
      <w:pPr>
        <w:spacing w:before="240" w:after="160"/>
        <w:ind w:firstLine="720"/>
        <w:rPr>
          <w:ins w:id="1296" w:author="user" w:date="2016-08-15T10:12:00Z"/>
          <w:del w:id="1297" w:author="Author" w:date="2016-08-25T13:47:00Z"/>
          <w:rFonts w:eastAsiaTheme="minorHAnsi"/>
          <w:color w:val="auto"/>
          <w:lang w:val="en-US"/>
        </w:rPr>
      </w:pPr>
      <w:ins w:id="1298" w:author="user" w:date="2016-08-15T10:12:00Z">
        <w:del w:id="1299" w:author="Author" w:date="2016-08-25T13:47:00Z">
          <w:r w:rsidRPr="00866B6A" w:rsidDel="00FD13AF">
            <w:rPr>
              <w:rFonts w:eastAsiaTheme="minorHAnsi"/>
              <w:color w:val="auto"/>
              <w:lang w:val="en-US"/>
            </w:rPr>
            <w:delText>Those teachers who had a positive image of the teaching profession in their minds were seen to be proud of their profession, and able to find meaning in it.</w:delText>
          </w:r>
        </w:del>
      </w:ins>
    </w:p>
    <w:p w14:paraId="259DD21A" w14:textId="674E3FF7" w:rsidR="00866B6A" w:rsidRPr="00866B6A" w:rsidDel="00FD13AF" w:rsidRDefault="00866B6A" w:rsidP="00866B6A">
      <w:pPr>
        <w:spacing w:before="240" w:after="120"/>
        <w:ind w:left="720"/>
        <w:rPr>
          <w:ins w:id="1300" w:author="user" w:date="2016-08-15T10:12:00Z"/>
          <w:del w:id="1301" w:author="Author" w:date="2016-08-25T13:47:00Z"/>
          <w:rFonts w:eastAsiaTheme="minorHAnsi" w:cstheme="minorBidi"/>
          <w:iCs/>
          <w:color w:val="auto"/>
          <w:lang w:eastAsia="en-SG"/>
        </w:rPr>
      </w:pPr>
      <w:ins w:id="1302" w:author="user" w:date="2016-08-15T10:12:00Z">
        <w:del w:id="1303" w:author="Author" w:date="2016-08-25T13:47:00Z">
          <w:r w:rsidRPr="00866B6A" w:rsidDel="00FD13AF">
            <w:rPr>
              <w:rFonts w:eastAsiaTheme="minorHAnsi" w:cstheme="minorBidi"/>
              <w:iCs/>
              <w:color w:val="auto"/>
              <w:lang w:eastAsia="en-SG"/>
            </w:rPr>
            <w:delText xml:space="preserve"> “We all have our own individuality, but part of that is developed by our teacher. That is the teachers’ power” (teacher Katrina).</w:delText>
          </w:r>
        </w:del>
      </w:ins>
    </w:p>
    <w:p w14:paraId="329208D6" w14:textId="7F5D30F5" w:rsidR="00866B6A" w:rsidRPr="00866B6A" w:rsidDel="00FD13AF" w:rsidRDefault="00866B6A" w:rsidP="00866B6A">
      <w:pPr>
        <w:spacing w:before="240" w:after="120"/>
        <w:ind w:left="720"/>
        <w:rPr>
          <w:ins w:id="1304" w:author="user" w:date="2016-08-15T10:12:00Z"/>
          <w:del w:id="1305" w:author="Author" w:date="2016-08-25T13:47:00Z"/>
          <w:rFonts w:eastAsiaTheme="minorHAnsi" w:cstheme="minorBidi"/>
          <w:iCs/>
          <w:color w:val="auto"/>
          <w:lang w:eastAsia="en-SG"/>
        </w:rPr>
      </w:pPr>
      <w:ins w:id="1306" w:author="user" w:date="2016-08-15T10:12:00Z">
        <w:del w:id="1307" w:author="Author" w:date="2016-08-25T13:47:00Z">
          <w:r w:rsidRPr="00866B6A" w:rsidDel="00FD13AF">
            <w:rPr>
              <w:rFonts w:eastAsiaTheme="minorHAnsi" w:cstheme="minorBidi"/>
              <w:iCs/>
              <w:color w:val="auto"/>
              <w:lang w:eastAsia="en-SG"/>
            </w:rPr>
            <w:delText>“It is meaningful because it changes students’ lives. If you know how to target right and how to approach students” (teacher Benedict).</w:delText>
          </w:r>
        </w:del>
      </w:ins>
    </w:p>
    <w:p w14:paraId="2769C7F8" w14:textId="4AA97EA1" w:rsidR="00866B6A" w:rsidRPr="00866B6A" w:rsidDel="00FD13AF" w:rsidRDefault="00D16DCD" w:rsidP="00866B6A">
      <w:pPr>
        <w:tabs>
          <w:tab w:val="left" w:pos="10080"/>
        </w:tabs>
        <w:spacing w:before="240" w:after="120"/>
        <w:ind w:left="720"/>
        <w:outlineLvl w:val="2"/>
        <w:rPr>
          <w:ins w:id="1308" w:author="user" w:date="2016-08-15T10:12:00Z"/>
          <w:del w:id="1309" w:author="Author" w:date="2016-08-25T13:47:00Z"/>
          <w:rFonts w:eastAsiaTheme="majorEastAsia" w:cstheme="majorBidi"/>
          <w:b/>
          <w:szCs w:val="26"/>
          <w:lang w:val="en-US"/>
        </w:rPr>
      </w:pPr>
      <w:bookmarkStart w:id="1310" w:name="_Toc434628303"/>
      <w:bookmarkStart w:id="1311" w:name="_Toc434803618"/>
      <w:bookmarkStart w:id="1312" w:name="_Toc437371586"/>
      <w:ins w:id="1313" w:author="user" w:date="2016-08-15T10:12:00Z">
        <w:del w:id="1314" w:author="Author" w:date="2016-08-25T13:47:00Z">
          <w:r w:rsidDel="00FD13AF">
            <w:rPr>
              <w:rFonts w:eastAsiaTheme="majorEastAsia" w:cstheme="majorBidi"/>
              <w:b/>
              <w:szCs w:val="26"/>
              <w:lang w:val="en-US"/>
            </w:rPr>
            <w:delText>7</w:delText>
          </w:r>
          <w:r w:rsidR="00866B6A" w:rsidRPr="00866B6A" w:rsidDel="00FD13AF">
            <w:rPr>
              <w:rFonts w:eastAsiaTheme="majorEastAsia" w:cstheme="majorBidi"/>
              <w:b/>
              <w:szCs w:val="26"/>
              <w:lang w:val="en-US"/>
            </w:rPr>
            <w:delText>.3 Conducive dispositions</w:delText>
          </w:r>
          <w:bookmarkEnd w:id="1310"/>
          <w:bookmarkEnd w:id="1311"/>
          <w:bookmarkEnd w:id="1312"/>
        </w:del>
      </w:ins>
    </w:p>
    <w:p w14:paraId="202940D9" w14:textId="7DC7CBA9" w:rsidR="00866B6A" w:rsidRPr="00866B6A" w:rsidDel="00FD13AF" w:rsidRDefault="00866B6A" w:rsidP="00866B6A">
      <w:pPr>
        <w:ind w:firstLine="720"/>
        <w:rPr>
          <w:ins w:id="1315" w:author="user" w:date="2016-08-15T10:12:00Z"/>
          <w:del w:id="1316" w:author="Author" w:date="2016-08-25T13:47:00Z"/>
          <w:rFonts w:eastAsiaTheme="minorHAnsi"/>
          <w:lang w:eastAsia="en-SG"/>
        </w:rPr>
      </w:pPr>
      <w:ins w:id="1317" w:author="user" w:date="2016-08-15T10:12:00Z">
        <w:del w:id="1318" w:author="Author" w:date="2016-08-25T13:47:00Z">
          <w:r w:rsidRPr="00866B6A" w:rsidDel="00FD13AF">
            <w:rPr>
              <w:rFonts w:eastAsiaTheme="minorHAnsi"/>
              <w:lang w:eastAsia="en-SG"/>
            </w:rPr>
            <w:delText xml:space="preserve">When a teacher has always had a personal liking for an activity that helps that teacher to develop professionally, he or she might engage in it often. Some teachers like working with students, and the teaching job itself. </w:delText>
          </w:r>
        </w:del>
      </w:ins>
    </w:p>
    <w:p w14:paraId="69A990CF" w14:textId="1C15DB71" w:rsidR="00866B6A" w:rsidRPr="00866B6A" w:rsidDel="00FD13AF" w:rsidRDefault="00866B6A" w:rsidP="00866B6A">
      <w:pPr>
        <w:spacing w:before="240" w:after="120"/>
        <w:ind w:left="720"/>
        <w:rPr>
          <w:ins w:id="1319" w:author="user" w:date="2016-08-15T10:12:00Z"/>
          <w:del w:id="1320" w:author="Author" w:date="2016-08-25T13:47:00Z"/>
          <w:rFonts w:eastAsiaTheme="minorHAnsi" w:cstheme="minorBidi"/>
          <w:iCs/>
          <w:color w:val="auto"/>
          <w:lang w:eastAsia="en-SG"/>
        </w:rPr>
      </w:pPr>
      <w:ins w:id="1321" w:author="user" w:date="2016-08-15T10:12:00Z">
        <w:del w:id="1322" w:author="Author" w:date="2016-08-25T13:47:00Z">
          <w:r w:rsidRPr="00866B6A" w:rsidDel="00FD13AF">
            <w:rPr>
              <w:rFonts w:eastAsiaTheme="minorHAnsi" w:cstheme="minorBidi"/>
              <w:iCs/>
              <w:color w:val="auto"/>
              <w:lang w:eastAsia="en-SG"/>
            </w:rPr>
            <w:delText>“For me..to be a teacher is my ambition since young…because both of my parents are teachers. I got motivation from them…how they teach us..the same way I try to teach the children also… I enjoy my work because I have to deal with the students…if I have to choose between working in an office and working in a school, I prefer to work at a school…” (Teacher Raimie).</w:delText>
          </w:r>
        </w:del>
      </w:ins>
    </w:p>
    <w:p w14:paraId="29253615" w14:textId="7B8E6B2A" w:rsidR="00866B6A" w:rsidRPr="00866B6A" w:rsidDel="00FD13AF" w:rsidRDefault="00866B6A" w:rsidP="00866B6A">
      <w:pPr>
        <w:spacing w:after="160"/>
        <w:ind w:firstLine="720"/>
        <w:rPr>
          <w:ins w:id="1323" w:author="user" w:date="2016-08-15T10:12:00Z"/>
          <w:del w:id="1324" w:author="Author" w:date="2016-08-25T13:47:00Z"/>
          <w:rFonts w:eastAsiaTheme="minorHAnsi" w:cstheme="minorBidi"/>
          <w:color w:val="auto"/>
          <w:lang w:val="en-US"/>
        </w:rPr>
      </w:pPr>
      <w:ins w:id="1325" w:author="user" w:date="2016-08-15T10:12:00Z">
        <w:del w:id="1326" w:author="Author" w:date="2016-08-25T13:47:00Z">
          <w:r w:rsidRPr="00866B6A" w:rsidDel="00FD13AF">
            <w:rPr>
              <w:rFonts w:eastAsiaTheme="minorHAnsi" w:cstheme="minorBidi"/>
              <w:color w:val="auto"/>
              <w:lang w:val="en-US"/>
            </w:rPr>
            <w:delText xml:space="preserve">Some teachers have had a personal role model in their formative years, who inspired them tremendously and who instilled in them a love of teaching. </w:delText>
          </w:r>
        </w:del>
      </w:ins>
    </w:p>
    <w:p w14:paraId="13989827" w14:textId="509A55D2" w:rsidR="00866B6A" w:rsidRPr="00866B6A" w:rsidDel="00FD13AF" w:rsidRDefault="00866B6A" w:rsidP="00866B6A">
      <w:pPr>
        <w:spacing w:before="240" w:after="120"/>
        <w:ind w:left="720"/>
        <w:rPr>
          <w:ins w:id="1327" w:author="user" w:date="2016-08-15T10:12:00Z"/>
          <w:del w:id="1328" w:author="Author" w:date="2016-08-25T13:47:00Z"/>
          <w:rFonts w:eastAsiaTheme="minorHAnsi" w:cstheme="minorBidi"/>
          <w:iCs/>
          <w:color w:val="auto"/>
          <w:lang w:eastAsia="en-SG"/>
        </w:rPr>
      </w:pPr>
      <w:ins w:id="1329" w:author="user" w:date="2016-08-15T10:12:00Z">
        <w:del w:id="1330" w:author="Author" w:date="2016-08-25T13:47:00Z">
          <w:r w:rsidRPr="00866B6A" w:rsidDel="00FD13AF">
            <w:rPr>
              <w:rFonts w:eastAsiaTheme="minorHAnsi" w:cstheme="minorBidi"/>
              <w:iCs/>
              <w:color w:val="auto"/>
              <w:lang w:eastAsia="en-SG"/>
            </w:rPr>
            <w:delText>“When I was doing my degree studies, I had a wish to be a teacher. That time we had a statistics tuition teacher…If you sit in his class you will want to be a teacher…The motivation from that teacher was tremendous. How to teach a subject. How to get students interested in your class…he was a model for such things. He was a great motivation for me” (Teacher Jason).</w:delText>
          </w:r>
        </w:del>
      </w:ins>
    </w:p>
    <w:p w14:paraId="6011BF72" w14:textId="3774CFF1" w:rsidR="00866B6A" w:rsidRPr="00866B6A" w:rsidDel="00FD13AF" w:rsidRDefault="00866B6A" w:rsidP="00866B6A">
      <w:pPr>
        <w:ind w:firstLine="720"/>
        <w:rPr>
          <w:ins w:id="1331" w:author="user" w:date="2016-08-15T10:12:00Z"/>
          <w:del w:id="1332" w:author="Author" w:date="2016-08-25T13:47:00Z"/>
          <w:rFonts w:eastAsiaTheme="minorHAnsi"/>
          <w:lang w:eastAsia="en-SG"/>
        </w:rPr>
      </w:pPr>
      <w:ins w:id="1333" w:author="user" w:date="2016-08-15T10:12:00Z">
        <w:del w:id="1334" w:author="Author" w:date="2016-08-25T13:47:00Z">
          <w:r w:rsidRPr="00866B6A" w:rsidDel="00FD13AF">
            <w:rPr>
              <w:rFonts w:eastAsiaTheme="minorHAnsi"/>
              <w:lang w:eastAsia="en-SG"/>
            </w:rPr>
            <w:delText>When some teachers perceive scope for novelty and challenge in what they have to do, they are seen to rise to the occasion, and are motivated to do well.</w:delText>
          </w:r>
        </w:del>
      </w:ins>
    </w:p>
    <w:p w14:paraId="23EA69DC" w14:textId="0A065A7D" w:rsidR="00866B6A" w:rsidRPr="00866B6A" w:rsidDel="00FD13AF" w:rsidRDefault="00866B6A" w:rsidP="00866B6A">
      <w:pPr>
        <w:spacing w:before="240" w:after="120"/>
        <w:ind w:left="720"/>
        <w:rPr>
          <w:ins w:id="1335" w:author="user" w:date="2016-08-15T10:12:00Z"/>
          <w:del w:id="1336" w:author="Author" w:date="2016-08-25T13:47:00Z"/>
          <w:rFonts w:eastAsiaTheme="minorHAnsi" w:cstheme="minorBidi"/>
          <w:iCs/>
          <w:color w:val="auto"/>
          <w:lang w:eastAsia="en-SG"/>
        </w:rPr>
      </w:pPr>
      <w:ins w:id="1337" w:author="user" w:date="2016-08-15T10:12:00Z">
        <w:del w:id="1338" w:author="Author" w:date="2016-08-25T13:47:00Z">
          <w:r w:rsidRPr="00866B6A" w:rsidDel="00FD13AF">
            <w:rPr>
              <w:rFonts w:eastAsiaTheme="minorHAnsi" w:cstheme="minorBidi"/>
              <w:iCs/>
              <w:color w:val="auto"/>
              <w:lang w:eastAsia="en-SG"/>
            </w:rPr>
            <w:delText xml:space="preserve"> “When I teach AMaths (Advanced Mathematics) I have satisfaction. I have many things to do in AMaths. In DMaths there is nothing to do. ..No challenge. When I teach AMaths to the science students they ask me doubts. The subject is a bit difficult for them. When I explain to them and when I see them happy I feel satisfied. When the students ask good questions and I can answer them. But in the art class I teach DMaths. In that I don’t have anything new to do. No challenge. It is simple. I just have to explain nicely, then they can do it” (Teacher Jason).</w:delText>
          </w:r>
        </w:del>
      </w:ins>
    </w:p>
    <w:p w14:paraId="72EBD08B" w14:textId="66FFA826" w:rsidR="00866B6A" w:rsidRPr="00866B6A" w:rsidDel="00FD13AF" w:rsidRDefault="00D16DCD" w:rsidP="00866B6A">
      <w:pPr>
        <w:keepNext/>
        <w:keepLines/>
        <w:spacing w:before="240" w:after="120"/>
        <w:contextualSpacing/>
        <w:outlineLvl w:val="1"/>
        <w:rPr>
          <w:ins w:id="1339" w:author="user" w:date="2016-08-15T10:12:00Z"/>
          <w:del w:id="1340" w:author="Author" w:date="2016-08-25T13:47:00Z"/>
          <w:rFonts w:eastAsiaTheme="minorHAnsi" w:cstheme="minorBidi"/>
          <w:b/>
          <w:lang w:eastAsia="en-SG"/>
        </w:rPr>
      </w:pPr>
      <w:bookmarkStart w:id="1341" w:name="_Toc434628304"/>
      <w:bookmarkStart w:id="1342" w:name="_Toc434803619"/>
      <w:bookmarkStart w:id="1343" w:name="_Toc437371587"/>
      <w:ins w:id="1344" w:author="user" w:date="2016-08-15T10:12:00Z">
        <w:del w:id="1345" w:author="Author" w:date="2016-08-25T13:47:00Z">
          <w:r w:rsidDel="00FD13AF">
            <w:rPr>
              <w:rFonts w:eastAsiaTheme="minorHAnsi" w:cstheme="minorBidi"/>
              <w:b/>
              <w:lang w:eastAsia="en-SG"/>
            </w:rPr>
            <w:delText>8.</w:delText>
          </w:r>
          <w:r w:rsidR="00866B6A" w:rsidRPr="00866B6A" w:rsidDel="00FD13AF">
            <w:rPr>
              <w:rFonts w:eastAsiaTheme="minorHAnsi" w:cstheme="minorBidi"/>
              <w:b/>
              <w:lang w:eastAsia="en-SG"/>
            </w:rPr>
            <w:delText xml:space="preserve"> Personal factors underlying empowerment-impeding behaviour of the self</w:delText>
          </w:r>
          <w:bookmarkEnd w:id="1341"/>
          <w:bookmarkEnd w:id="1342"/>
          <w:bookmarkEnd w:id="1343"/>
        </w:del>
      </w:ins>
    </w:p>
    <w:p w14:paraId="5BAC6A77" w14:textId="0460E8B6" w:rsidR="00866B6A" w:rsidRPr="00866B6A" w:rsidDel="00FD13AF" w:rsidRDefault="00866B6A" w:rsidP="00866B6A">
      <w:pPr>
        <w:ind w:firstLine="720"/>
        <w:rPr>
          <w:ins w:id="1346" w:author="user" w:date="2016-08-15T10:12:00Z"/>
          <w:del w:id="1347" w:author="Author" w:date="2016-08-25T13:47:00Z"/>
          <w:rFonts w:eastAsiaTheme="minorHAnsi"/>
          <w:lang w:eastAsia="en-SG"/>
        </w:rPr>
      </w:pPr>
      <w:ins w:id="1348" w:author="user" w:date="2016-08-15T10:12:00Z">
        <w:del w:id="1349" w:author="Author" w:date="2016-08-25T13:47:00Z">
          <w:r w:rsidRPr="00866B6A" w:rsidDel="00FD13AF">
            <w:rPr>
              <w:rFonts w:eastAsiaTheme="minorHAnsi"/>
              <w:lang w:eastAsia="en-SG"/>
            </w:rPr>
            <w:delText>Empowerment-impeding behaviours are seen to be grounded in certain personal factors, which are given below.</w:delText>
          </w:r>
        </w:del>
      </w:ins>
    </w:p>
    <w:p w14:paraId="007D4EBF" w14:textId="7AC1C412" w:rsidR="00866B6A" w:rsidRPr="00866B6A" w:rsidDel="00FD13AF" w:rsidRDefault="00D16DCD" w:rsidP="00866B6A">
      <w:pPr>
        <w:tabs>
          <w:tab w:val="left" w:pos="10080"/>
        </w:tabs>
        <w:spacing w:before="240" w:after="120"/>
        <w:ind w:left="720"/>
        <w:outlineLvl w:val="2"/>
        <w:rPr>
          <w:ins w:id="1350" w:author="user" w:date="2016-08-15T10:12:00Z"/>
          <w:del w:id="1351" w:author="Author" w:date="2016-08-25T13:47:00Z"/>
          <w:rFonts w:eastAsiaTheme="majorEastAsia" w:cstheme="majorBidi"/>
          <w:b/>
          <w:szCs w:val="26"/>
          <w:lang w:val="en-US"/>
        </w:rPr>
      </w:pPr>
      <w:bookmarkStart w:id="1352" w:name="_Toc434628305"/>
      <w:bookmarkStart w:id="1353" w:name="_Toc434803620"/>
      <w:bookmarkStart w:id="1354" w:name="_Toc437371588"/>
      <w:ins w:id="1355" w:author="user" w:date="2016-08-15T10:12:00Z">
        <w:del w:id="1356" w:author="Author" w:date="2016-08-25T13:47:00Z">
          <w:r w:rsidDel="00FD13AF">
            <w:rPr>
              <w:rFonts w:eastAsiaTheme="majorEastAsia" w:cstheme="majorBidi"/>
              <w:b/>
              <w:szCs w:val="26"/>
              <w:lang w:val="en-US"/>
            </w:rPr>
            <w:delText>8</w:delText>
          </w:r>
          <w:r w:rsidR="00866B6A" w:rsidRPr="00866B6A" w:rsidDel="00FD13AF">
            <w:rPr>
              <w:rFonts w:eastAsiaTheme="majorEastAsia" w:cstheme="majorBidi"/>
              <w:b/>
              <w:szCs w:val="26"/>
              <w:lang w:val="en-US"/>
            </w:rPr>
            <w:delText>.1 Empowerment-impeding values</w:delText>
          </w:r>
          <w:bookmarkEnd w:id="1352"/>
          <w:bookmarkEnd w:id="1353"/>
          <w:bookmarkEnd w:id="1354"/>
        </w:del>
      </w:ins>
    </w:p>
    <w:p w14:paraId="62429DFF" w14:textId="6588FE7E" w:rsidR="00866B6A" w:rsidRPr="00866B6A" w:rsidDel="00FD13AF" w:rsidRDefault="00866B6A" w:rsidP="00866B6A">
      <w:pPr>
        <w:spacing w:after="160"/>
        <w:ind w:firstLine="720"/>
        <w:rPr>
          <w:ins w:id="1357" w:author="user" w:date="2016-08-15T10:12:00Z"/>
          <w:del w:id="1358" w:author="Author" w:date="2016-08-25T13:47:00Z"/>
          <w:rFonts w:eastAsiaTheme="minorHAnsi"/>
          <w:color w:val="auto"/>
          <w:lang w:val="en-US"/>
        </w:rPr>
      </w:pPr>
      <w:ins w:id="1359" w:author="user" w:date="2016-08-15T10:12:00Z">
        <w:del w:id="1360" w:author="Author" w:date="2016-08-25T13:47:00Z">
          <w:r w:rsidRPr="00866B6A" w:rsidDel="00FD13AF">
            <w:rPr>
              <w:rFonts w:eastAsiaTheme="minorHAnsi" w:cstheme="minorBidi"/>
              <w:color w:val="auto"/>
              <w:lang w:val="en-US"/>
            </w:rPr>
            <w:delText>Teachers, especially expatriate teachers, may have certain personal traits that differ from those of people in the host country. This may result in behaviours incongruent with the host culture, which may lead to disrespect towards them.</w:delText>
          </w:r>
          <w:r w:rsidRPr="00866B6A" w:rsidDel="00FD13AF">
            <w:rPr>
              <w:rFonts w:eastAsiaTheme="minorHAnsi"/>
              <w:color w:val="auto"/>
              <w:lang w:val="en-US"/>
            </w:rPr>
            <w:delText xml:space="preserve"> Some expatriate teachers create a bad image of themselves in the eyes of local, Bruneian teachers, because of their lack of regard or awareness for local cultural norms and behaviour. Teacher Jason shared this: </w:delText>
          </w:r>
        </w:del>
      </w:ins>
    </w:p>
    <w:p w14:paraId="30B42AB6" w14:textId="62269154" w:rsidR="00866B6A" w:rsidRPr="00866B6A" w:rsidDel="00FD13AF" w:rsidRDefault="00866B6A" w:rsidP="00866B6A">
      <w:pPr>
        <w:spacing w:before="240" w:after="120"/>
        <w:ind w:left="720"/>
        <w:rPr>
          <w:ins w:id="1361" w:author="user" w:date="2016-08-15T10:12:00Z"/>
          <w:del w:id="1362" w:author="Author" w:date="2016-08-25T13:47:00Z"/>
          <w:rFonts w:eastAsiaTheme="minorHAnsi" w:cstheme="minorBidi"/>
          <w:iCs/>
          <w:color w:val="auto"/>
          <w:lang w:eastAsia="en-SG"/>
        </w:rPr>
      </w:pPr>
      <w:ins w:id="1363" w:author="user" w:date="2016-08-15T10:12:00Z">
        <w:del w:id="1364" w:author="Author" w:date="2016-08-25T13:47:00Z">
          <w:r w:rsidRPr="00866B6A" w:rsidDel="00FD13AF">
            <w:rPr>
              <w:rFonts w:eastAsiaTheme="minorHAnsi" w:cstheme="minorBidi"/>
              <w:iCs/>
              <w:color w:val="auto"/>
              <w:lang w:eastAsia="en-SG"/>
            </w:rPr>
            <w:delText>“Maybe because of our way of talking…Many non-Indians in this staffroom don’t like the way the Indian teachers are behaving. .. The complaints and comments went even to the top.”</w:delText>
          </w:r>
        </w:del>
      </w:ins>
    </w:p>
    <w:p w14:paraId="0AD75CB7" w14:textId="3DC9874A" w:rsidR="00866B6A" w:rsidRPr="00866B6A" w:rsidDel="00FD13AF" w:rsidRDefault="00D16DCD" w:rsidP="00866B6A">
      <w:pPr>
        <w:tabs>
          <w:tab w:val="left" w:pos="10080"/>
        </w:tabs>
        <w:spacing w:before="240" w:after="120"/>
        <w:ind w:left="720"/>
        <w:outlineLvl w:val="2"/>
        <w:rPr>
          <w:ins w:id="1365" w:author="user" w:date="2016-08-15T10:12:00Z"/>
          <w:del w:id="1366" w:author="Author" w:date="2016-08-25T13:47:00Z"/>
          <w:rFonts w:eastAsiaTheme="majorEastAsia" w:cstheme="majorBidi"/>
          <w:b/>
          <w:szCs w:val="26"/>
          <w:lang w:val="en-US"/>
        </w:rPr>
      </w:pPr>
      <w:bookmarkStart w:id="1367" w:name="_Toc434628306"/>
      <w:bookmarkStart w:id="1368" w:name="_Toc434803621"/>
      <w:bookmarkStart w:id="1369" w:name="_Toc437371589"/>
      <w:ins w:id="1370" w:author="user" w:date="2016-08-15T10:12:00Z">
        <w:del w:id="1371" w:author="Author" w:date="2016-08-25T13:47:00Z">
          <w:r w:rsidDel="00FD13AF">
            <w:rPr>
              <w:rFonts w:eastAsiaTheme="majorEastAsia" w:cstheme="majorBidi"/>
              <w:b/>
              <w:szCs w:val="26"/>
              <w:lang w:val="en-US"/>
            </w:rPr>
            <w:delText>8</w:delText>
          </w:r>
          <w:r w:rsidR="00866B6A" w:rsidRPr="00866B6A" w:rsidDel="00FD13AF">
            <w:rPr>
              <w:rFonts w:eastAsiaTheme="majorEastAsia" w:cstheme="majorBidi"/>
              <w:b/>
              <w:szCs w:val="26"/>
              <w:lang w:val="en-US"/>
            </w:rPr>
            <w:delText>.2 Negative beliefs</w:delText>
          </w:r>
          <w:bookmarkEnd w:id="1367"/>
          <w:bookmarkEnd w:id="1368"/>
          <w:bookmarkEnd w:id="1369"/>
        </w:del>
      </w:ins>
    </w:p>
    <w:p w14:paraId="030C8EBC" w14:textId="139C885F" w:rsidR="00866B6A" w:rsidRPr="00866B6A" w:rsidDel="00FD13AF" w:rsidRDefault="00866B6A" w:rsidP="00866B6A">
      <w:pPr>
        <w:spacing w:after="160"/>
        <w:ind w:firstLine="720"/>
        <w:rPr>
          <w:ins w:id="1372" w:author="user" w:date="2016-08-15T10:12:00Z"/>
          <w:del w:id="1373" w:author="Author" w:date="2016-08-25T13:47:00Z"/>
          <w:rFonts w:eastAsiaTheme="minorHAnsi" w:cstheme="minorBidi"/>
          <w:color w:val="auto"/>
          <w:lang w:val="en-US"/>
        </w:rPr>
      </w:pPr>
      <w:ins w:id="1374" w:author="user" w:date="2016-08-15T10:12:00Z">
        <w:del w:id="1375" w:author="Author" w:date="2016-08-25T13:47:00Z">
          <w:r w:rsidRPr="00866B6A" w:rsidDel="00FD13AF">
            <w:rPr>
              <w:rFonts w:eastAsiaTheme="minorHAnsi" w:cstheme="minorBidi"/>
              <w:color w:val="auto"/>
              <w:lang w:val="en-US"/>
            </w:rPr>
            <w:delText xml:space="preserve">Some teachers may have negative, pre-conceived notions that cause them to withdraw from having an active role in school life. They may be aware of it too. Teacher Leona is a case in point. </w:delText>
          </w:r>
        </w:del>
      </w:ins>
    </w:p>
    <w:p w14:paraId="13CC62E5" w14:textId="73552A7B" w:rsidR="00866B6A" w:rsidRPr="00866B6A" w:rsidDel="00FD13AF" w:rsidRDefault="00866B6A" w:rsidP="00866B6A">
      <w:pPr>
        <w:spacing w:before="240" w:after="120"/>
        <w:ind w:left="720"/>
        <w:rPr>
          <w:ins w:id="1376" w:author="user" w:date="2016-08-15T10:12:00Z"/>
          <w:del w:id="1377" w:author="Author" w:date="2016-08-25T13:47:00Z"/>
          <w:rFonts w:eastAsiaTheme="minorHAnsi" w:cstheme="minorBidi"/>
          <w:iCs/>
          <w:color w:val="auto"/>
          <w:lang w:eastAsia="en-SG"/>
        </w:rPr>
      </w:pPr>
      <w:ins w:id="1378" w:author="user" w:date="2016-08-15T10:12:00Z">
        <w:del w:id="1379" w:author="Author" w:date="2016-08-25T13:47:00Z">
          <w:r w:rsidRPr="00866B6A" w:rsidDel="00FD13AF">
            <w:rPr>
              <w:rFonts w:eastAsiaTheme="minorHAnsi" w:cstheme="minorBidi"/>
              <w:iCs/>
              <w:color w:val="auto"/>
              <w:lang w:eastAsia="en-SG"/>
            </w:rPr>
            <w:delText>“I have not really initiated new programs in the school. I am not a personality who can be a leader. I am mostly a follower. Because if you want to suggest, you have to do it…I never want to become the one who suggests and becomes the leader.  I don’t want to be part of any decision making in the school. Because the more you make decisions the more comments you will get. And I don’t like issues, I don’t socialize much. I am a sensitive person. I will face more criticism.”</w:delText>
          </w:r>
        </w:del>
      </w:ins>
    </w:p>
    <w:p w14:paraId="22FA9F32" w14:textId="21758A84" w:rsidR="00866B6A" w:rsidRPr="00866B6A" w:rsidDel="00FD13AF" w:rsidRDefault="00866B6A" w:rsidP="00866B6A">
      <w:pPr>
        <w:spacing w:after="160"/>
        <w:ind w:firstLine="720"/>
        <w:rPr>
          <w:ins w:id="1380" w:author="user" w:date="2016-08-15T10:12:00Z"/>
          <w:del w:id="1381" w:author="Author" w:date="2016-08-25T13:47:00Z"/>
          <w:rFonts w:eastAsiaTheme="minorHAnsi"/>
          <w:color w:val="auto"/>
          <w:lang w:val="en-US"/>
        </w:rPr>
      </w:pPr>
      <w:ins w:id="1382" w:author="user" w:date="2016-08-15T10:12:00Z">
        <w:del w:id="1383" w:author="Author" w:date="2016-08-25T13:47:00Z">
          <w:r w:rsidRPr="00866B6A" w:rsidDel="00FD13AF">
            <w:rPr>
              <w:rFonts w:eastAsiaTheme="minorHAnsi"/>
              <w:color w:val="auto"/>
              <w:lang w:val="en-US"/>
            </w:rPr>
            <w:delText>Some teachers feel they are not competent enough.</w:delText>
          </w:r>
        </w:del>
      </w:ins>
    </w:p>
    <w:p w14:paraId="03BA0DE5" w14:textId="4F705BEB" w:rsidR="00866B6A" w:rsidRPr="00866B6A" w:rsidDel="00FD13AF" w:rsidRDefault="00866B6A" w:rsidP="00866B6A">
      <w:pPr>
        <w:spacing w:before="240" w:after="120"/>
        <w:ind w:left="720"/>
        <w:rPr>
          <w:ins w:id="1384" w:author="user" w:date="2016-08-15T10:12:00Z"/>
          <w:del w:id="1385" w:author="Author" w:date="2016-08-25T13:47:00Z"/>
          <w:rFonts w:eastAsiaTheme="minorHAnsi" w:cstheme="minorBidi"/>
          <w:iCs/>
          <w:color w:val="auto"/>
          <w:lang w:eastAsia="en-SG"/>
        </w:rPr>
      </w:pPr>
      <w:ins w:id="1386" w:author="user" w:date="2016-08-15T10:12:00Z">
        <w:del w:id="1387" w:author="Author" w:date="2016-08-25T13:47:00Z">
          <w:r w:rsidRPr="00866B6A" w:rsidDel="00FD13AF">
            <w:rPr>
              <w:rFonts w:eastAsiaTheme="minorHAnsi" w:cstheme="minorBidi"/>
              <w:iCs/>
              <w:color w:val="auto"/>
              <w:lang w:eastAsia="en-SG"/>
            </w:rPr>
            <w:delText>“My teaching competence is not really that high. Every year you need to do some improvement. What I did in my previous Malay school is not good enough here” (Teacher Katrina).</w:delText>
          </w:r>
        </w:del>
      </w:ins>
    </w:p>
    <w:p w14:paraId="13B3BDAC" w14:textId="24A90907" w:rsidR="00866B6A" w:rsidRPr="00866B6A" w:rsidDel="00FD13AF" w:rsidRDefault="00D16DCD" w:rsidP="00866B6A">
      <w:pPr>
        <w:tabs>
          <w:tab w:val="left" w:pos="10080"/>
        </w:tabs>
        <w:spacing w:before="240" w:after="120"/>
        <w:ind w:left="720"/>
        <w:outlineLvl w:val="2"/>
        <w:rPr>
          <w:ins w:id="1388" w:author="user" w:date="2016-08-15T10:12:00Z"/>
          <w:del w:id="1389" w:author="Author" w:date="2016-08-25T13:47:00Z"/>
          <w:rFonts w:eastAsiaTheme="majorEastAsia" w:cstheme="majorBidi"/>
          <w:b/>
          <w:szCs w:val="26"/>
          <w:lang w:val="en-US"/>
        </w:rPr>
      </w:pPr>
      <w:bookmarkStart w:id="1390" w:name="_Toc434628307"/>
      <w:bookmarkStart w:id="1391" w:name="_Toc434803622"/>
      <w:bookmarkStart w:id="1392" w:name="_Toc437371590"/>
      <w:ins w:id="1393" w:author="user" w:date="2016-08-15T10:12:00Z">
        <w:del w:id="1394" w:author="Author" w:date="2016-08-25T13:47:00Z">
          <w:r w:rsidDel="00FD13AF">
            <w:rPr>
              <w:rFonts w:eastAsiaTheme="majorEastAsia" w:cstheme="majorBidi"/>
              <w:b/>
              <w:szCs w:val="26"/>
              <w:lang w:val="en-US"/>
            </w:rPr>
            <w:delText>8</w:delText>
          </w:r>
          <w:r w:rsidR="00866B6A" w:rsidRPr="00866B6A" w:rsidDel="00FD13AF">
            <w:rPr>
              <w:rFonts w:eastAsiaTheme="majorEastAsia" w:cstheme="majorBidi"/>
              <w:b/>
              <w:szCs w:val="26"/>
              <w:lang w:val="en-US"/>
            </w:rPr>
            <w:delText>.3 Unfavourable dispositions</w:delText>
          </w:r>
          <w:bookmarkEnd w:id="1390"/>
          <w:bookmarkEnd w:id="1391"/>
          <w:bookmarkEnd w:id="1392"/>
        </w:del>
      </w:ins>
    </w:p>
    <w:p w14:paraId="71801ACA" w14:textId="00E7804B" w:rsidR="00866B6A" w:rsidRPr="00866B6A" w:rsidDel="00FD13AF" w:rsidRDefault="00866B6A" w:rsidP="00866B6A">
      <w:pPr>
        <w:spacing w:after="160"/>
        <w:ind w:firstLine="720"/>
        <w:rPr>
          <w:ins w:id="1395" w:author="user" w:date="2016-08-15T10:12:00Z"/>
          <w:del w:id="1396" w:author="Author" w:date="2016-08-25T13:47:00Z"/>
          <w:rFonts w:eastAsiaTheme="minorHAnsi" w:cstheme="minorBidi"/>
          <w:color w:val="auto"/>
          <w:lang w:val="en-US"/>
        </w:rPr>
      </w:pPr>
      <w:ins w:id="1397" w:author="user" w:date="2016-08-15T10:12:00Z">
        <w:del w:id="1398" w:author="Author" w:date="2016-08-25T13:47:00Z">
          <w:r w:rsidRPr="00866B6A" w:rsidDel="00FD13AF">
            <w:rPr>
              <w:rFonts w:eastAsiaTheme="minorHAnsi" w:cstheme="minorBidi"/>
              <w:color w:val="auto"/>
              <w:lang w:val="en-US"/>
            </w:rPr>
            <w:delText>Some teachers do not feel connected to the teaching profession. If a teacher begins to feel shame about her job, and she or he does not feel that the job is worth all the time and effort, there is discontent.</w:delText>
          </w:r>
        </w:del>
      </w:ins>
    </w:p>
    <w:p w14:paraId="5A90B722" w14:textId="7B6B120A" w:rsidR="00866B6A" w:rsidRPr="00866B6A" w:rsidDel="00FD13AF" w:rsidRDefault="00866B6A" w:rsidP="00866B6A">
      <w:pPr>
        <w:spacing w:before="240" w:after="120"/>
        <w:ind w:left="720"/>
        <w:rPr>
          <w:ins w:id="1399" w:author="user" w:date="2016-08-15T10:12:00Z"/>
          <w:del w:id="1400" w:author="Author" w:date="2016-08-25T13:47:00Z"/>
          <w:rFonts w:eastAsiaTheme="minorHAnsi" w:cstheme="minorBidi"/>
          <w:iCs/>
          <w:color w:val="auto"/>
          <w:lang w:eastAsia="en-SG"/>
        </w:rPr>
      </w:pPr>
      <w:ins w:id="1401" w:author="user" w:date="2016-08-15T10:12:00Z">
        <w:del w:id="1402" w:author="Author" w:date="2016-08-25T13:47:00Z">
          <w:r w:rsidRPr="00866B6A" w:rsidDel="00FD13AF">
            <w:rPr>
              <w:rFonts w:eastAsiaTheme="minorHAnsi" w:cstheme="minorBidi"/>
              <w:iCs/>
              <w:color w:val="auto"/>
              <w:lang w:eastAsia="en-SG"/>
            </w:rPr>
            <w:delText xml:space="preserve"> “Sometimes I feel shame. To some people when I say I am a teacher I feel proud. But some other people I feel shame. It depends on the people you approach. Some people are more materialistic. Some other people value what they do to the society as successful… I feel shame when I am with materialistic people who think money is success.  Because teaching doesn’t earn much…But with people who are more educated ...I feel proud. Because they think success as helping the society” (Teacher Leona).</w:delText>
          </w:r>
        </w:del>
      </w:ins>
    </w:p>
    <w:p w14:paraId="7CCE8803" w14:textId="53BB48F6" w:rsidR="00866B6A" w:rsidRPr="00866B6A" w:rsidDel="00FD13AF" w:rsidRDefault="00D16DCD" w:rsidP="00866B6A">
      <w:pPr>
        <w:keepNext/>
        <w:keepLines/>
        <w:spacing w:before="240" w:after="120"/>
        <w:contextualSpacing/>
        <w:outlineLvl w:val="1"/>
        <w:rPr>
          <w:ins w:id="1403" w:author="user" w:date="2016-08-15T10:12:00Z"/>
          <w:del w:id="1404" w:author="Author" w:date="2016-08-25T13:47:00Z"/>
          <w:rFonts w:eastAsiaTheme="minorHAnsi" w:cstheme="minorBidi"/>
          <w:b/>
          <w:lang w:eastAsia="en-SG"/>
        </w:rPr>
      </w:pPr>
      <w:bookmarkStart w:id="1405" w:name="_Toc434628308"/>
      <w:bookmarkStart w:id="1406" w:name="_Toc434803623"/>
      <w:bookmarkStart w:id="1407" w:name="_Toc437371591"/>
      <w:ins w:id="1408" w:author="user" w:date="2016-08-15T10:12:00Z">
        <w:del w:id="1409" w:author="Author" w:date="2016-08-25T13:47:00Z">
          <w:r w:rsidDel="00FD13AF">
            <w:rPr>
              <w:rFonts w:eastAsiaTheme="minorHAnsi" w:cstheme="minorBidi"/>
              <w:b/>
              <w:lang w:eastAsia="en-SG"/>
            </w:rPr>
            <w:delText>9.</w:delText>
          </w:r>
          <w:r w:rsidR="00866B6A" w:rsidRPr="00866B6A" w:rsidDel="00FD13AF">
            <w:rPr>
              <w:rFonts w:eastAsiaTheme="minorHAnsi" w:cstheme="minorBidi"/>
              <w:b/>
              <w:lang w:eastAsia="en-SG"/>
            </w:rPr>
            <w:delText xml:space="preserve"> The impact of students and parents on empowerment</w:delText>
          </w:r>
          <w:bookmarkEnd w:id="1405"/>
          <w:bookmarkEnd w:id="1406"/>
          <w:bookmarkEnd w:id="1407"/>
        </w:del>
      </w:ins>
    </w:p>
    <w:p w14:paraId="1A44D42D" w14:textId="520A59F7" w:rsidR="00866B6A" w:rsidRPr="00866B6A" w:rsidDel="00FD13AF" w:rsidRDefault="00866B6A" w:rsidP="00866B6A">
      <w:pPr>
        <w:spacing w:after="160"/>
        <w:ind w:firstLine="720"/>
        <w:rPr>
          <w:ins w:id="1410" w:author="user" w:date="2016-08-15T10:12:00Z"/>
          <w:del w:id="1411" w:author="Author" w:date="2016-08-25T13:47:00Z"/>
          <w:rFonts w:eastAsiaTheme="minorHAnsi"/>
          <w:color w:val="auto"/>
          <w:szCs w:val="20"/>
          <w:lang w:val="en-US"/>
        </w:rPr>
      </w:pPr>
      <w:ins w:id="1412" w:author="user" w:date="2016-08-15T10:12:00Z">
        <w:del w:id="1413" w:author="Author" w:date="2016-08-25T13:47:00Z">
          <w:r w:rsidRPr="00866B6A" w:rsidDel="00FD13AF">
            <w:rPr>
              <w:rFonts w:eastAsiaTheme="minorHAnsi"/>
              <w:b/>
              <w:i/>
              <w:color w:val="auto"/>
              <w:szCs w:val="20"/>
              <w:lang w:val="en-US"/>
            </w:rPr>
            <w:delText>The second unexpected finding</w:delText>
          </w:r>
          <w:r w:rsidRPr="00866B6A" w:rsidDel="00FD13AF">
            <w:rPr>
              <w:rFonts w:eastAsiaTheme="minorHAnsi"/>
              <w:color w:val="auto"/>
              <w:szCs w:val="20"/>
              <w:lang w:val="en-US"/>
            </w:rPr>
            <w:delText xml:space="preserve"> in this study was regarding the role of students, and their parents, though to a much lesser extent, as empowerment-facilitating or impeding. There are articles in existing literature on the psychic rewards of teachers (e.g. Hargreaves, 1999; Lortie, 1975) that arise in their interaction with students and their parents, but possible links with empowerment or disempowerment is not mentioned. However, throughout my fieldwork, whenever teachers talked to me, one of the dominant topics was students. Therefore I have decided to add students and parents as one of the players in the arena of teacher empowerment. </w:delText>
          </w:r>
        </w:del>
      </w:ins>
    </w:p>
    <w:p w14:paraId="5D8C8A34" w14:textId="48582440" w:rsidR="00866B6A" w:rsidRPr="00866B6A" w:rsidDel="00FD13AF" w:rsidRDefault="00D16DCD" w:rsidP="00866B6A">
      <w:pPr>
        <w:keepNext/>
        <w:keepLines/>
        <w:spacing w:before="240" w:after="120"/>
        <w:contextualSpacing/>
        <w:outlineLvl w:val="1"/>
        <w:rPr>
          <w:ins w:id="1414" w:author="user" w:date="2016-08-15T10:12:00Z"/>
          <w:del w:id="1415" w:author="Author" w:date="2016-08-25T13:47:00Z"/>
          <w:rFonts w:eastAsiaTheme="minorHAnsi" w:cstheme="minorBidi"/>
          <w:b/>
          <w:lang w:eastAsia="en-SG"/>
        </w:rPr>
      </w:pPr>
      <w:bookmarkStart w:id="1416" w:name="_Toc434628309"/>
      <w:bookmarkStart w:id="1417" w:name="_Toc434803624"/>
      <w:bookmarkStart w:id="1418" w:name="_Toc437371592"/>
      <w:ins w:id="1419" w:author="user" w:date="2016-08-15T10:12:00Z">
        <w:del w:id="1420" w:author="Author" w:date="2016-08-25T13:47:00Z">
          <w:r w:rsidDel="00FD13AF">
            <w:rPr>
              <w:rFonts w:eastAsiaTheme="minorHAnsi" w:cstheme="minorBidi"/>
              <w:b/>
              <w:lang w:eastAsia="en-SG"/>
            </w:rPr>
            <w:delText>9.</w:delText>
          </w:r>
        </w:del>
      </w:ins>
      <w:ins w:id="1421" w:author="user" w:date="2016-08-22T08:37:00Z">
        <w:del w:id="1422" w:author="Author" w:date="2016-08-25T13:47:00Z">
          <w:r w:rsidDel="00FD13AF">
            <w:rPr>
              <w:rFonts w:eastAsiaTheme="minorHAnsi" w:cstheme="minorBidi"/>
              <w:b/>
              <w:lang w:eastAsia="en-SG"/>
            </w:rPr>
            <w:delText>1</w:delText>
          </w:r>
        </w:del>
      </w:ins>
      <w:ins w:id="1423" w:author="user" w:date="2016-08-15T10:12:00Z">
        <w:del w:id="1424" w:author="Author" w:date="2016-08-25T13:47:00Z">
          <w:r w:rsidR="00866B6A" w:rsidRPr="00866B6A" w:rsidDel="00FD13AF">
            <w:rPr>
              <w:rFonts w:eastAsiaTheme="minorHAnsi" w:cstheme="minorBidi"/>
              <w:b/>
              <w:lang w:eastAsia="en-SG"/>
            </w:rPr>
            <w:delText xml:space="preserve"> Student behaviours that facilitate teacher empowerment</w:delText>
          </w:r>
          <w:bookmarkEnd w:id="1416"/>
          <w:bookmarkEnd w:id="1417"/>
          <w:bookmarkEnd w:id="1418"/>
        </w:del>
      </w:ins>
    </w:p>
    <w:p w14:paraId="739ECE25" w14:textId="54DAF7DC" w:rsidR="00866B6A" w:rsidRPr="00866B6A" w:rsidDel="00FD13AF" w:rsidRDefault="00D16DCD" w:rsidP="00866B6A">
      <w:pPr>
        <w:tabs>
          <w:tab w:val="left" w:pos="10080"/>
        </w:tabs>
        <w:spacing w:before="240" w:after="120"/>
        <w:ind w:left="720"/>
        <w:outlineLvl w:val="2"/>
        <w:rPr>
          <w:ins w:id="1425" w:author="user" w:date="2016-08-15T10:12:00Z"/>
          <w:del w:id="1426" w:author="Author" w:date="2016-08-25T13:47:00Z"/>
          <w:rFonts w:eastAsiaTheme="majorEastAsia" w:cstheme="majorBidi"/>
          <w:b/>
          <w:szCs w:val="26"/>
          <w:lang w:val="en-US"/>
        </w:rPr>
      </w:pPr>
      <w:bookmarkStart w:id="1427" w:name="_Toc434628310"/>
      <w:bookmarkStart w:id="1428" w:name="_Toc434803625"/>
      <w:bookmarkStart w:id="1429" w:name="_Toc437371593"/>
      <w:ins w:id="1430" w:author="user" w:date="2016-08-15T10:12:00Z">
        <w:del w:id="1431" w:author="Author" w:date="2016-08-25T13:47:00Z">
          <w:r w:rsidDel="00FD13AF">
            <w:rPr>
              <w:rFonts w:eastAsiaTheme="majorEastAsia" w:cstheme="majorBidi"/>
              <w:b/>
              <w:szCs w:val="26"/>
              <w:lang w:val="en-US"/>
            </w:rPr>
            <w:delText>9.1.1</w:delText>
          </w:r>
          <w:r w:rsidR="00866B6A" w:rsidRPr="00866B6A" w:rsidDel="00FD13AF">
            <w:rPr>
              <w:rFonts w:eastAsiaTheme="majorEastAsia" w:cstheme="majorBidi"/>
              <w:b/>
              <w:szCs w:val="26"/>
              <w:lang w:val="en-US"/>
            </w:rPr>
            <w:delText xml:space="preserve"> Student motivation</w:delText>
          </w:r>
          <w:bookmarkEnd w:id="1427"/>
          <w:bookmarkEnd w:id="1428"/>
          <w:bookmarkEnd w:id="1429"/>
        </w:del>
      </w:ins>
    </w:p>
    <w:p w14:paraId="2E5758CE" w14:textId="3D041E18" w:rsidR="00866B6A" w:rsidRPr="00866B6A" w:rsidDel="00FD13AF" w:rsidRDefault="00866B6A" w:rsidP="00866B6A">
      <w:pPr>
        <w:spacing w:after="160"/>
        <w:ind w:firstLine="720"/>
        <w:rPr>
          <w:ins w:id="1432" w:author="user" w:date="2016-08-15T10:12:00Z"/>
          <w:del w:id="1433" w:author="Author" w:date="2016-08-25T13:47:00Z"/>
          <w:rFonts w:eastAsiaTheme="minorHAnsi"/>
          <w:b/>
          <w:color w:val="auto"/>
          <w:szCs w:val="20"/>
          <w:lang w:val="en-US"/>
        </w:rPr>
      </w:pPr>
      <w:ins w:id="1434" w:author="user" w:date="2016-08-15T10:12:00Z">
        <w:del w:id="1435" w:author="Author" w:date="2016-08-25T13:47:00Z">
          <w:r w:rsidRPr="00866B6A" w:rsidDel="00FD13AF">
            <w:rPr>
              <w:rFonts w:eastAsiaTheme="minorHAnsi"/>
              <w:color w:val="auto"/>
              <w:szCs w:val="20"/>
              <w:lang w:val="en-US"/>
            </w:rPr>
            <w:delText>Students’ interest in learning</w:delText>
          </w:r>
          <w:r w:rsidRPr="00866B6A" w:rsidDel="00FD13AF">
            <w:rPr>
              <w:rFonts w:eastAsiaTheme="minorHAnsi"/>
              <w:color w:val="auto"/>
              <w:lang w:val="en-US"/>
            </w:rPr>
            <w:delText xml:space="preserve"> appear to empower teachers with the psychological impetus to stretch their possibilities.  Even the motivation to gain additional knowledge appear to be influenced by the students’ interest level. Teacher Nina said,</w:delText>
          </w:r>
        </w:del>
      </w:ins>
    </w:p>
    <w:p w14:paraId="67F697F2" w14:textId="153D6CE1" w:rsidR="00866B6A" w:rsidRPr="00866B6A" w:rsidDel="00FD13AF" w:rsidRDefault="00866B6A" w:rsidP="00866B6A">
      <w:pPr>
        <w:spacing w:before="240" w:after="120"/>
        <w:ind w:left="720"/>
        <w:rPr>
          <w:ins w:id="1436" w:author="user" w:date="2016-08-15T10:12:00Z"/>
          <w:del w:id="1437" w:author="Author" w:date="2016-08-25T13:47:00Z"/>
          <w:rFonts w:eastAsiaTheme="minorHAnsi" w:cstheme="minorBidi"/>
          <w:iCs/>
          <w:color w:val="auto"/>
          <w:lang w:eastAsia="en-SG"/>
        </w:rPr>
      </w:pPr>
      <w:ins w:id="1438" w:author="user" w:date="2016-08-15T10:12:00Z">
        <w:del w:id="1439" w:author="Author" w:date="2016-08-25T13:47:00Z">
          <w:r w:rsidRPr="00866B6A" w:rsidDel="00FD13AF">
            <w:rPr>
              <w:rFonts w:eastAsiaTheme="minorHAnsi" w:cstheme="minorBidi"/>
              <w:iCs/>
              <w:color w:val="auto"/>
              <w:lang w:eastAsia="en-SG"/>
            </w:rPr>
            <w:delText>“Sometimes when students willingly come and ask me then I am motivated. Ok you want to study I am ready to teach you. It is not like they ask me to come 7 pm. But the time frame is decided by me. If they are willing to come, then I give them.”</w:delText>
          </w:r>
        </w:del>
      </w:ins>
    </w:p>
    <w:p w14:paraId="7A301932" w14:textId="177084D6" w:rsidR="00866B6A" w:rsidRPr="00866B6A" w:rsidDel="00FD13AF" w:rsidRDefault="00866B6A" w:rsidP="00866B6A">
      <w:pPr>
        <w:spacing w:after="160"/>
        <w:ind w:firstLine="720"/>
        <w:rPr>
          <w:ins w:id="1440" w:author="user" w:date="2016-08-15T10:12:00Z"/>
          <w:del w:id="1441" w:author="Author" w:date="2016-08-25T13:47:00Z"/>
          <w:rFonts w:eastAsiaTheme="minorHAnsi"/>
          <w:color w:val="auto"/>
          <w:lang w:val="en-US"/>
        </w:rPr>
      </w:pPr>
      <w:ins w:id="1442" w:author="user" w:date="2016-08-15T10:12:00Z">
        <w:del w:id="1443" w:author="Author" w:date="2016-08-25T13:47:00Z">
          <w:r w:rsidRPr="00866B6A" w:rsidDel="00FD13AF">
            <w:rPr>
              <w:rFonts w:eastAsiaTheme="minorHAnsi"/>
              <w:color w:val="auto"/>
              <w:lang w:val="en-US"/>
            </w:rPr>
            <w:delText>Teacher Raimie, who teaches religious studies, enjoys lessons where there is high student interest. “If the student is interested in my lesson I very much enjoy the lesson.”</w:delText>
          </w:r>
        </w:del>
      </w:ins>
    </w:p>
    <w:p w14:paraId="22437DCA" w14:textId="4B0507DA" w:rsidR="00866B6A" w:rsidRPr="00866B6A" w:rsidDel="00FD13AF" w:rsidRDefault="00866B6A" w:rsidP="00866B6A">
      <w:pPr>
        <w:spacing w:after="160"/>
        <w:ind w:firstLine="720"/>
        <w:rPr>
          <w:ins w:id="1444" w:author="user" w:date="2016-08-15T10:12:00Z"/>
          <w:del w:id="1445" w:author="Author" w:date="2016-08-25T13:47:00Z"/>
          <w:rFonts w:eastAsiaTheme="minorHAnsi"/>
          <w:color w:val="auto"/>
          <w:lang w:val="en-SG"/>
        </w:rPr>
      </w:pPr>
      <w:ins w:id="1446" w:author="user" w:date="2016-08-15T10:12:00Z">
        <w:del w:id="1447" w:author="Author" w:date="2016-08-25T13:47:00Z">
          <w:r w:rsidRPr="00866B6A" w:rsidDel="00FD13AF">
            <w:rPr>
              <w:rFonts w:eastAsiaTheme="minorHAnsi"/>
              <w:color w:val="auto"/>
              <w:lang w:val="en-US"/>
            </w:rPr>
            <w:delText>Also</w:delText>
          </w:r>
          <w:r w:rsidRPr="00866B6A" w:rsidDel="00FD13AF">
            <w:rPr>
              <w:rFonts w:eastAsiaTheme="minorHAnsi"/>
              <w:color w:val="auto"/>
              <w:lang w:val="en-SG"/>
            </w:rPr>
            <w:delText>, teachers feel greatly rewarded when they find that the creative and innovative techniques they bring in to their teaching have a positive effect on student understanding and learning. Self-efficacy also increases since positive student response is seen as an indication of the teachers’ ability to arouse student interest and facilitate student learning. Teacher Nina spoke on this:</w:delText>
          </w:r>
        </w:del>
      </w:ins>
    </w:p>
    <w:p w14:paraId="123D7425" w14:textId="10C98E16" w:rsidR="00866B6A" w:rsidRPr="00866B6A" w:rsidDel="00FD13AF" w:rsidRDefault="00866B6A" w:rsidP="00866B6A">
      <w:pPr>
        <w:spacing w:before="240" w:after="120"/>
        <w:ind w:left="720"/>
        <w:rPr>
          <w:ins w:id="1448" w:author="user" w:date="2016-08-15T10:12:00Z"/>
          <w:del w:id="1449" w:author="Author" w:date="2016-08-25T13:47:00Z"/>
          <w:rFonts w:eastAsiaTheme="minorHAnsi" w:cstheme="minorBidi"/>
          <w:iCs/>
          <w:color w:val="auto"/>
          <w:lang w:eastAsia="en-SG"/>
        </w:rPr>
      </w:pPr>
      <w:ins w:id="1450" w:author="user" w:date="2016-08-15T10:12:00Z">
        <w:del w:id="1451" w:author="Author" w:date="2016-08-25T13:47:00Z">
          <w:r w:rsidRPr="00866B6A" w:rsidDel="00FD13AF">
            <w:rPr>
              <w:rFonts w:eastAsiaTheme="minorHAnsi" w:cstheme="minorBidi"/>
              <w:iCs/>
              <w:color w:val="auto"/>
              <w:lang w:eastAsia="en-SG"/>
            </w:rPr>
            <w:delText>“… Basic confidence of the teachers comes from the response of the students.  When I see that they have got it, then I feel I have done well. That is how confidence comes.”</w:delText>
          </w:r>
        </w:del>
      </w:ins>
    </w:p>
    <w:p w14:paraId="5A9D6709" w14:textId="3073826F" w:rsidR="00866B6A" w:rsidRPr="00866B6A" w:rsidDel="00FD13AF" w:rsidRDefault="00866B6A" w:rsidP="00866B6A">
      <w:pPr>
        <w:ind w:firstLine="720"/>
        <w:rPr>
          <w:ins w:id="1452" w:author="user" w:date="2016-08-15T10:12:00Z"/>
          <w:del w:id="1453" w:author="Author" w:date="2016-08-25T13:47:00Z"/>
          <w:rFonts w:eastAsiaTheme="minorHAnsi"/>
          <w:lang w:eastAsia="en-SG"/>
        </w:rPr>
      </w:pPr>
      <w:ins w:id="1454" w:author="user" w:date="2016-08-15T10:12:00Z">
        <w:del w:id="1455" w:author="Author" w:date="2016-08-25T13:47:00Z">
          <w:r w:rsidRPr="00866B6A" w:rsidDel="00FD13AF">
            <w:rPr>
              <w:rFonts w:eastAsiaTheme="minorHAnsi"/>
              <w:lang w:eastAsia="en-SG"/>
            </w:rPr>
            <w:delText xml:space="preserve">According to teacher Adwaith, student achievements which are perceived to be a result of teacher effort, increases teacher self-efficacy. Students’ achievements become teachers’ achievements too. Teacher Katrina talked about the sense of fulfilment at witnessing student development. Here also, teachers feel they have a role in the development of the students, and are proud about it. </w:delText>
          </w:r>
        </w:del>
      </w:ins>
    </w:p>
    <w:p w14:paraId="6386BBEE" w14:textId="671C7528" w:rsidR="00866B6A" w:rsidRPr="00866B6A" w:rsidDel="00FD13AF" w:rsidRDefault="00D16DCD" w:rsidP="00866B6A">
      <w:pPr>
        <w:tabs>
          <w:tab w:val="left" w:pos="10080"/>
        </w:tabs>
        <w:spacing w:before="240" w:after="120"/>
        <w:ind w:left="720"/>
        <w:outlineLvl w:val="2"/>
        <w:rPr>
          <w:ins w:id="1456" w:author="user" w:date="2016-08-15T10:12:00Z"/>
          <w:del w:id="1457" w:author="Author" w:date="2016-08-25T13:47:00Z"/>
          <w:rFonts w:eastAsiaTheme="majorEastAsia" w:cstheme="majorBidi"/>
          <w:b/>
          <w:szCs w:val="26"/>
          <w:lang w:val="en-US"/>
        </w:rPr>
      </w:pPr>
      <w:bookmarkStart w:id="1458" w:name="_Toc434628311"/>
      <w:bookmarkStart w:id="1459" w:name="_Toc434803626"/>
      <w:bookmarkStart w:id="1460" w:name="_Toc437371594"/>
      <w:ins w:id="1461" w:author="user" w:date="2016-08-22T08:38:00Z">
        <w:del w:id="1462" w:author="Author" w:date="2016-08-25T13:47:00Z">
          <w:r w:rsidDel="00FD13AF">
            <w:rPr>
              <w:rFonts w:eastAsiaTheme="majorEastAsia" w:cstheme="majorBidi"/>
              <w:b/>
              <w:szCs w:val="26"/>
              <w:lang w:val="en-US"/>
            </w:rPr>
            <w:delText>9.1.</w:delText>
          </w:r>
        </w:del>
      </w:ins>
      <w:ins w:id="1463" w:author="user" w:date="2016-08-15T10:12:00Z">
        <w:del w:id="1464" w:author="Author" w:date="2016-08-25T13:47:00Z">
          <w:r w:rsidR="00866B6A" w:rsidRPr="00866B6A" w:rsidDel="00FD13AF">
            <w:rPr>
              <w:rFonts w:eastAsiaTheme="majorEastAsia" w:cstheme="majorBidi"/>
              <w:b/>
              <w:szCs w:val="26"/>
              <w:lang w:val="en-US"/>
            </w:rPr>
            <w:delText>2 Intellectual stimulation from students</w:delText>
          </w:r>
          <w:bookmarkEnd w:id="1458"/>
          <w:bookmarkEnd w:id="1459"/>
          <w:bookmarkEnd w:id="1460"/>
          <w:r w:rsidR="00866B6A" w:rsidRPr="00866B6A" w:rsidDel="00FD13AF">
            <w:rPr>
              <w:rFonts w:eastAsiaTheme="majorEastAsia" w:cstheme="majorBidi"/>
              <w:b/>
              <w:szCs w:val="26"/>
              <w:lang w:val="en-US"/>
            </w:rPr>
            <w:delText xml:space="preserve"> </w:delText>
          </w:r>
        </w:del>
      </w:ins>
    </w:p>
    <w:p w14:paraId="42E4765F" w14:textId="41957358" w:rsidR="00866B6A" w:rsidRPr="00866B6A" w:rsidDel="00FD13AF" w:rsidRDefault="00866B6A" w:rsidP="00866B6A">
      <w:pPr>
        <w:spacing w:after="160"/>
        <w:ind w:firstLine="720"/>
        <w:rPr>
          <w:ins w:id="1465" w:author="user" w:date="2016-08-15T10:12:00Z"/>
          <w:del w:id="1466" w:author="Author" w:date="2016-08-25T13:47:00Z"/>
          <w:rFonts w:eastAsiaTheme="minorHAnsi"/>
          <w:color w:val="auto"/>
          <w:lang w:val="en-US"/>
        </w:rPr>
      </w:pPr>
      <w:ins w:id="1467" w:author="user" w:date="2016-08-15T10:12:00Z">
        <w:del w:id="1468" w:author="Author" w:date="2016-08-25T13:47:00Z">
          <w:r w:rsidRPr="00866B6A" w:rsidDel="00FD13AF">
            <w:rPr>
              <w:rFonts w:eastAsiaTheme="minorHAnsi"/>
              <w:color w:val="auto"/>
              <w:lang w:val="en-US"/>
            </w:rPr>
            <w:delText xml:space="preserve">When there are students who ask challenging questions, teachers are compelled to update themselves, which results in teacher development. This is because it is ingrained in the teachers’ value system that they should have all the answers for the students, even if ‘out of syllabus’. So they do all they can, to update themselves so that the student can be given a satisfactory and correct and answer. Teachers feel a sense of achievement and increased self-efficacy when they can answer challenging questions from students. </w:delText>
          </w:r>
        </w:del>
      </w:ins>
    </w:p>
    <w:p w14:paraId="519DFD57" w14:textId="13A42063" w:rsidR="00866B6A" w:rsidRPr="00866B6A" w:rsidDel="00FD13AF" w:rsidRDefault="00D16DCD" w:rsidP="00866B6A">
      <w:pPr>
        <w:tabs>
          <w:tab w:val="left" w:pos="10080"/>
        </w:tabs>
        <w:spacing w:before="240" w:after="120"/>
        <w:ind w:left="720"/>
        <w:outlineLvl w:val="2"/>
        <w:rPr>
          <w:ins w:id="1469" w:author="user" w:date="2016-08-15T10:12:00Z"/>
          <w:del w:id="1470" w:author="Author" w:date="2016-08-25T13:47:00Z"/>
          <w:rFonts w:eastAsiaTheme="majorEastAsia" w:cstheme="majorBidi"/>
          <w:b/>
          <w:szCs w:val="26"/>
          <w:lang w:val="en-US"/>
        </w:rPr>
      </w:pPr>
      <w:bookmarkStart w:id="1471" w:name="_Toc434628312"/>
      <w:bookmarkStart w:id="1472" w:name="_Toc434803627"/>
      <w:bookmarkStart w:id="1473" w:name="_Toc437371595"/>
      <w:ins w:id="1474" w:author="user" w:date="2016-08-22T08:38:00Z">
        <w:del w:id="1475" w:author="Author" w:date="2016-08-25T13:47:00Z">
          <w:r w:rsidDel="00FD13AF">
            <w:rPr>
              <w:rFonts w:eastAsiaTheme="majorEastAsia" w:cstheme="majorBidi"/>
              <w:b/>
              <w:szCs w:val="26"/>
              <w:lang w:val="en-US"/>
            </w:rPr>
            <w:delText>9.1</w:delText>
          </w:r>
        </w:del>
      </w:ins>
      <w:ins w:id="1476" w:author="user" w:date="2016-08-15T10:12:00Z">
        <w:del w:id="1477" w:author="Author" w:date="2016-08-25T13:47:00Z">
          <w:r w:rsidR="00866B6A" w:rsidRPr="00866B6A" w:rsidDel="00FD13AF">
            <w:rPr>
              <w:rFonts w:eastAsiaTheme="majorEastAsia" w:cstheme="majorBidi"/>
              <w:b/>
              <w:szCs w:val="26"/>
              <w:lang w:val="en-US"/>
            </w:rPr>
            <w:delText>.3 Students’ acceptance of teachers</w:delText>
          </w:r>
          <w:bookmarkEnd w:id="1471"/>
          <w:bookmarkEnd w:id="1472"/>
          <w:bookmarkEnd w:id="1473"/>
        </w:del>
      </w:ins>
    </w:p>
    <w:p w14:paraId="350CE2D9" w14:textId="4F434EA5" w:rsidR="00866B6A" w:rsidRPr="00866B6A" w:rsidDel="00FD13AF" w:rsidRDefault="00866B6A" w:rsidP="00866B6A">
      <w:pPr>
        <w:spacing w:after="160"/>
        <w:ind w:firstLine="720"/>
        <w:rPr>
          <w:ins w:id="1478" w:author="user" w:date="2016-08-15T10:12:00Z"/>
          <w:del w:id="1479" w:author="Author" w:date="2016-08-25T13:47:00Z"/>
          <w:rFonts w:eastAsiaTheme="minorHAnsi"/>
          <w:color w:val="auto"/>
          <w:lang w:val="en-US"/>
        </w:rPr>
      </w:pPr>
      <w:ins w:id="1480" w:author="user" w:date="2016-08-15T10:12:00Z">
        <w:del w:id="1481" w:author="Author" w:date="2016-08-25T13:47:00Z">
          <w:r w:rsidRPr="00866B6A" w:rsidDel="00FD13AF">
            <w:rPr>
              <w:rFonts w:eastAsiaTheme="minorHAnsi"/>
              <w:color w:val="auto"/>
              <w:lang w:val="en-US"/>
            </w:rPr>
            <w:delText>Students show their acceptance of teachers when they display trust, appreciation and respect. All these go a long way towards increasing teachers’ confidence and self-efficacy.</w:delText>
          </w:r>
        </w:del>
      </w:ins>
    </w:p>
    <w:p w14:paraId="4A677C6B" w14:textId="56567994" w:rsidR="00866B6A" w:rsidRPr="00866B6A" w:rsidDel="00FD13AF" w:rsidRDefault="00866B6A" w:rsidP="00866B6A">
      <w:pPr>
        <w:ind w:firstLine="720"/>
        <w:rPr>
          <w:ins w:id="1482" w:author="user" w:date="2016-08-15T10:12:00Z"/>
          <w:del w:id="1483" w:author="Author" w:date="2016-08-25T13:47:00Z"/>
          <w:rFonts w:eastAsiaTheme="minorHAnsi"/>
          <w:lang w:eastAsia="en-SG"/>
        </w:rPr>
      </w:pPr>
      <w:ins w:id="1484" w:author="user" w:date="2016-08-15T10:12:00Z">
        <w:del w:id="1485" w:author="Author" w:date="2016-08-25T13:47:00Z">
          <w:r w:rsidRPr="00866B6A" w:rsidDel="00FD13AF">
            <w:rPr>
              <w:rFonts w:eastAsiaTheme="minorHAnsi"/>
              <w:lang w:eastAsia="en-SG"/>
            </w:rPr>
            <w:delText>Students display their trust in the teacher’s professional competence in many ways, and this display of trust increases teachers’ confidence. Teacher Jason said,</w:delText>
          </w:r>
        </w:del>
      </w:ins>
    </w:p>
    <w:p w14:paraId="7F1CE9B0" w14:textId="3752C5E5" w:rsidR="00866B6A" w:rsidRPr="00866B6A" w:rsidDel="00FD13AF" w:rsidRDefault="00866B6A" w:rsidP="00866B6A">
      <w:pPr>
        <w:spacing w:before="240" w:after="120"/>
        <w:ind w:left="720"/>
        <w:rPr>
          <w:ins w:id="1486" w:author="user" w:date="2016-08-15T10:12:00Z"/>
          <w:del w:id="1487" w:author="Author" w:date="2016-08-25T13:47:00Z"/>
          <w:rFonts w:eastAsiaTheme="minorHAnsi" w:cstheme="minorBidi"/>
          <w:iCs/>
          <w:color w:val="auto"/>
          <w:lang w:eastAsia="en-SG"/>
        </w:rPr>
      </w:pPr>
      <w:ins w:id="1488" w:author="user" w:date="2016-08-15T10:12:00Z">
        <w:del w:id="1489" w:author="Author" w:date="2016-08-25T13:47:00Z">
          <w:r w:rsidRPr="00866B6A" w:rsidDel="00FD13AF">
            <w:rPr>
              <w:rFonts w:eastAsiaTheme="minorHAnsi" w:cstheme="minorBidi"/>
              <w:iCs/>
              <w:color w:val="auto"/>
              <w:lang w:eastAsia="en-SG"/>
            </w:rPr>
            <w:delText>“Once the Principal wanted to give my AMaths lessons to another teacher. The Dean of Studies went to the Principal and told her not to do that. But the Principal didn’t listen. Finally the students went and told the Principal not to replace me with another teacher. That increased my confidence level. I realized that if I teach, students will understand.”</w:delText>
          </w:r>
        </w:del>
      </w:ins>
    </w:p>
    <w:p w14:paraId="133DF675" w14:textId="3262AFBC" w:rsidR="00866B6A" w:rsidRPr="00866B6A" w:rsidDel="00FD13AF" w:rsidRDefault="00866B6A" w:rsidP="00866B6A">
      <w:pPr>
        <w:spacing w:after="160"/>
        <w:ind w:firstLine="720"/>
        <w:rPr>
          <w:ins w:id="1490" w:author="user" w:date="2016-08-15T10:12:00Z"/>
          <w:del w:id="1491" w:author="Author" w:date="2016-08-25T13:47:00Z"/>
          <w:rFonts w:eastAsiaTheme="minorHAnsi"/>
          <w:color w:val="auto"/>
          <w:lang w:val="en-US"/>
        </w:rPr>
      </w:pPr>
      <w:ins w:id="1492" w:author="user" w:date="2016-08-15T10:12:00Z">
        <w:del w:id="1493" w:author="Author" w:date="2016-08-25T13:47:00Z">
          <w:r w:rsidRPr="00866B6A" w:rsidDel="00FD13AF">
            <w:rPr>
              <w:rFonts w:eastAsiaTheme="minorHAnsi"/>
              <w:color w:val="auto"/>
              <w:lang w:val="en-US"/>
            </w:rPr>
            <w:delText>Teachers feel emotionally upbeat and more confident in themselves when they have appreciation from students. The following is an excerpt from my field notes, which describes an artistic creation by students that was done for teachers’ day.</w:delText>
          </w:r>
        </w:del>
      </w:ins>
    </w:p>
    <w:p w14:paraId="4B24A12C" w14:textId="5C71A181" w:rsidR="00866B6A" w:rsidRPr="00866B6A" w:rsidDel="00FD13AF" w:rsidRDefault="00866B6A" w:rsidP="00866B6A">
      <w:pPr>
        <w:spacing w:before="240" w:after="120"/>
        <w:ind w:left="720"/>
        <w:rPr>
          <w:ins w:id="1494" w:author="user" w:date="2016-08-15T10:12:00Z"/>
          <w:del w:id="1495" w:author="Author" w:date="2016-08-25T13:47:00Z"/>
          <w:rFonts w:eastAsiaTheme="minorHAnsi" w:cstheme="minorBidi"/>
          <w:iCs/>
          <w:color w:val="auto"/>
          <w:lang w:eastAsia="en-SG"/>
        </w:rPr>
      </w:pPr>
      <w:ins w:id="1496" w:author="user" w:date="2016-08-15T10:12:00Z">
        <w:del w:id="1497" w:author="Author" w:date="2016-08-25T13:47:00Z">
          <w:r w:rsidRPr="00866B6A" w:rsidDel="00FD13AF">
            <w:rPr>
              <w:rFonts w:eastAsiaTheme="minorHAnsi" w:cstheme="minorBidi"/>
              <w:iCs/>
              <w:color w:val="auto"/>
              <w:lang w:eastAsia="en-SG"/>
            </w:rPr>
            <w:delText>“The notice board in the front lobby of the school has a huge picture. On closer inspection, I find that it is a huge tree made of paper. Students have made the leaves with small pieces of paper, and on each paper they have written the name of a teacher, and words of appreciation. I commented to teacher Keerthi who was passing by, that it was a beautiful gesture. She said yes, students do something like that every year” (Field notes, 2 October, 2013).</w:delText>
          </w:r>
        </w:del>
      </w:ins>
    </w:p>
    <w:p w14:paraId="5747F770" w14:textId="48957905" w:rsidR="00866B6A" w:rsidRPr="00866B6A" w:rsidDel="00FD13AF" w:rsidRDefault="00D16DCD" w:rsidP="00866B6A">
      <w:pPr>
        <w:keepNext/>
        <w:keepLines/>
        <w:spacing w:before="240" w:after="120"/>
        <w:contextualSpacing/>
        <w:outlineLvl w:val="1"/>
        <w:rPr>
          <w:ins w:id="1498" w:author="user" w:date="2016-08-15T10:12:00Z"/>
          <w:del w:id="1499" w:author="Author" w:date="2016-08-25T13:47:00Z"/>
          <w:rFonts w:eastAsiaTheme="minorHAnsi" w:cstheme="minorBidi"/>
          <w:b/>
          <w:lang w:eastAsia="en-SG"/>
        </w:rPr>
      </w:pPr>
      <w:bookmarkStart w:id="1500" w:name="_Toc434628313"/>
      <w:bookmarkStart w:id="1501" w:name="_Toc434803628"/>
      <w:bookmarkStart w:id="1502" w:name="_Toc437371596"/>
      <w:ins w:id="1503" w:author="user" w:date="2016-08-15T10:12:00Z">
        <w:del w:id="1504" w:author="Author" w:date="2016-08-25T13:47:00Z">
          <w:r w:rsidDel="00FD13AF">
            <w:rPr>
              <w:rFonts w:eastAsiaTheme="minorHAnsi" w:cstheme="minorBidi"/>
              <w:b/>
              <w:lang w:eastAsia="en-SG"/>
            </w:rPr>
            <w:delText>9.2</w:delText>
          </w:r>
          <w:r w:rsidR="00866B6A" w:rsidRPr="00866B6A" w:rsidDel="00FD13AF">
            <w:rPr>
              <w:rFonts w:eastAsiaTheme="minorHAnsi" w:cstheme="minorBidi"/>
              <w:b/>
              <w:lang w:eastAsia="en-SG"/>
            </w:rPr>
            <w:delText xml:space="preserve"> Behaviours of students impeding teacher empowerment</w:delText>
          </w:r>
          <w:bookmarkEnd w:id="1500"/>
          <w:bookmarkEnd w:id="1501"/>
          <w:bookmarkEnd w:id="1502"/>
        </w:del>
      </w:ins>
    </w:p>
    <w:p w14:paraId="7EEC7773" w14:textId="5B3B14B4" w:rsidR="00866B6A" w:rsidRPr="00866B6A" w:rsidDel="00FD13AF" w:rsidRDefault="00D16DCD" w:rsidP="00866B6A">
      <w:pPr>
        <w:tabs>
          <w:tab w:val="left" w:pos="10080"/>
        </w:tabs>
        <w:spacing w:before="240" w:after="120"/>
        <w:ind w:left="720"/>
        <w:outlineLvl w:val="2"/>
        <w:rPr>
          <w:ins w:id="1505" w:author="user" w:date="2016-08-15T10:12:00Z"/>
          <w:del w:id="1506" w:author="Author" w:date="2016-08-25T13:47:00Z"/>
          <w:rFonts w:eastAsiaTheme="majorEastAsia" w:cstheme="majorBidi"/>
          <w:b/>
          <w:szCs w:val="26"/>
          <w:lang w:val="en-US"/>
        </w:rPr>
      </w:pPr>
      <w:bookmarkStart w:id="1507" w:name="_Toc434628314"/>
      <w:bookmarkStart w:id="1508" w:name="_Toc434803629"/>
      <w:bookmarkStart w:id="1509" w:name="_Toc437371597"/>
      <w:ins w:id="1510" w:author="user" w:date="2016-08-15T10:12:00Z">
        <w:del w:id="1511" w:author="Author" w:date="2016-08-25T13:47:00Z">
          <w:r w:rsidDel="00FD13AF">
            <w:rPr>
              <w:rFonts w:eastAsiaTheme="majorEastAsia" w:cstheme="majorBidi"/>
              <w:b/>
              <w:szCs w:val="26"/>
              <w:lang w:val="en-US"/>
            </w:rPr>
            <w:delText>9.2.1</w:delText>
          </w:r>
          <w:r w:rsidR="00866B6A" w:rsidRPr="00866B6A" w:rsidDel="00FD13AF">
            <w:rPr>
              <w:rFonts w:eastAsiaTheme="majorEastAsia" w:cstheme="majorBidi"/>
              <w:b/>
              <w:szCs w:val="26"/>
              <w:lang w:val="en-US"/>
            </w:rPr>
            <w:delText xml:space="preserve"> Attitudinal problems of students</w:delText>
          </w:r>
          <w:bookmarkEnd w:id="1507"/>
          <w:bookmarkEnd w:id="1508"/>
          <w:bookmarkEnd w:id="1509"/>
          <w:r w:rsidR="00866B6A" w:rsidRPr="00866B6A" w:rsidDel="00FD13AF">
            <w:rPr>
              <w:rFonts w:eastAsiaTheme="majorEastAsia" w:cstheme="majorBidi"/>
              <w:b/>
              <w:szCs w:val="26"/>
              <w:lang w:val="en-US"/>
            </w:rPr>
            <w:delText xml:space="preserve"> </w:delText>
          </w:r>
        </w:del>
      </w:ins>
    </w:p>
    <w:p w14:paraId="50AF68F8" w14:textId="6DC0E024" w:rsidR="00866B6A" w:rsidRPr="00866B6A" w:rsidDel="00FD13AF" w:rsidRDefault="00866B6A" w:rsidP="00866B6A">
      <w:pPr>
        <w:spacing w:after="160"/>
        <w:ind w:firstLine="720"/>
        <w:rPr>
          <w:ins w:id="1512" w:author="user" w:date="2016-08-15T10:12:00Z"/>
          <w:del w:id="1513" w:author="Author" w:date="2016-08-25T13:47:00Z"/>
          <w:rFonts w:eastAsiaTheme="minorHAnsi" w:cstheme="minorBidi"/>
          <w:color w:val="auto"/>
          <w:lang w:val="en-US"/>
        </w:rPr>
      </w:pPr>
      <w:ins w:id="1514" w:author="user" w:date="2016-08-15T10:12:00Z">
        <w:del w:id="1515" w:author="Author" w:date="2016-08-25T13:47:00Z">
          <w:r w:rsidRPr="00866B6A" w:rsidDel="00FD13AF">
            <w:rPr>
              <w:rFonts w:eastAsiaTheme="minorHAnsi" w:cstheme="minorBidi"/>
              <w:color w:val="auto"/>
              <w:lang w:val="en-US"/>
            </w:rPr>
            <w:delText>In Brunei, especially in the private schools where teachers of different nationalities work together, often there are cases of prejudices implicitly or explicitly expressed by students. Over time, teachers develop immunity to such attitudes, but, nonetheless, it does matter to them.</w:delText>
          </w:r>
        </w:del>
      </w:ins>
    </w:p>
    <w:p w14:paraId="745AC509" w14:textId="052830FF" w:rsidR="00866B6A" w:rsidRPr="00866B6A" w:rsidDel="00FD13AF" w:rsidRDefault="00866B6A" w:rsidP="00866B6A">
      <w:pPr>
        <w:spacing w:before="240" w:after="120"/>
        <w:ind w:left="720"/>
        <w:rPr>
          <w:ins w:id="1516" w:author="user" w:date="2016-08-15T10:12:00Z"/>
          <w:del w:id="1517" w:author="Author" w:date="2016-08-25T13:47:00Z"/>
          <w:rFonts w:eastAsiaTheme="minorHAnsi" w:cstheme="minorBidi"/>
          <w:iCs/>
          <w:color w:val="auto"/>
          <w:lang w:eastAsia="en-SG"/>
        </w:rPr>
      </w:pPr>
      <w:ins w:id="1518" w:author="user" w:date="2016-08-15T10:12:00Z">
        <w:del w:id="1519" w:author="Author" w:date="2016-08-25T13:47:00Z">
          <w:r w:rsidRPr="00866B6A" w:rsidDel="00FD13AF">
            <w:rPr>
              <w:rFonts w:eastAsiaTheme="minorHAnsi" w:cstheme="minorBidi"/>
              <w:iCs/>
              <w:color w:val="538135" w:themeColor="accent6" w:themeShade="BF"/>
              <w:lang w:eastAsia="en-SG"/>
            </w:rPr>
            <w:delText>“</w:delText>
          </w:r>
          <w:r w:rsidRPr="00866B6A" w:rsidDel="00FD13AF">
            <w:rPr>
              <w:rFonts w:eastAsiaTheme="minorHAnsi" w:cstheme="minorBidi"/>
              <w:iCs/>
              <w:color w:val="auto"/>
              <w:lang w:eastAsia="en-SG"/>
            </w:rPr>
            <w:delText>Students need only our knowledge. They don’t like us basically, but there are some students who come and hug us. But there are others who find the skin colour a problem. The year when I came when I touched a student’s hand accidentally, that student rubbed her hand against the wall vigorously, the part of her hand where I touched her. I was wonderstruck. Do I have leprosy or what? That same student hugged me and cried on the day of her graduation. I didn’t ask her anything. I didn’t want to hurt her. She would have forgotten it anyway” (Teacher Jason).</w:delText>
          </w:r>
        </w:del>
      </w:ins>
    </w:p>
    <w:p w14:paraId="5945ED65" w14:textId="11920FFF" w:rsidR="00866B6A" w:rsidRPr="00866B6A" w:rsidDel="00FD13AF" w:rsidRDefault="00866B6A" w:rsidP="00866B6A">
      <w:pPr>
        <w:ind w:firstLine="720"/>
        <w:rPr>
          <w:ins w:id="1520" w:author="user" w:date="2016-08-15T10:12:00Z"/>
          <w:del w:id="1521" w:author="Author" w:date="2016-08-25T13:47:00Z"/>
          <w:rFonts w:eastAsiaTheme="minorHAnsi"/>
          <w:lang w:eastAsia="en-SG"/>
        </w:rPr>
      </w:pPr>
      <w:ins w:id="1522" w:author="user" w:date="2016-08-15T10:12:00Z">
        <w:del w:id="1523" w:author="Author" w:date="2016-08-25T13:47:00Z">
          <w:r w:rsidRPr="00866B6A" w:rsidDel="00FD13AF">
            <w:rPr>
              <w:rFonts w:eastAsiaTheme="minorHAnsi"/>
              <w:lang w:eastAsia="en-SG"/>
            </w:rPr>
            <w:delText xml:space="preserve">Teacher Keerthi spoke about her experiences as an Indian teacher in a Chinese school. </w:delText>
          </w:r>
        </w:del>
      </w:ins>
    </w:p>
    <w:p w14:paraId="6AB110BC" w14:textId="3CD13DCF" w:rsidR="00866B6A" w:rsidRPr="00866B6A" w:rsidDel="00FD13AF" w:rsidRDefault="00866B6A" w:rsidP="00866B6A">
      <w:pPr>
        <w:spacing w:before="240" w:after="120"/>
        <w:ind w:left="720"/>
        <w:rPr>
          <w:ins w:id="1524" w:author="user" w:date="2016-08-15T10:12:00Z"/>
          <w:del w:id="1525" w:author="Author" w:date="2016-08-25T13:47:00Z"/>
          <w:rFonts w:eastAsiaTheme="minorHAnsi" w:cstheme="minorBidi"/>
          <w:iCs/>
          <w:color w:val="auto"/>
          <w:lang w:eastAsia="en-SG"/>
        </w:rPr>
      </w:pPr>
      <w:ins w:id="1526" w:author="user" w:date="2016-08-15T10:12:00Z">
        <w:del w:id="1527" w:author="Author" w:date="2016-08-25T13:47:00Z">
          <w:r w:rsidRPr="00866B6A" w:rsidDel="00FD13AF">
            <w:rPr>
              <w:rFonts w:eastAsiaTheme="minorHAnsi" w:cstheme="minorBidi"/>
              <w:iCs/>
              <w:color w:val="auto"/>
              <w:lang w:eastAsia="en-SG"/>
            </w:rPr>
            <w:delText>“Our style and behaviour will always be Indian. That doesn’t change. Sometimes when the students come to the secondary from primary six, they say why teacher why all ‘kaling’ teachers here? In year 7. When I heard that I was really angry. But I didn’t react at that time. I just told that student.”</w:delText>
          </w:r>
        </w:del>
      </w:ins>
    </w:p>
    <w:p w14:paraId="25DBDC5B" w14:textId="425C51C0" w:rsidR="00866B6A" w:rsidRPr="00866B6A" w:rsidDel="00FD13AF" w:rsidRDefault="00866B6A" w:rsidP="00866B6A">
      <w:pPr>
        <w:spacing w:after="160"/>
        <w:ind w:firstLine="720"/>
        <w:rPr>
          <w:ins w:id="1528" w:author="user" w:date="2016-08-15T10:12:00Z"/>
          <w:del w:id="1529" w:author="Author" w:date="2016-08-25T13:47:00Z"/>
          <w:rFonts w:eastAsiaTheme="minorHAnsi" w:cstheme="minorBidi"/>
          <w:color w:val="auto"/>
          <w:lang w:val="en-US"/>
        </w:rPr>
      </w:pPr>
      <w:ins w:id="1530" w:author="user" w:date="2016-08-15T10:12:00Z">
        <w:del w:id="1531" w:author="Author" w:date="2016-08-25T13:47:00Z">
          <w:r w:rsidRPr="00866B6A" w:rsidDel="00FD13AF">
            <w:rPr>
              <w:rFonts w:eastAsiaTheme="minorHAnsi" w:cstheme="minorBidi"/>
              <w:color w:val="auto"/>
              <w:lang w:val="en-US"/>
            </w:rPr>
            <w:delText>Students show lack of respect to teachers because of many reasons. Sometimes, foreign teachers are shown a lack of respect in their beginning years. Lack of respect from students makes teachers emotionally upset, and it is only the seasoned teacher who can turn it around. New teachers are affected badly, and this affects their performance. In a casual conversation I had with Teacher Linsy, she spoke about how her students are disrespectful. The following is the field notes I took of that conversation.</w:delText>
          </w:r>
        </w:del>
      </w:ins>
    </w:p>
    <w:p w14:paraId="7EA163A6" w14:textId="24F9CE12" w:rsidR="00866B6A" w:rsidRPr="00866B6A" w:rsidDel="00FD13AF" w:rsidRDefault="00866B6A" w:rsidP="00866B6A">
      <w:pPr>
        <w:spacing w:before="240" w:after="120"/>
        <w:ind w:left="720"/>
        <w:rPr>
          <w:ins w:id="1532" w:author="user" w:date="2016-08-15T10:12:00Z"/>
          <w:del w:id="1533" w:author="Author" w:date="2016-08-25T13:47:00Z"/>
          <w:rFonts w:eastAsiaTheme="minorHAnsi" w:cstheme="minorBidi"/>
          <w:iCs/>
          <w:color w:val="auto"/>
          <w:lang w:eastAsia="en-SG"/>
        </w:rPr>
      </w:pPr>
      <w:ins w:id="1534" w:author="user" w:date="2016-08-15T10:12:00Z">
        <w:del w:id="1535" w:author="Author" w:date="2016-08-25T13:47:00Z">
          <w:r w:rsidRPr="00866B6A" w:rsidDel="00FD13AF">
            <w:rPr>
              <w:rFonts w:eastAsiaTheme="minorHAnsi" w:cstheme="minorBidi"/>
              <w:iCs/>
              <w:color w:val="auto"/>
              <w:lang w:eastAsia="en-SG"/>
            </w:rPr>
            <w:delText>“In the refreshment room I had a conversation with teacher Linsy. Both of us having coffee. I asked her how classes were going on. Linsy said that because she is young, students don’t take her seriously. She has to shout and be strict with them so that students will take her seriously. Lot of foul language flying around in the Year Nine Art class. So it is difficult for her to teach or apply the methods of teaching she learnt at university” (Field notes, 1 August 2013, Thursday).</w:delText>
          </w:r>
        </w:del>
      </w:ins>
    </w:p>
    <w:p w14:paraId="1078DA48" w14:textId="41632364" w:rsidR="00866B6A" w:rsidRPr="00866B6A" w:rsidDel="00FD13AF" w:rsidRDefault="00866B6A" w:rsidP="00866B6A">
      <w:pPr>
        <w:spacing w:after="160"/>
        <w:ind w:firstLine="720"/>
        <w:rPr>
          <w:ins w:id="1536" w:author="user" w:date="2016-08-15T10:12:00Z"/>
          <w:del w:id="1537" w:author="Author" w:date="2016-08-25T13:47:00Z"/>
          <w:rFonts w:eastAsiaTheme="minorHAnsi"/>
          <w:color w:val="auto"/>
          <w:lang w:val="en-US"/>
        </w:rPr>
      </w:pPr>
      <w:ins w:id="1538" w:author="user" w:date="2016-08-15T10:12:00Z">
        <w:del w:id="1539" w:author="Author" w:date="2016-08-25T13:47:00Z">
          <w:r w:rsidRPr="00866B6A" w:rsidDel="00FD13AF">
            <w:rPr>
              <w:rFonts w:eastAsiaTheme="minorHAnsi" w:cstheme="minorBidi"/>
              <w:color w:val="auto"/>
              <w:lang w:val="en-US"/>
            </w:rPr>
            <w:delText xml:space="preserve">Teachers take it badly when they are not able to teach well, for any reason. One common reason is poor student behaviour and receptiveness, which the teacher feels helpless to change. </w:delText>
          </w:r>
        </w:del>
      </w:ins>
    </w:p>
    <w:p w14:paraId="075AC31E" w14:textId="59363FFE" w:rsidR="00866B6A" w:rsidRPr="00866B6A" w:rsidDel="00FD13AF" w:rsidRDefault="00D16DCD" w:rsidP="00866B6A">
      <w:pPr>
        <w:tabs>
          <w:tab w:val="left" w:pos="10080"/>
        </w:tabs>
        <w:spacing w:before="240" w:after="120"/>
        <w:ind w:left="720"/>
        <w:outlineLvl w:val="2"/>
        <w:rPr>
          <w:ins w:id="1540" w:author="user" w:date="2016-08-15T10:12:00Z"/>
          <w:del w:id="1541" w:author="Author" w:date="2016-08-25T13:47:00Z"/>
          <w:rFonts w:eastAsiaTheme="majorEastAsia" w:cstheme="majorBidi"/>
          <w:b/>
          <w:szCs w:val="26"/>
          <w:lang w:val="en-US"/>
        </w:rPr>
      </w:pPr>
      <w:bookmarkStart w:id="1542" w:name="_Toc434628315"/>
      <w:bookmarkStart w:id="1543" w:name="_Toc434803630"/>
      <w:bookmarkStart w:id="1544" w:name="_Toc437371598"/>
      <w:ins w:id="1545" w:author="user" w:date="2016-08-15T10:12:00Z">
        <w:del w:id="1546" w:author="Author" w:date="2016-08-25T13:47:00Z">
          <w:r w:rsidDel="00FD13AF">
            <w:rPr>
              <w:rFonts w:eastAsiaTheme="majorEastAsia" w:cstheme="majorBidi"/>
              <w:b/>
              <w:szCs w:val="26"/>
              <w:lang w:val="en-US"/>
            </w:rPr>
            <w:delText>9.2</w:delText>
          </w:r>
          <w:r w:rsidR="00866B6A" w:rsidRPr="00866B6A" w:rsidDel="00FD13AF">
            <w:rPr>
              <w:rFonts w:eastAsiaTheme="majorEastAsia" w:cstheme="majorBidi"/>
              <w:b/>
              <w:szCs w:val="26"/>
              <w:lang w:val="en-US"/>
            </w:rPr>
            <w:delText>.2 Academic ineptitude</w:delText>
          </w:r>
          <w:bookmarkEnd w:id="1542"/>
          <w:bookmarkEnd w:id="1543"/>
          <w:bookmarkEnd w:id="1544"/>
          <w:r w:rsidR="00866B6A" w:rsidRPr="00866B6A" w:rsidDel="00FD13AF">
            <w:rPr>
              <w:rFonts w:eastAsiaTheme="majorEastAsia" w:cstheme="majorBidi"/>
              <w:b/>
              <w:szCs w:val="26"/>
              <w:lang w:val="en-US"/>
            </w:rPr>
            <w:delText xml:space="preserve"> </w:delText>
          </w:r>
        </w:del>
      </w:ins>
    </w:p>
    <w:p w14:paraId="3FFC09E6" w14:textId="3F0F2EED" w:rsidR="00866B6A" w:rsidRPr="00866B6A" w:rsidDel="00FD13AF" w:rsidRDefault="00866B6A" w:rsidP="00866B6A">
      <w:pPr>
        <w:spacing w:after="160"/>
        <w:ind w:firstLine="720"/>
        <w:rPr>
          <w:ins w:id="1547" w:author="user" w:date="2016-08-15T10:12:00Z"/>
          <w:del w:id="1548" w:author="Author" w:date="2016-08-25T13:47:00Z"/>
          <w:rFonts w:eastAsiaTheme="minorHAnsi" w:cstheme="minorBidi"/>
          <w:color w:val="auto"/>
          <w:lang w:val="en-US"/>
        </w:rPr>
      </w:pPr>
      <w:ins w:id="1549" w:author="user" w:date="2016-08-15T10:12:00Z">
        <w:del w:id="1550" w:author="Author" w:date="2016-08-25T13:47:00Z">
          <w:r w:rsidRPr="00866B6A" w:rsidDel="00FD13AF">
            <w:rPr>
              <w:rFonts w:eastAsiaTheme="minorHAnsi" w:cstheme="minorBidi"/>
              <w:color w:val="auto"/>
              <w:lang w:val="en-US"/>
            </w:rPr>
            <w:delText xml:space="preserve">The lack of intellectual stimulation from students can lead to teacher atrophy. </w:delText>
          </w:r>
          <w:r w:rsidRPr="00866B6A" w:rsidDel="00FD13AF">
            <w:rPr>
              <w:rFonts w:eastAsiaTheme="minorHAnsi"/>
              <w:color w:val="auto"/>
              <w:lang w:val="en-US"/>
            </w:rPr>
            <w:delText xml:space="preserve">When there is a lack of challenge in the job, teachers do not grow professionally. One reason for the lack of challenge is students who are not intellectually curious. Teacher Lina said, </w:delText>
          </w:r>
        </w:del>
      </w:ins>
    </w:p>
    <w:p w14:paraId="431498A4" w14:textId="221F9F41" w:rsidR="00866B6A" w:rsidRPr="00866B6A" w:rsidDel="00FD13AF" w:rsidRDefault="00866B6A" w:rsidP="00866B6A">
      <w:pPr>
        <w:spacing w:before="240" w:after="120"/>
        <w:ind w:left="720"/>
        <w:rPr>
          <w:ins w:id="1551" w:author="user" w:date="2016-08-15T10:12:00Z"/>
          <w:del w:id="1552" w:author="Author" w:date="2016-08-25T13:47:00Z"/>
          <w:rFonts w:eastAsiaTheme="minorHAnsi" w:cstheme="minorBidi"/>
          <w:iCs/>
          <w:color w:val="auto"/>
          <w:lang w:eastAsia="en-SG"/>
        </w:rPr>
      </w:pPr>
      <w:ins w:id="1553" w:author="user" w:date="2016-08-15T10:12:00Z">
        <w:del w:id="1554" w:author="Author" w:date="2016-08-25T13:47:00Z">
          <w:r w:rsidRPr="00866B6A" w:rsidDel="00FD13AF">
            <w:rPr>
              <w:rFonts w:eastAsiaTheme="minorHAnsi" w:cstheme="minorBidi"/>
              <w:iCs/>
              <w:color w:val="auto"/>
              <w:lang w:eastAsia="en-SG"/>
            </w:rPr>
            <w:delText>“Actually no necessity to read and update yourself. If I can teach things well one year, the next year I can teach the same things. No need to make changes in that. Here there are no students asking me tough questions and all that. They don’t know anything general…If the brilliant students ask good questions I can be better. …but they don’t ask doubts. So we don’t grow ….our growth will be stunted.”</w:delText>
          </w:r>
        </w:del>
      </w:ins>
    </w:p>
    <w:p w14:paraId="0830AE7D" w14:textId="12316248" w:rsidR="00866B6A" w:rsidRPr="00866B6A" w:rsidDel="00FD13AF" w:rsidRDefault="00866B6A" w:rsidP="00866B6A">
      <w:pPr>
        <w:spacing w:after="160"/>
        <w:ind w:firstLine="720"/>
        <w:rPr>
          <w:ins w:id="1555" w:author="user" w:date="2016-08-15T10:12:00Z"/>
          <w:del w:id="1556" w:author="Author" w:date="2016-08-25T13:47:00Z"/>
          <w:rFonts w:eastAsiaTheme="minorHAnsi" w:cstheme="minorBidi"/>
          <w:color w:val="auto"/>
          <w:lang w:val="en-US"/>
        </w:rPr>
      </w:pPr>
      <w:ins w:id="1557" w:author="user" w:date="2016-08-15T10:12:00Z">
        <w:del w:id="1558" w:author="Author" w:date="2016-08-25T13:47:00Z">
          <w:r w:rsidRPr="00866B6A" w:rsidDel="00FD13AF">
            <w:rPr>
              <w:rFonts w:eastAsiaTheme="minorHAnsi" w:cstheme="minorBidi"/>
              <w:color w:val="auto"/>
              <w:lang w:val="en-US"/>
            </w:rPr>
            <w:delText>When students perform poorly despite the best efforts of the teacher, the latter feels inadequate. This is just the opposite of situations in certain classes where students are brilliant and will ask very sensible questions.</w:delText>
          </w:r>
        </w:del>
      </w:ins>
    </w:p>
    <w:p w14:paraId="4EA29BE5" w14:textId="4075552F" w:rsidR="00866B6A" w:rsidRPr="00866B6A" w:rsidDel="00FD13AF" w:rsidRDefault="00866B6A" w:rsidP="00866B6A">
      <w:pPr>
        <w:spacing w:before="240" w:after="120"/>
        <w:ind w:left="720"/>
        <w:rPr>
          <w:ins w:id="1559" w:author="user" w:date="2016-08-15T10:12:00Z"/>
          <w:del w:id="1560" w:author="Author" w:date="2016-08-25T13:47:00Z"/>
          <w:rFonts w:eastAsiaTheme="minorHAnsi" w:cstheme="minorBidi"/>
          <w:iCs/>
          <w:color w:val="auto"/>
          <w:lang w:eastAsia="en-SG"/>
        </w:rPr>
      </w:pPr>
      <w:ins w:id="1561" w:author="user" w:date="2016-08-15T10:12:00Z">
        <w:del w:id="1562" w:author="Author" w:date="2016-08-25T13:47:00Z">
          <w:r w:rsidRPr="00866B6A" w:rsidDel="00FD13AF">
            <w:rPr>
              <w:rFonts w:eastAsiaTheme="minorHAnsi" w:cstheme="minorBidi"/>
              <w:iCs/>
              <w:color w:val="auto"/>
              <w:lang w:eastAsia="en-SG"/>
            </w:rPr>
            <w:delText>“After I receive the results for my students. Especially the Art class student.s.it is very stressful for me… I keep wondering if it is me the problem or the student…....I give them presents and rewards and all..still they are not motivated…if we have student behaviour like that…very challenging..”(shakes head). (</w:delText>
          </w:r>
          <w:r w:rsidRPr="00866B6A" w:rsidDel="00FD13AF">
            <w:rPr>
              <w:rFonts w:eastAsiaTheme="minorHAnsi" w:cstheme="minorBidi"/>
              <w:iCs/>
              <w:color w:val="auto"/>
              <w:lang w:val="en-US" w:eastAsia="en-SG"/>
            </w:rPr>
            <w:delText>Teacher</w:delText>
          </w:r>
          <w:r w:rsidRPr="00866B6A" w:rsidDel="00FD13AF">
            <w:rPr>
              <w:rFonts w:eastAsiaTheme="minorHAnsi" w:cstheme="minorBidi"/>
              <w:iCs/>
              <w:color w:val="auto"/>
              <w:lang w:eastAsia="en-SG"/>
            </w:rPr>
            <w:delText xml:space="preserve"> </w:delText>
          </w:r>
          <w:r w:rsidRPr="00866B6A" w:rsidDel="00FD13AF">
            <w:rPr>
              <w:rFonts w:eastAsiaTheme="minorHAnsi" w:cstheme="minorBidi"/>
              <w:iCs/>
              <w:color w:val="auto"/>
              <w:lang w:val="en-US" w:eastAsia="en-SG"/>
            </w:rPr>
            <w:delText>Raimie</w:delText>
          </w:r>
          <w:r w:rsidRPr="00866B6A" w:rsidDel="00FD13AF">
            <w:rPr>
              <w:rFonts w:eastAsiaTheme="minorHAnsi" w:cstheme="minorBidi"/>
              <w:iCs/>
              <w:color w:val="auto"/>
              <w:lang w:eastAsia="en-SG"/>
            </w:rPr>
            <w:delText>).</w:delText>
          </w:r>
        </w:del>
      </w:ins>
    </w:p>
    <w:p w14:paraId="4F4379A8" w14:textId="6358CFA1" w:rsidR="00866B6A" w:rsidRPr="00866B6A" w:rsidDel="00FD13AF" w:rsidRDefault="00866B6A" w:rsidP="00866B6A">
      <w:pPr>
        <w:spacing w:after="160"/>
        <w:ind w:firstLine="720"/>
        <w:rPr>
          <w:ins w:id="1563" w:author="user" w:date="2016-08-15T10:12:00Z"/>
          <w:del w:id="1564" w:author="Author" w:date="2016-08-25T13:47:00Z"/>
          <w:rFonts w:eastAsiaTheme="minorHAnsi" w:cstheme="minorBidi"/>
          <w:color w:val="auto"/>
          <w:lang w:val="en-US"/>
        </w:rPr>
      </w:pPr>
      <w:ins w:id="1565" w:author="user" w:date="2016-08-15T10:12:00Z">
        <w:del w:id="1566" w:author="Author" w:date="2016-08-25T13:47:00Z">
          <w:r w:rsidRPr="00866B6A" w:rsidDel="00FD13AF">
            <w:rPr>
              <w:rFonts w:eastAsiaTheme="minorHAnsi" w:cstheme="minorBidi"/>
              <w:color w:val="auto"/>
              <w:lang w:val="en-US"/>
            </w:rPr>
            <w:delText xml:space="preserve">Teacher Keerthi spoke about the helplessness she experienced when there was utter lack of response and motivation on the part of the students. </w:delText>
          </w:r>
        </w:del>
      </w:ins>
    </w:p>
    <w:p w14:paraId="6A9EF739" w14:textId="7C1FA869" w:rsidR="00866B6A" w:rsidRPr="00866B6A" w:rsidDel="00FD13AF" w:rsidRDefault="00866B6A" w:rsidP="00866B6A">
      <w:pPr>
        <w:spacing w:before="240" w:after="120"/>
        <w:ind w:left="720"/>
        <w:rPr>
          <w:ins w:id="1567" w:author="user" w:date="2016-08-15T10:12:00Z"/>
          <w:del w:id="1568" w:author="Author" w:date="2016-08-25T13:47:00Z"/>
          <w:rFonts w:eastAsiaTheme="minorHAnsi" w:cstheme="minorBidi"/>
          <w:iCs/>
          <w:color w:val="auto"/>
          <w:lang w:eastAsia="en-SG"/>
        </w:rPr>
      </w:pPr>
      <w:ins w:id="1569" w:author="user" w:date="2016-08-15T10:12:00Z">
        <w:del w:id="1570" w:author="Author" w:date="2016-08-25T13:47:00Z">
          <w:r w:rsidRPr="00866B6A" w:rsidDel="00FD13AF">
            <w:rPr>
              <w:rFonts w:eastAsiaTheme="minorHAnsi" w:cstheme="minorBidi"/>
              <w:iCs/>
              <w:color w:val="auto"/>
              <w:lang w:eastAsia="en-SG"/>
            </w:rPr>
            <w:delText>“I happily draw diagrams..Label everything…show on the projector..Explain everything..Then at the end of it all, I ask them a question on what I taught..Then they can’t answer..Then I feel pity for myself…so helpless.”</w:delText>
          </w:r>
        </w:del>
      </w:ins>
    </w:p>
    <w:p w14:paraId="6F7F33B3" w14:textId="3FC96F44" w:rsidR="00866B6A" w:rsidRPr="00866B6A" w:rsidDel="00FD13AF" w:rsidRDefault="00D16DCD" w:rsidP="00866B6A">
      <w:pPr>
        <w:keepNext/>
        <w:keepLines/>
        <w:spacing w:before="240" w:after="120"/>
        <w:contextualSpacing/>
        <w:outlineLvl w:val="1"/>
        <w:rPr>
          <w:ins w:id="1571" w:author="user" w:date="2016-08-15T10:12:00Z"/>
          <w:del w:id="1572" w:author="Author" w:date="2016-08-25T13:47:00Z"/>
          <w:rFonts w:eastAsiaTheme="minorHAnsi" w:cstheme="minorBidi"/>
          <w:b/>
          <w:lang w:eastAsia="en-SG"/>
        </w:rPr>
      </w:pPr>
      <w:bookmarkStart w:id="1573" w:name="_Toc434628316"/>
      <w:bookmarkStart w:id="1574" w:name="_Toc434803631"/>
      <w:bookmarkStart w:id="1575" w:name="_Toc437371599"/>
      <w:ins w:id="1576" w:author="user" w:date="2016-08-15T10:12:00Z">
        <w:del w:id="1577" w:author="Author" w:date="2016-08-25T13:47:00Z">
          <w:r w:rsidDel="00FD13AF">
            <w:rPr>
              <w:rFonts w:eastAsiaTheme="minorHAnsi" w:cstheme="minorBidi"/>
              <w:b/>
              <w:lang w:eastAsia="en-SG"/>
            </w:rPr>
            <w:delText>9.3</w:delText>
          </w:r>
          <w:r w:rsidR="00866B6A" w:rsidRPr="00866B6A" w:rsidDel="00FD13AF">
            <w:rPr>
              <w:rFonts w:eastAsiaTheme="minorHAnsi" w:cstheme="minorBidi"/>
              <w:b/>
              <w:lang w:eastAsia="en-SG"/>
            </w:rPr>
            <w:delText xml:space="preserve"> The role of parents in the empowerment and disempowerment of teachers</w:delText>
          </w:r>
          <w:bookmarkEnd w:id="1573"/>
          <w:bookmarkEnd w:id="1574"/>
          <w:bookmarkEnd w:id="1575"/>
        </w:del>
      </w:ins>
    </w:p>
    <w:p w14:paraId="7DEF4CBD" w14:textId="3FC66671" w:rsidR="00866B6A" w:rsidRPr="00866B6A" w:rsidDel="00FD13AF" w:rsidRDefault="00866B6A" w:rsidP="00866B6A">
      <w:pPr>
        <w:spacing w:after="160"/>
        <w:ind w:firstLine="720"/>
        <w:rPr>
          <w:ins w:id="1578" w:author="user" w:date="2016-08-15T10:12:00Z"/>
          <w:del w:id="1579" w:author="Author" w:date="2016-08-25T13:47:00Z"/>
          <w:rFonts w:eastAsiaTheme="minorHAnsi" w:cstheme="minorBidi"/>
          <w:color w:val="auto"/>
          <w:lang w:val="en-US"/>
        </w:rPr>
      </w:pPr>
      <w:ins w:id="1580" w:author="user" w:date="2016-08-15T10:12:00Z">
        <w:del w:id="1581" w:author="Author" w:date="2016-08-25T13:47:00Z">
          <w:r w:rsidRPr="00866B6A" w:rsidDel="00FD13AF">
            <w:rPr>
              <w:rFonts w:eastAsiaTheme="minorHAnsi" w:cstheme="minorBidi"/>
              <w:color w:val="auto"/>
              <w:lang w:val="en-US"/>
            </w:rPr>
            <w:delText>The parents of students are external agents that have minor influences on the empowerment and disempowerment of teachers. In the case of the current school, parents of students are involved in school life to a certain extent. The higher the involvement, the greater is their influence on the teachers’ professional life. Teachers often seek the support of parents in their mission. The parents of students have an indirect, supporting role in empowering teachers to bring out their best in their profession. This indirect empowering role is displayed in their support, trust, appreciation and respect, so much so that, in the case of teacher Leona, “Mainly the motivation is from students and parents.”</w:delText>
          </w:r>
        </w:del>
      </w:ins>
    </w:p>
    <w:p w14:paraId="605FF275" w14:textId="62C1B3AC" w:rsidR="00866B6A" w:rsidRPr="00866B6A" w:rsidDel="00FD13AF" w:rsidRDefault="00866B6A" w:rsidP="00866B6A">
      <w:pPr>
        <w:spacing w:after="160"/>
        <w:ind w:firstLine="720"/>
        <w:rPr>
          <w:ins w:id="1582" w:author="user" w:date="2016-08-15T10:12:00Z"/>
          <w:del w:id="1583" w:author="Author" w:date="2016-08-25T13:47:00Z"/>
          <w:rFonts w:eastAsiaTheme="minorHAnsi" w:cstheme="minorBidi"/>
          <w:color w:val="auto"/>
          <w:lang w:val="en-US"/>
        </w:rPr>
      </w:pPr>
      <w:ins w:id="1584" w:author="user" w:date="2016-08-15T10:12:00Z">
        <w:del w:id="1585" w:author="Author" w:date="2016-08-25T13:47:00Z">
          <w:r w:rsidRPr="00866B6A" w:rsidDel="00FD13AF">
            <w:rPr>
              <w:rFonts w:eastAsiaTheme="minorHAnsi" w:cstheme="minorBidi"/>
              <w:color w:val="auto"/>
              <w:lang w:val="en-US"/>
            </w:rPr>
            <w:delText xml:space="preserve">The support from parents is manifested in their willingness to co-operate with the teachers in the carrying out of the mission of educating their children. This is not a residential school. All students are day students, living with their parents or guardians. The school does not have a school bus. It is the parents who drop the children at school and pick them up every single day. Even though this may be seen as something parents are expected to do, it becomes remarkable when teachers demand students to come at times other than school hours. Parents’ support is manifested not only in this, but also in being involved in school activities. Teacher Sheena spoke of the uncomplaining willingness of parents to do whatever is in their power to do, so that the teachers can do their work in the way they want. </w:delText>
          </w:r>
        </w:del>
      </w:ins>
    </w:p>
    <w:p w14:paraId="5BE55FD3" w14:textId="0DE5B8A6" w:rsidR="00866B6A" w:rsidRPr="00866B6A" w:rsidDel="00FD13AF" w:rsidRDefault="00866B6A" w:rsidP="00866B6A">
      <w:pPr>
        <w:spacing w:before="240" w:after="120"/>
        <w:ind w:left="720"/>
        <w:rPr>
          <w:ins w:id="1586" w:author="user" w:date="2016-08-15T10:12:00Z"/>
          <w:del w:id="1587" w:author="Author" w:date="2016-08-25T13:47:00Z"/>
          <w:rFonts w:eastAsiaTheme="minorHAnsi" w:cstheme="minorBidi"/>
          <w:iCs/>
          <w:color w:val="auto"/>
          <w:lang w:eastAsia="en-SG"/>
        </w:rPr>
      </w:pPr>
      <w:ins w:id="1588" w:author="user" w:date="2016-08-15T10:12:00Z">
        <w:del w:id="1589" w:author="Author" w:date="2016-08-25T13:47:00Z">
          <w:r w:rsidRPr="00866B6A" w:rsidDel="00FD13AF">
            <w:rPr>
              <w:rFonts w:eastAsiaTheme="minorHAnsi" w:cstheme="minorBidi"/>
              <w:iCs/>
              <w:color w:val="auto"/>
              <w:lang w:eastAsia="en-SG"/>
            </w:rPr>
            <w:delText>“The parents are very supportive. Very supportive. We ask the students to come to school at this time…that time…for this project…that competition…The parents will bring them without any complaint. ..When there is a parent teacher meeting, all the parents in my class will come and talk to me about their children. If the child is weak, they would request me to give extra attention. Sometimes they would ask me to tell other teachers to give their child more attention. ”</w:delText>
          </w:r>
        </w:del>
      </w:ins>
    </w:p>
    <w:p w14:paraId="0999FC05" w14:textId="75AC9BDC" w:rsidR="00866B6A" w:rsidRPr="00866B6A" w:rsidDel="00FD13AF" w:rsidRDefault="00866B6A" w:rsidP="00866B6A">
      <w:pPr>
        <w:spacing w:after="160"/>
        <w:ind w:firstLine="720"/>
        <w:rPr>
          <w:ins w:id="1590" w:author="user" w:date="2016-08-15T10:12:00Z"/>
          <w:del w:id="1591" w:author="Author" w:date="2016-08-25T13:47:00Z"/>
          <w:rFonts w:eastAsiaTheme="minorHAnsi" w:cstheme="minorBidi"/>
          <w:color w:val="auto"/>
          <w:lang w:val="en-US"/>
        </w:rPr>
      </w:pPr>
      <w:ins w:id="1592" w:author="user" w:date="2016-08-15T10:12:00Z">
        <w:del w:id="1593" w:author="Author" w:date="2016-08-25T13:47:00Z">
          <w:r w:rsidRPr="00866B6A" w:rsidDel="00FD13AF">
            <w:rPr>
              <w:rFonts w:eastAsiaTheme="minorHAnsi" w:cstheme="minorBidi"/>
              <w:color w:val="auto"/>
              <w:lang w:val="en-US"/>
            </w:rPr>
            <w:delText xml:space="preserve">The parents of students often express their unconditional trust in the teachers, especially when there is a need to help a child weak in his or her studies. Teachers respond to that trust, and are motivated to go the extra mile just to respond to the parents’ need. </w:delText>
          </w:r>
        </w:del>
      </w:ins>
    </w:p>
    <w:p w14:paraId="7366018A" w14:textId="43B7BD53" w:rsidR="00866B6A" w:rsidRPr="00866B6A" w:rsidDel="00FD13AF" w:rsidRDefault="00866B6A" w:rsidP="00866B6A">
      <w:pPr>
        <w:ind w:firstLine="720"/>
        <w:rPr>
          <w:ins w:id="1594" w:author="user" w:date="2016-08-15T10:12:00Z"/>
          <w:del w:id="1595" w:author="Author" w:date="2016-08-25T13:47:00Z"/>
          <w:rFonts w:eastAsiaTheme="minorHAnsi"/>
          <w:lang w:eastAsia="en-SG"/>
        </w:rPr>
      </w:pPr>
      <w:ins w:id="1596" w:author="user" w:date="2016-08-15T10:12:00Z">
        <w:del w:id="1597" w:author="Author" w:date="2016-08-25T13:47:00Z">
          <w:r w:rsidRPr="00866B6A" w:rsidDel="00FD13AF">
            <w:rPr>
              <w:rFonts w:eastAsiaTheme="minorHAnsi"/>
              <w:lang w:eastAsia="en-SG"/>
            </w:rPr>
            <w:delText xml:space="preserve">Teacher Sheena spoke about how the mother of one of her students approached her. </w:delText>
          </w:r>
        </w:del>
      </w:ins>
    </w:p>
    <w:p w14:paraId="2B55EE0A" w14:textId="0AE41E5D" w:rsidR="00866B6A" w:rsidRPr="00866B6A" w:rsidDel="00FD13AF" w:rsidRDefault="00866B6A" w:rsidP="00866B6A">
      <w:pPr>
        <w:spacing w:before="240" w:after="120"/>
        <w:ind w:left="720"/>
        <w:rPr>
          <w:ins w:id="1598" w:author="user" w:date="2016-08-15T10:12:00Z"/>
          <w:del w:id="1599" w:author="Author" w:date="2016-08-25T13:47:00Z"/>
          <w:rFonts w:eastAsiaTheme="minorHAnsi" w:cstheme="minorBidi"/>
          <w:iCs/>
          <w:color w:val="auto"/>
          <w:lang w:eastAsia="en-SG"/>
        </w:rPr>
      </w:pPr>
      <w:ins w:id="1600" w:author="user" w:date="2016-08-15T10:12:00Z">
        <w:del w:id="1601" w:author="Author" w:date="2016-08-25T13:47:00Z">
          <w:r w:rsidRPr="00866B6A" w:rsidDel="00FD13AF">
            <w:rPr>
              <w:rFonts w:eastAsiaTheme="minorHAnsi" w:cstheme="minorBidi"/>
              <w:iCs/>
              <w:color w:val="auto"/>
              <w:lang w:eastAsia="en-SG"/>
            </w:rPr>
            <w:delText>“The mother came to me. She said if I can help her child. He is a bit slow. She said I know you can help him. So then I began to give some extra attention to him. Every day some time …like I asked him to do work and give me…so then finally he got a C in the exam. He had improved a lot. The mother was very happy..So when parents tell us like that even in a parent –teacher meetings, we will get extra vigilant and careful, especially about that particular student.”</w:delText>
          </w:r>
        </w:del>
      </w:ins>
    </w:p>
    <w:p w14:paraId="1A99C67C" w14:textId="3F2C788D" w:rsidR="00866B6A" w:rsidRPr="00866B6A" w:rsidDel="00FD13AF" w:rsidRDefault="00866B6A" w:rsidP="00866B6A">
      <w:pPr>
        <w:spacing w:after="160"/>
        <w:ind w:firstLine="720"/>
        <w:rPr>
          <w:ins w:id="1602" w:author="user" w:date="2016-08-15T10:12:00Z"/>
          <w:del w:id="1603" w:author="Author" w:date="2016-08-25T13:47:00Z"/>
          <w:rFonts w:eastAsiaTheme="minorHAnsi"/>
          <w:color w:val="auto"/>
          <w:lang w:val="en-US"/>
        </w:rPr>
      </w:pPr>
      <w:ins w:id="1604" w:author="user" w:date="2016-08-15T10:12:00Z">
        <w:del w:id="1605" w:author="Author" w:date="2016-08-25T13:47:00Z">
          <w:r w:rsidRPr="00866B6A" w:rsidDel="00FD13AF">
            <w:rPr>
              <w:rFonts w:eastAsiaTheme="minorHAnsi" w:cstheme="minorBidi"/>
              <w:color w:val="auto"/>
              <w:lang w:val="en-US"/>
            </w:rPr>
            <w:delText xml:space="preserve">The appreciation from the parents of students is invaluable for teachers, as many teachers think of the parents as the real evaluators of their worth, as the parents often get very honest appraisal of the teachers from their wards. </w:delText>
          </w:r>
        </w:del>
      </w:ins>
    </w:p>
    <w:p w14:paraId="18603627" w14:textId="1382363E" w:rsidR="00866B6A" w:rsidRPr="00866B6A" w:rsidDel="00FD13AF" w:rsidRDefault="00866B6A" w:rsidP="00866B6A">
      <w:pPr>
        <w:spacing w:after="160"/>
        <w:ind w:firstLine="720"/>
        <w:rPr>
          <w:ins w:id="1606" w:author="user" w:date="2016-08-15T10:12:00Z"/>
          <w:del w:id="1607" w:author="Author" w:date="2016-08-25T13:47:00Z"/>
          <w:rFonts w:eastAsiaTheme="minorHAnsi"/>
          <w:color w:val="auto"/>
          <w:lang w:val="en-US"/>
        </w:rPr>
      </w:pPr>
      <w:ins w:id="1608" w:author="user" w:date="2016-08-15T10:12:00Z">
        <w:del w:id="1609" w:author="Author" w:date="2016-08-25T13:47:00Z">
          <w:r w:rsidRPr="00866B6A" w:rsidDel="00FD13AF">
            <w:rPr>
              <w:rFonts w:eastAsiaTheme="minorHAnsi" w:cstheme="minorBidi"/>
              <w:color w:val="auto"/>
              <w:lang w:val="en-US"/>
            </w:rPr>
            <w:delText xml:space="preserve">Teachers value the respectful attitude of the parents to them. Respect from parents give teachers the message that they are valued as teachers, and are looked up to as professionals. </w:delText>
          </w:r>
        </w:del>
      </w:ins>
    </w:p>
    <w:p w14:paraId="3E0A2500" w14:textId="79E996C9" w:rsidR="00866B6A" w:rsidRPr="00866B6A" w:rsidDel="00FD13AF" w:rsidRDefault="00866B6A" w:rsidP="00866B6A">
      <w:pPr>
        <w:ind w:firstLine="720"/>
        <w:rPr>
          <w:ins w:id="1610" w:author="user" w:date="2016-08-15T10:12:00Z"/>
          <w:del w:id="1611" w:author="Author" w:date="2016-08-25T13:47:00Z"/>
          <w:rFonts w:eastAsiaTheme="minorHAnsi"/>
          <w:lang w:eastAsia="en-SG"/>
        </w:rPr>
      </w:pPr>
      <w:ins w:id="1612" w:author="user" w:date="2016-08-15T10:12:00Z">
        <w:del w:id="1613" w:author="Author" w:date="2016-08-25T13:47:00Z">
          <w:r w:rsidRPr="00866B6A" w:rsidDel="00FD13AF">
            <w:rPr>
              <w:rFonts w:eastAsiaTheme="minorHAnsi"/>
              <w:lang w:eastAsia="en-SG"/>
            </w:rPr>
            <w:delText xml:space="preserve">In the case of teacher Sheena, a teacher with long years of experience, the respect from parents comes from the teacher having taught all or a few of their children, and all having achieved commendable results in the examination, and doing well in later life. The following exchange is with teacher Sheena. </w:delText>
          </w:r>
        </w:del>
      </w:ins>
    </w:p>
    <w:p w14:paraId="263A38A2" w14:textId="08E55331" w:rsidR="00866B6A" w:rsidRPr="00866B6A" w:rsidDel="00FD13AF" w:rsidRDefault="00866B6A" w:rsidP="00866B6A">
      <w:pPr>
        <w:spacing w:before="240" w:after="120"/>
        <w:ind w:left="720"/>
        <w:rPr>
          <w:ins w:id="1614" w:author="user" w:date="2016-08-15T10:12:00Z"/>
          <w:del w:id="1615" w:author="Author" w:date="2016-08-25T13:47:00Z"/>
          <w:rFonts w:eastAsiaTheme="minorHAnsi" w:cstheme="minorBidi"/>
          <w:iCs/>
          <w:color w:val="auto"/>
          <w:lang w:eastAsia="en-SG"/>
        </w:rPr>
      </w:pPr>
      <w:ins w:id="1616" w:author="user" w:date="2016-08-15T10:12:00Z">
        <w:del w:id="1617" w:author="Author" w:date="2016-08-25T13:47:00Z">
          <w:r w:rsidRPr="00866B6A" w:rsidDel="00FD13AF">
            <w:rPr>
              <w:rFonts w:eastAsiaTheme="minorHAnsi" w:cstheme="minorBidi"/>
              <w:iCs/>
              <w:color w:val="auto"/>
              <w:lang w:eastAsia="en-SG"/>
            </w:rPr>
            <w:delText>“I do get respect especially from parents. For example, the other day I met Mr. Yong whose four children I have taught. I met him and another parent at Soon Lee super market. Mr. Yong was saying  that I have taught all four of his children..and all are doing well now at the university. The way he said it was with happiness and pride. The other parent who is actually the chairman of the board of directors also said I had taught his child and told me what level their children have reached. The first one is a doctor now..Sometimes we get respect more from the parents than the children…I feel really proud those times..as though I have done something great.”</w:delText>
          </w:r>
        </w:del>
      </w:ins>
    </w:p>
    <w:p w14:paraId="229B6B35" w14:textId="2BAD71AD" w:rsidR="00866B6A" w:rsidRPr="00866B6A" w:rsidDel="00FD13AF" w:rsidRDefault="00866B6A" w:rsidP="00866B6A">
      <w:pPr>
        <w:spacing w:after="160"/>
        <w:ind w:firstLine="720"/>
        <w:rPr>
          <w:ins w:id="1618" w:author="user" w:date="2016-08-15T10:12:00Z"/>
          <w:del w:id="1619" w:author="Author" w:date="2016-08-25T13:47:00Z"/>
          <w:rFonts w:eastAsiaTheme="minorHAnsi" w:cstheme="minorBidi"/>
          <w:color w:val="auto"/>
          <w:lang w:val="en-US"/>
        </w:rPr>
      </w:pPr>
      <w:ins w:id="1620" w:author="user" w:date="2016-08-15T10:12:00Z">
        <w:del w:id="1621" w:author="Author" w:date="2016-08-25T13:47:00Z">
          <w:r w:rsidRPr="00866B6A" w:rsidDel="00FD13AF">
            <w:rPr>
              <w:rFonts w:eastAsiaTheme="minorHAnsi" w:cstheme="minorBidi"/>
              <w:color w:val="auto"/>
              <w:lang w:val="en-US"/>
            </w:rPr>
            <w:delText xml:space="preserve">The lack of support from parents becomes problematic when the student is unresponsive and lacks inner motivation. Teacher Sheena spoke about how lack of support from parents stops teachers from changing the students’ attitude and ways. </w:delText>
          </w:r>
        </w:del>
      </w:ins>
    </w:p>
    <w:p w14:paraId="0B81F117" w14:textId="34589B39" w:rsidR="001D1EDF" w:rsidRPr="001D1EDF" w:rsidRDefault="00866B6A" w:rsidP="001D1EDF">
      <w:pPr>
        <w:keepNext/>
        <w:keepLines/>
        <w:spacing w:before="120" w:after="120"/>
        <w:contextualSpacing/>
        <w:outlineLvl w:val="1"/>
        <w:rPr>
          <w:ins w:id="1622" w:author="Author" w:date="2016-08-23T16:37:00Z"/>
          <w:rFonts w:eastAsiaTheme="minorHAnsi" w:cstheme="minorBidi"/>
          <w:b/>
          <w:i/>
          <w:lang w:eastAsia="en-SG"/>
        </w:rPr>
      </w:pPr>
      <w:ins w:id="1623" w:author="user" w:date="2016-08-15T10:12:00Z">
        <w:del w:id="1624" w:author="Author" w:date="2016-08-25T13:47:00Z">
          <w:r w:rsidRPr="00866B6A" w:rsidDel="00FD13AF">
            <w:rPr>
              <w:rFonts w:eastAsiaTheme="minorHAnsi" w:cstheme="minorBidi"/>
              <w:iCs/>
              <w:color w:val="auto"/>
              <w:lang w:eastAsia="en-SG"/>
            </w:rPr>
            <w:delText>“The other day we were discussing….to change students we need parents’ support..There is one student in 11Art …He does not have parents’ support..Parents are divorced…He lives with his aunt etc..He is old..around 20… He drives a car and comes to school…He is big and mature. With mature students the problem is that we are not able to control them and get them in our hold…With smaller children it is easier. If students are weak but are willing to learn, it is ok even if we don’t have parent support. But when weak students are not willing to learn we definitely need parent support. When students are not willing and are weak and do not have parent support, then it becomes very difficult”</w:delText>
          </w:r>
        </w:del>
      </w:ins>
      <w:ins w:id="1625" w:author="Author" w:date="2016-08-23T16:37:00Z">
        <w:r w:rsidR="001D1EDF" w:rsidRPr="001D1EDF">
          <w:rPr>
            <w:rFonts w:eastAsiaTheme="minorHAnsi" w:cstheme="minorBidi"/>
            <w:b/>
            <w:lang w:eastAsia="en-SG"/>
          </w:rPr>
          <w:t>Teacher empowerment in the cultural context: Differences from the western construct</w:t>
        </w:r>
      </w:ins>
    </w:p>
    <w:p w14:paraId="130AB2C2" w14:textId="77777777" w:rsidR="001D1EDF" w:rsidRPr="001D1EDF" w:rsidRDefault="001D1EDF" w:rsidP="001D1EDF">
      <w:pPr>
        <w:ind w:firstLine="720"/>
        <w:rPr>
          <w:ins w:id="1626" w:author="Author" w:date="2016-08-23T16:37:00Z"/>
          <w:rFonts w:eastAsiaTheme="minorHAnsi"/>
          <w:lang w:eastAsia="en-SG"/>
        </w:rPr>
      </w:pPr>
      <w:ins w:id="1627" w:author="Author" w:date="2016-08-23T16:37:00Z">
        <w:r w:rsidRPr="001D1EDF">
          <w:rPr>
            <w:rFonts w:eastAsiaTheme="minorHAnsi"/>
            <w:lang w:eastAsia="en-SG"/>
          </w:rPr>
          <w:t>Teachers’ perceptions of stakeholders’ behaviour as facilitative or impeding of empowerment, as given in the previous section, gives an indication of what empowerment means for teachers. This study is grounded on this epistemological position that what teachers consider as reality is actually their perception of reality. These perceptions, a least partially, can be explained by cultural influences (Matsumoto, 2007; Nisbett &amp; Miyamoto, 2005). Cultural influences may be “inferred” (Wolcott, 1997, p.156) from teachers’ perceptions of the behaviours of school leaders, colleagues, teachers, students and parents, as empowerment facilitating/impeding, and in turn, “attributed” (Goodenough, 1976, p.5) to such perceptions so that they may be adequately explained (Wolcott, 1997).</w:t>
        </w:r>
      </w:ins>
    </w:p>
    <w:p w14:paraId="1C78872F" w14:textId="77777777" w:rsidR="001D1EDF" w:rsidRPr="001D1EDF" w:rsidRDefault="001D1EDF" w:rsidP="001D1EDF">
      <w:pPr>
        <w:ind w:firstLine="720"/>
        <w:rPr>
          <w:ins w:id="1628" w:author="Author" w:date="2016-08-23T16:37:00Z"/>
          <w:rFonts w:eastAsiaTheme="minorHAnsi"/>
          <w:lang w:eastAsia="en-SG"/>
        </w:rPr>
      </w:pPr>
      <w:ins w:id="1629" w:author="Author" w:date="2016-08-23T16:37:00Z">
        <w:r w:rsidRPr="001D1EDF">
          <w:rPr>
            <w:rFonts w:eastAsiaTheme="minorHAnsi"/>
            <w:lang w:eastAsia="en-SG"/>
          </w:rPr>
          <w:lastRenderedPageBreak/>
          <w:t>In the following section, I present the possibilities of meaning that teachers in this study context may have given to empowerment-facilitative school leadership, teacher empowerment and disempowerment. These meanings are juxtaposed with the western understanding of empowerment, and an attempt is made to explain the similarities and differences. Cultural differences are cited as a possible influence that may explain the differences. As Hallinger (2010) argued, even similarities may differ in meanings attached to terms and the manner in which they are manifested in practice.</w:t>
        </w:r>
      </w:ins>
    </w:p>
    <w:p w14:paraId="56E6CD38" w14:textId="0A3CE159" w:rsidR="001D1EDF" w:rsidRPr="00B1782B" w:rsidRDefault="001D1EDF">
      <w:pPr>
        <w:pStyle w:val="ListParagraph"/>
        <w:numPr>
          <w:ilvl w:val="0"/>
          <w:numId w:val="13"/>
        </w:numPr>
        <w:spacing w:before="120" w:after="120"/>
        <w:outlineLvl w:val="2"/>
        <w:rPr>
          <w:ins w:id="1630" w:author="Author" w:date="2016-08-23T16:37:00Z"/>
          <w:rFonts w:eastAsiaTheme="minorHAnsi"/>
          <w:b/>
          <w:lang w:eastAsia="en-SG"/>
          <w:rPrChange w:id="1631" w:author="Author" w:date="2016-08-25T14:13:00Z">
            <w:rPr>
              <w:ins w:id="1632" w:author="Author" w:date="2016-08-23T16:37:00Z"/>
              <w:lang w:eastAsia="en-SG"/>
            </w:rPr>
          </w:rPrChange>
        </w:rPr>
        <w:pPrChange w:id="1633" w:author="Author" w:date="2016-08-25T14:13:00Z">
          <w:pPr>
            <w:spacing w:before="120" w:after="120"/>
            <w:ind w:left="1500" w:hanging="780"/>
            <w:outlineLvl w:val="2"/>
          </w:pPr>
        </w:pPrChange>
      </w:pPr>
      <w:bookmarkStart w:id="1634" w:name="_Toc434628471"/>
      <w:bookmarkStart w:id="1635" w:name="_Toc434803797"/>
      <w:bookmarkStart w:id="1636" w:name="_Toc434967112"/>
      <w:ins w:id="1637" w:author="Author" w:date="2016-08-23T16:37:00Z">
        <w:r w:rsidRPr="00B1782B">
          <w:rPr>
            <w:rFonts w:eastAsiaTheme="minorHAnsi"/>
            <w:b/>
            <w:lang w:eastAsia="en-SG"/>
            <w:rPrChange w:id="1638" w:author="Author" w:date="2016-08-25T14:13:00Z">
              <w:rPr>
                <w:lang w:eastAsia="en-SG"/>
              </w:rPr>
            </w:rPrChange>
          </w:rPr>
          <w:t>Empowerment-facilitating school leadership</w:t>
        </w:r>
        <w:bookmarkEnd w:id="1634"/>
        <w:bookmarkEnd w:id="1635"/>
        <w:bookmarkEnd w:id="1636"/>
      </w:ins>
    </w:p>
    <w:p w14:paraId="6F5BD18E" w14:textId="77777777" w:rsidR="001D1EDF" w:rsidRPr="001D1EDF" w:rsidRDefault="001D1EDF" w:rsidP="001D1EDF">
      <w:pPr>
        <w:ind w:firstLine="720"/>
        <w:rPr>
          <w:ins w:id="1639" w:author="Author" w:date="2016-08-23T16:37:00Z"/>
          <w:rFonts w:eastAsiaTheme="minorHAnsi"/>
          <w:lang w:eastAsia="en-SG"/>
        </w:rPr>
      </w:pPr>
      <w:ins w:id="1640" w:author="Author" w:date="2016-08-23T16:37:00Z">
        <w:r w:rsidRPr="001D1EDF">
          <w:rPr>
            <w:rFonts w:eastAsiaTheme="minorHAnsi"/>
            <w:lang w:eastAsia="en-SG"/>
          </w:rPr>
          <w:t xml:space="preserve">The teachers in this study considered their leaders to be facilitative of empowerment in some aspects, but impeding in other aspects. From their responses, the dimensions of empowering school leadership could be inferred as follows. Teachers’ own words, are given in brackets. </w:t>
        </w:r>
      </w:ins>
    </w:p>
    <w:p w14:paraId="30832A3A" w14:textId="77777777" w:rsidR="001D1EDF" w:rsidRPr="001D1EDF" w:rsidRDefault="001D1EDF" w:rsidP="001D1EDF">
      <w:pPr>
        <w:numPr>
          <w:ilvl w:val="0"/>
          <w:numId w:val="12"/>
        </w:numPr>
        <w:rPr>
          <w:ins w:id="1641" w:author="Author" w:date="2016-08-23T16:37:00Z"/>
          <w:rFonts w:eastAsiaTheme="majorEastAsia"/>
        </w:rPr>
      </w:pPr>
      <w:ins w:id="1642" w:author="Author" w:date="2016-08-23T16:37:00Z">
        <w:r w:rsidRPr="001D1EDF">
          <w:rPr>
            <w:rFonts w:eastAsiaTheme="majorEastAsia"/>
          </w:rPr>
          <w:t>Appreciation – showing interest and involvement in teachers’ initiatives, appreciating and rewarding achievements</w:t>
        </w:r>
      </w:ins>
    </w:p>
    <w:p w14:paraId="32F7AD71" w14:textId="77777777" w:rsidR="001D1EDF" w:rsidRPr="001D1EDF" w:rsidRDefault="001D1EDF" w:rsidP="001D1EDF">
      <w:pPr>
        <w:ind w:left="1440" w:right="1440"/>
        <w:rPr>
          <w:ins w:id="1643" w:author="Author" w:date="2016-08-23T16:37:00Z"/>
          <w:rFonts w:eastAsiaTheme="majorEastAsia"/>
          <w:i/>
        </w:rPr>
      </w:pPr>
      <w:ins w:id="1644" w:author="Author" w:date="2016-08-23T16:37:00Z">
        <w:r w:rsidRPr="001D1EDF">
          <w:rPr>
            <w:rFonts w:eastAsiaTheme="majorEastAsia"/>
            <w:i/>
          </w:rPr>
          <w:t>(“When your supervisors praise you or tell you that you have done well, then you feel like doing it again,” Nina, about secondary supervisor and the Principal)</w:t>
        </w:r>
      </w:ins>
    </w:p>
    <w:p w14:paraId="62C58EA2" w14:textId="77777777" w:rsidR="001D1EDF" w:rsidRPr="001D1EDF" w:rsidRDefault="001D1EDF" w:rsidP="001D1EDF">
      <w:pPr>
        <w:numPr>
          <w:ilvl w:val="0"/>
          <w:numId w:val="12"/>
        </w:numPr>
        <w:rPr>
          <w:ins w:id="1645" w:author="Author" w:date="2016-08-23T16:37:00Z"/>
          <w:rFonts w:eastAsiaTheme="majorEastAsia"/>
        </w:rPr>
      </w:pPr>
      <w:ins w:id="1646" w:author="Author" w:date="2016-08-23T16:37:00Z">
        <w:r w:rsidRPr="001D1EDF">
          <w:rPr>
            <w:rFonts w:eastAsiaTheme="majorEastAsia"/>
          </w:rPr>
          <w:t>Support – moral support, professional support, support for risk-taking, supporting and encouraging innovative ideas</w:t>
        </w:r>
      </w:ins>
    </w:p>
    <w:p w14:paraId="4FFDBABC" w14:textId="77777777" w:rsidR="001D1EDF" w:rsidRPr="001D1EDF" w:rsidRDefault="001D1EDF" w:rsidP="001D1EDF">
      <w:pPr>
        <w:ind w:left="1440" w:right="1440"/>
        <w:rPr>
          <w:ins w:id="1647" w:author="Author" w:date="2016-08-23T16:37:00Z"/>
          <w:rFonts w:eastAsiaTheme="majorEastAsia"/>
          <w:i/>
        </w:rPr>
      </w:pPr>
      <w:ins w:id="1648" w:author="Author" w:date="2016-08-23T16:37:00Z">
        <w:r w:rsidRPr="001D1EDF">
          <w:rPr>
            <w:rFonts w:eastAsiaTheme="majorEastAsia"/>
            <w:i/>
          </w:rPr>
          <w:t xml:space="preserve"> (“Some students complained against me..(but)The Principal and the supervisor always defended me saying I was teaching well and I knew the subject. That is why I survived.”, Lina, about Principal)</w:t>
        </w:r>
      </w:ins>
    </w:p>
    <w:p w14:paraId="53F1AEFD" w14:textId="77777777" w:rsidR="001D1EDF" w:rsidRPr="001D1EDF" w:rsidRDefault="001D1EDF" w:rsidP="001D1EDF">
      <w:pPr>
        <w:ind w:left="1440" w:right="1440"/>
        <w:rPr>
          <w:ins w:id="1649" w:author="Author" w:date="2016-08-23T16:37:00Z"/>
          <w:rFonts w:eastAsiaTheme="majorEastAsia"/>
          <w:i/>
        </w:rPr>
      </w:pPr>
      <w:ins w:id="1650" w:author="Author" w:date="2016-08-23T16:37:00Z">
        <w:r w:rsidRPr="001D1EDF">
          <w:rPr>
            <w:rFonts w:eastAsiaTheme="majorEastAsia"/>
            <w:i/>
          </w:rPr>
          <w:t>(““I am doing only 2% of what I can actually do. I know that…Life is too easy… There are many teachers who have very positive qualities… Nobody makes use of all this. They are just put in a corner… They are meant to do only their job. Because of that we ourselves feel shame.” Abhay, generally about school leaders)</w:t>
        </w:r>
      </w:ins>
    </w:p>
    <w:p w14:paraId="79D300F0" w14:textId="77777777" w:rsidR="001D1EDF" w:rsidRPr="001D1EDF" w:rsidRDefault="001D1EDF" w:rsidP="001D1EDF">
      <w:pPr>
        <w:numPr>
          <w:ilvl w:val="0"/>
          <w:numId w:val="12"/>
        </w:numPr>
        <w:rPr>
          <w:ins w:id="1651" w:author="Author" w:date="2016-08-23T16:37:00Z"/>
          <w:rFonts w:eastAsiaTheme="majorEastAsia"/>
        </w:rPr>
      </w:pPr>
      <w:ins w:id="1652" w:author="Author" w:date="2016-08-23T16:37:00Z">
        <w:r w:rsidRPr="001D1EDF">
          <w:rPr>
            <w:rFonts w:eastAsiaTheme="majorEastAsia"/>
          </w:rPr>
          <w:t xml:space="preserve">Promoting professional growth–sharing professional knowledge, mentoring, arranging useful workshops in consultation with teachers </w:t>
        </w:r>
      </w:ins>
    </w:p>
    <w:p w14:paraId="2ED80002" w14:textId="77777777" w:rsidR="001D1EDF" w:rsidRPr="001D1EDF" w:rsidRDefault="001D1EDF" w:rsidP="001D1EDF">
      <w:pPr>
        <w:ind w:left="1440" w:right="1440"/>
        <w:rPr>
          <w:ins w:id="1653" w:author="Author" w:date="2016-08-23T16:37:00Z"/>
          <w:rFonts w:eastAsiaTheme="majorEastAsia"/>
          <w:i/>
        </w:rPr>
      </w:pPr>
      <w:ins w:id="1654" w:author="Author" w:date="2016-08-23T16:37:00Z">
        <w:r w:rsidRPr="001D1EDF">
          <w:rPr>
            <w:rFonts w:eastAsiaTheme="majorEastAsia"/>
            <w:i/>
          </w:rPr>
          <w:t>(“He (Dean of Studies) told me my drawbacks, and how to change. That is why I have come this far,” Jason, about Dean of Studies).</w:t>
        </w:r>
      </w:ins>
    </w:p>
    <w:p w14:paraId="2F851A47" w14:textId="77777777" w:rsidR="001D1EDF" w:rsidRPr="001D1EDF" w:rsidRDefault="001D1EDF" w:rsidP="001D1EDF">
      <w:pPr>
        <w:numPr>
          <w:ilvl w:val="0"/>
          <w:numId w:val="12"/>
        </w:numPr>
        <w:rPr>
          <w:ins w:id="1655" w:author="Author" w:date="2016-08-23T16:37:00Z"/>
          <w:rFonts w:eastAsiaTheme="majorEastAsia"/>
        </w:rPr>
      </w:pPr>
      <w:ins w:id="1656" w:author="Author" w:date="2016-08-23T16:37:00Z">
        <w:r w:rsidRPr="001D1EDF">
          <w:rPr>
            <w:rFonts w:eastAsiaTheme="majorEastAsia"/>
          </w:rPr>
          <w:lastRenderedPageBreak/>
          <w:t xml:space="preserve">Trust – entrusting teachers with important responsibilities, promoting teachers to leadership positions, and delegating, if teachers are ready and willing. </w:t>
        </w:r>
      </w:ins>
    </w:p>
    <w:p w14:paraId="204DEF8F" w14:textId="77777777" w:rsidR="001D1EDF" w:rsidRPr="001D1EDF" w:rsidRDefault="001D1EDF" w:rsidP="001D1EDF">
      <w:pPr>
        <w:ind w:left="1440" w:right="1440"/>
        <w:rPr>
          <w:ins w:id="1657" w:author="Author" w:date="2016-08-23T16:37:00Z"/>
          <w:rFonts w:eastAsiaTheme="majorEastAsia"/>
          <w:i/>
        </w:rPr>
      </w:pPr>
      <w:ins w:id="1658" w:author="Author" w:date="2016-08-23T16:37:00Z">
        <w:r w:rsidRPr="001D1EDF">
          <w:rPr>
            <w:rFonts w:eastAsiaTheme="majorEastAsia"/>
            <w:i/>
          </w:rPr>
          <w:t>(“They believed in me….that is why they made me the Head (of the department)”, Adwaith about the Principal and secondary supervisor).</w:t>
        </w:r>
      </w:ins>
    </w:p>
    <w:p w14:paraId="68EC0BA7" w14:textId="77777777" w:rsidR="001D1EDF" w:rsidRPr="001D1EDF" w:rsidRDefault="001D1EDF" w:rsidP="001D1EDF">
      <w:pPr>
        <w:numPr>
          <w:ilvl w:val="0"/>
          <w:numId w:val="12"/>
        </w:numPr>
        <w:rPr>
          <w:ins w:id="1659" w:author="Author" w:date="2016-08-23T16:37:00Z"/>
          <w:rFonts w:eastAsiaTheme="majorEastAsia"/>
        </w:rPr>
      </w:pPr>
      <w:ins w:id="1660" w:author="Author" w:date="2016-08-23T16:37:00Z">
        <w:r w:rsidRPr="001D1EDF">
          <w:rPr>
            <w:rFonts w:eastAsiaTheme="majorEastAsia"/>
          </w:rPr>
          <w:t>Demanding/giving challenges: giving demanding tasks and challenges, and encouraging new learning, to teachers who are ready to extend themselves</w:t>
        </w:r>
      </w:ins>
    </w:p>
    <w:p w14:paraId="4287E32E" w14:textId="77777777" w:rsidR="001D1EDF" w:rsidRPr="001D1EDF" w:rsidRDefault="001D1EDF" w:rsidP="001D1EDF">
      <w:pPr>
        <w:ind w:left="1440" w:right="1440"/>
        <w:rPr>
          <w:ins w:id="1661" w:author="Author" w:date="2016-08-23T16:37:00Z"/>
          <w:rFonts w:eastAsiaTheme="majorEastAsia"/>
          <w:i/>
        </w:rPr>
      </w:pPr>
      <w:ins w:id="1662" w:author="Author" w:date="2016-08-23T16:37:00Z">
        <w:r w:rsidRPr="001D1EDF">
          <w:rPr>
            <w:rFonts w:eastAsiaTheme="majorEastAsia"/>
            <w:i/>
          </w:rPr>
          <w:t xml:space="preserve"> (“It was a real challenge for me and I was quite confused about how to teach Principles of Accounts. But then when he asked me to do it, I prepared hard and did extra work. So now I have an additional skill,” (Katrina, about the Principal)</w:t>
        </w:r>
      </w:ins>
    </w:p>
    <w:p w14:paraId="7223298F" w14:textId="77777777" w:rsidR="001D1EDF" w:rsidRPr="001D1EDF" w:rsidRDefault="001D1EDF" w:rsidP="001D1EDF">
      <w:pPr>
        <w:numPr>
          <w:ilvl w:val="0"/>
          <w:numId w:val="12"/>
        </w:numPr>
        <w:rPr>
          <w:ins w:id="1663" w:author="Author" w:date="2016-08-23T16:37:00Z"/>
          <w:rFonts w:eastAsiaTheme="majorEastAsia"/>
        </w:rPr>
      </w:pPr>
      <w:ins w:id="1664" w:author="Author" w:date="2016-08-23T16:37:00Z">
        <w:r w:rsidRPr="001D1EDF">
          <w:rPr>
            <w:rFonts w:eastAsiaTheme="majorEastAsia"/>
          </w:rPr>
          <w:t>Being fair and transparent – fair workloads, promotion criteria, salary and living conditions, not prejudiced against any teacher</w:t>
        </w:r>
      </w:ins>
    </w:p>
    <w:p w14:paraId="49FE4896" w14:textId="77777777" w:rsidR="001D1EDF" w:rsidRPr="001D1EDF" w:rsidRDefault="001D1EDF" w:rsidP="001D1EDF">
      <w:pPr>
        <w:ind w:left="1440" w:right="1440"/>
        <w:rPr>
          <w:ins w:id="1665" w:author="Author" w:date="2016-08-23T16:37:00Z"/>
          <w:rFonts w:eastAsiaTheme="majorEastAsia"/>
          <w:i/>
        </w:rPr>
      </w:pPr>
      <w:ins w:id="1666" w:author="Author" w:date="2016-08-23T16:37:00Z">
        <w:r w:rsidRPr="001D1EDF">
          <w:rPr>
            <w:rFonts w:eastAsiaTheme="majorEastAsia"/>
            <w:i/>
          </w:rPr>
          <w:t xml:space="preserve"> (“In our meetings, the Principal always says he likes only the new teachers. He doesn’t like teachers with daughters and sons because they have more commitment to the family, not to the school…That time I looked at the teachers with ten years and twenty years. Everyone just looked. .In my case, I just feel I am not important,” Leona, about the principal).</w:t>
        </w:r>
      </w:ins>
    </w:p>
    <w:p w14:paraId="3B33833A" w14:textId="77777777" w:rsidR="001D1EDF" w:rsidRPr="001D1EDF" w:rsidRDefault="001D1EDF" w:rsidP="001D1EDF">
      <w:pPr>
        <w:ind w:left="1440" w:right="1440"/>
        <w:rPr>
          <w:ins w:id="1667" w:author="Author" w:date="2016-08-23T16:37:00Z"/>
          <w:rFonts w:eastAsiaTheme="majorEastAsia"/>
          <w:i/>
        </w:rPr>
      </w:pPr>
      <w:ins w:id="1668" w:author="Author" w:date="2016-08-23T16:37:00Z">
        <w:r w:rsidRPr="001D1EDF">
          <w:rPr>
            <w:rFonts w:eastAsiaTheme="majorEastAsia"/>
            <w:i/>
          </w:rPr>
          <w:t>(“No, I am not happy with my salary. Not at all. I am getting the same salary that I was getting five years back,” (Abhay, about Board of Directors and the Principal)</w:t>
        </w:r>
      </w:ins>
    </w:p>
    <w:p w14:paraId="423E0EA7" w14:textId="77777777" w:rsidR="001D1EDF" w:rsidRPr="001D1EDF" w:rsidRDefault="001D1EDF" w:rsidP="001D1EDF">
      <w:pPr>
        <w:numPr>
          <w:ilvl w:val="0"/>
          <w:numId w:val="12"/>
        </w:numPr>
        <w:rPr>
          <w:ins w:id="1669" w:author="Author" w:date="2016-08-23T16:37:00Z"/>
          <w:rFonts w:eastAsiaTheme="majorEastAsia"/>
        </w:rPr>
      </w:pPr>
      <w:ins w:id="1670" w:author="Author" w:date="2016-08-23T16:37:00Z">
        <w:r w:rsidRPr="001D1EDF">
          <w:rPr>
            <w:rFonts w:eastAsiaTheme="majorEastAsia"/>
          </w:rPr>
          <w:t>Aligning vision – aligning education goals and methods with those of teachers, giving meaningful tasks, simplifying procedures, not bureaucratic</w:t>
        </w:r>
      </w:ins>
    </w:p>
    <w:p w14:paraId="61C4FA8D" w14:textId="77777777" w:rsidR="001D1EDF" w:rsidRPr="001D1EDF" w:rsidRDefault="001D1EDF" w:rsidP="001D1EDF">
      <w:pPr>
        <w:ind w:left="1440" w:right="1440"/>
        <w:rPr>
          <w:ins w:id="1671" w:author="Author" w:date="2016-08-23T16:37:00Z"/>
          <w:rFonts w:eastAsiaTheme="majorEastAsia"/>
          <w:i/>
        </w:rPr>
      </w:pPr>
      <w:ins w:id="1672" w:author="Author" w:date="2016-08-23T16:37:00Z">
        <w:r w:rsidRPr="001D1EDF">
          <w:rPr>
            <w:rFonts w:eastAsiaTheme="majorEastAsia"/>
            <w:i/>
          </w:rPr>
          <w:t>(“Education is not just academic. It is the total development of the student….the Principal now is only bothered about academic matters…Even our assemblies now-a-days don’t have any news reading or presentations. Whatever is useful to the students is not there. The Principal says all that is boring. We know that he is wrong. But what can we do?” Adwaith)</w:t>
        </w:r>
      </w:ins>
    </w:p>
    <w:p w14:paraId="5CCCE3EA" w14:textId="77777777" w:rsidR="001D1EDF" w:rsidRPr="001D1EDF" w:rsidRDefault="001D1EDF" w:rsidP="001D1EDF">
      <w:pPr>
        <w:numPr>
          <w:ilvl w:val="0"/>
          <w:numId w:val="12"/>
        </w:numPr>
        <w:rPr>
          <w:ins w:id="1673" w:author="Author" w:date="2016-08-23T16:37:00Z"/>
          <w:rFonts w:eastAsiaTheme="majorEastAsia"/>
        </w:rPr>
      </w:pPr>
      <w:ins w:id="1674" w:author="Author" w:date="2016-08-23T16:37:00Z">
        <w:r w:rsidRPr="001D1EDF">
          <w:rPr>
            <w:rFonts w:eastAsiaTheme="majorEastAsia"/>
          </w:rPr>
          <w:lastRenderedPageBreak/>
          <w:t>Sharing power of decision making:  involving teachers in making decisions in areas where they have a stake, and giving Heads of Departments the power accompanying their position.</w:t>
        </w:r>
      </w:ins>
    </w:p>
    <w:p w14:paraId="3B50690A" w14:textId="77777777" w:rsidR="001D1EDF" w:rsidRPr="001D1EDF" w:rsidRDefault="001D1EDF" w:rsidP="001D1EDF">
      <w:pPr>
        <w:ind w:left="1440" w:right="1440"/>
        <w:rPr>
          <w:ins w:id="1675" w:author="Author" w:date="2016-08-23T16:37:00Z"/>
          <w:rFonts w:eastAsiaTheme="majorEastAsia"/>
          <w:i/>
        </w:rPr>
      </w:pPr>
      <w:ins w:id="1676" w:author="Author" w:date="2016-08-23T16:37:00Z">
        <w:r w:rsidRPr="001D1EDF">
          <w:rPr>
            <w:rFonts w:eastAsiaTheme="majorEastAsia"/>
            <w:i/>
          </w:rPr>
          <w:t>(“the curriculum not suitable for the students…for me lah…because in this school in one class only 12 students muslim..25 are non-Muslim..it is hard for the non-Muslim to cope..so for me..the ministry want to do a core subject..but they have to refer back the subject but I don’t have any power” Ramie, the Government Religious teacher, about her superiors at the Ministry of Education)</w:t>
        </w:r>
      </w:ins>
    </w:p>
    <w:p w14:paraId="16DA8717" w14:textId="77777777" w:rsidR="001D1EDF" w:rsidRPr="001D1EDF" w:rsidRDefault="001D1EDF" w:rsidP="001D1EDF">
      <w:pPr>
        <w:numPr>
          <w:ilvl w:val="0"/>
          <w:numId w:val="12"/>
        </w:numPr>
        <w:rPr>
          <w:ins w:id="1677" w:author="Author" w:date="2016-08-23T16:37:00Z"/>
          <w:rFonts w:eastAsiaTheme="majorEastAsia"/>
        </w:rPr>
      </w:pPr>
      <w:ins w:id="1678" w:author="Author" w:date="2016-08-23T16:37:00Z">
        <w:r w:rsidRPr="001D1EDF">
          <w:rPr>
            <w:rFonts w:eastAsiaTheme="majorEastAsia"/>
          </w:rPr>
          <w:t>Strict supervision: Monitoring constantly, giving feedback, disciplining and being strict, holding teachers accountable, high expectations.</w:t>
        </w:r>
      </w:ins>
    </w:p>
    <w:p w14:paraId="587D4AC1" w14:textId="77777777" w:rsidR="001D1EDF" w:rsidRPr="001D1EDF" w:rsidRDefault="001D1EDF" w:rsidP="001D1EDF">
      <w:pPr>
        <w:ind w:left="1440" w:right="1440"/>
        <w:rPr>
          <w:ins w:id="1679" w:author="Author" w:date="2016-08-23T16:37:00Z"/>
          <w:rFonts w:eastAsiaTheme="majorEastAsia"/>
          <w:i/>
        </w:rPr>
      </w:pPr>
      <w:ins w:id="1680" w:author="Author" w:date="2016-08-23T16:37:00Z">
        <w:r w:rsidRPr="001D1EDF">
          <w:rPr>
            <w:rFonts w:eastAsiaTheme="majorEastAsia"/>
            <w:i/>
          </w:rPr>
          <w:t>(“There is no monitoring  ...No one to be scared of. I wish he would at least walk around the school.  It is showing in the school results and school strength”, Sheena about the principal)</w:t>
        </w:r>
      </w:ins>
    </w:p>
    <w:p w14:paraId="59A9C04E" w14:textId="77777777" w:rsidR="001D1EDF" w:rsidRPr="001D1EDF" w:rsidRDefault="001D1EDF" w:rsidP="001D1EDF">
      <w:pPr>
        <w:ind w:left="1440" w:right="1440"/>
        <w:rPr>
          <w:ins w:id="1681" w:author="Author" w:date="2016-08-23T16:37:00Z"/>
          <w:rFonts w:eastAsiaTheme="majorEastAsia"/>
          <w:i/>
        </w:rPr>
      </w:pPr>
      <w:ins w:id="1682" w:author="Author" w:date="2016-08-23T16:37:00Z">
        <w:r w:rsidRPr="001D1EDF">
          <w:rPr>
            <w:rFonts w:eastAsiaTheme="majorEastAsia"/>
            <w:i/>
          </w:rPr>
          <w:t>(“There is a difference between how my children do homework when I am supervising them, and when I am not supervising them. That is exactly the difference in the school, between when the principal is supervising the teachers or not”, Lina, about the Principal).</w:t>
        </w:r>
      </w:ins>
    </w:p>
    <w:p w14:paraId="60434348" w14:textId="77777777" w:rsidR="001D1EDF" w:rsidRPr="001D1EDF" w:rsidRDefault="001D1EDF" w:rsidP="001D1EDF">
      <w:pPr>
        <w:numPr>
          <w:ilvl w:val="0"/>
          <w:numId w:val="12"/>
        </w:numPr>
        <w:rPr>
          <w:ins w:id="1683" w:author="Author" w:date="2016-08-23T16:37:00Z"/>
          <w:rFonts w:eastAsiaTheme="majorEastAsia"/>
        </w:rPr>
      </w:pPr>
      <w:ins w:id="1684" w:author="Author" w:date="2016-08-23T16:37:00Z">
        <w:r w:rsidRPr="001D1EDF">
          <w:rPr>
            <w:rFonts w:eastAsiaTheme="majorEastAsia"/>
          </w:rPr>
          <w:t>Nurturing:  caring, protecting, individualized attention to teachers</w:t>
        </w:r>
      </w:ins>
    </w:p>
    <w:p w14:paraId="0F78FDEC" w14:textId="77777777" w:rsidR="001D1EDF" w:rsidRPr="001D1EDF" w:rsidRDefault="001D1EDF" w:rsidP="001D1EDF">
      <w:pPr>
        <w:ind w:left="1440" w:right="1440"/>
        <w:rPr>
          <w:ins w:id="1685" w:author="Author" w:date="2016-08-23T16:37:00Z"/>
          <w:rFonts w:eastAsiaTheme="majorEastAsia"/>
          <w:i/>
        </w:rPr>
      </w:pPr>
      <w:ins w:id="1686" w:author="Author" w:date="2016-08-23T16:37:00Z">
        <w:r w:rsidRPr="001D1EDF">
          <w:rPr>
            <w:rFonts w:eastAsiaTheme="majorEastAsia"/>
            <w:i/>
          </w:rPr>
          <w:t>(“These few years there is no teacher-Principal relationship here. No one to personally tell me things, or to help me know my strengths and weaknesses…” Abhay, about school leaders generally)</w:t>
        </w:r>
      </w:ins>
    </w:p>
    <w:p w14:paraId="2FB1F544" w14:textId="77777777" w:rsidR="001D1EDF" w:rsidRPr="001D1EDF" w:rsidRDefault="001D1EDF" w:rsidP="001D1EDF">
      <w:pPr>
        <w:numPr>
          <w:ilvl w:val="0"/>
          <w:numId w:val="12"/>
        </w:numPr>
        <w:rPr>
          <w:ins w:id="1687" w:author="Author" w:date="2016-08-23T16:37:00Z"/>
          <w:rFonts w:eastAsiaTheme="majorEastAsia"/>
        </w:rPr>
      </w:pPr>
      <w:ins w:id="1688" w:author="Author" w:date="2016-08-23T16:37:00Z">
        <w:r w:rsidRPr="001D1EDF">
          <w:rPr>
            <w:rFonts w:eastAsiaTheme="majorEastAsia"/>
          </w:rPr>
          <w:t>Open Communication – sharing information, consulting, being available, tolerant to differing views, willing to listen</w:t>
        </w:r>
      </w:ins>
    </w:p>
    <w:p w14:paraId="591B03D3" w14:textId="77777777" w:rsidR="001D1EDF" w:rsidRPr="001D1EDF" w:rsidRDefault="001D1EDF" w:rsidP="001D1EDF">
      <w:pPr>
        <w:ind w:left="1440" w:right="1440"/>
        <w:rPr>
          <w:ins w:id="1689" w:author="Author" w:date="2016-08-23T16:37:00Z"/>
          <w:rFonts w:eastAsiaTheme="majorEastAsia"/>
          <w:i/>
        </w:rPr>
      </w:pPr>
      <w:ins w:id="1690" w:author="Author" w:date="2016-08-23T16:37:00Z">
        <w:r w:rsidRPr="001D1EDF">
          <w:rPr>
            <w:rFonts w:eastAsiaTheme="majorEastAsia"/>
            <w:i/>
          </w:rPr>
          <w:t xml:space="preserve">(“Now the situation here is that between superiors and teachers there is no communication.. my HoD’s or the secondary Head’s side the only talk that comes is ‘submit this’ ‘submit that’. They don’t ask ‘what can we do for the improvement of students as a </w:t>
        </w:r>
        <w:r w:rsidRPr="001D1EDF">
          <w:rPr>
            <w:rFonts w:eastAsiaTheme="majorEastAsia"/>
            <w:i/>
          </w:rPr>
          <w:lastRenderedPageBreak/>
          <w:t xml:space="preserve">team or as a teacher or as a school… That is really affecting us. Other than the intrinsic motivation coming from inside the person, there is no motivation coming from outside.” Lina, about the Principal) </w:t>
        </w:r>
      </w:ins>
    </w:p>
    <w:p w14:paraId="7C6E927C" w14:textId="77777777" w:rsidR="001D1EDF" w:rsidRPr="001D1EDF" w:rsidRDefault="001D1EDF" w:rsidP="001D1EDF">
      <w:pPr>
        <w:ind w:left="1440" w:right="1440"/>
        <w:rPr>
          <w:ins w:id="1691" w:author="Author" w:date="2016-08-23T16:37:00Z"/>
          <w:rFonts w:eastAsiaTheme="majorEastAsia"/>
          <w:i/>
        </w:rPr>
      </w:pPr>
      <w:ins w:id="1692" w:author="Author" w:date="2016-08-23T16:37:00Z">
        <w:r w:rsidRPr="001D1EDF">
          <w:rPr>
            <w:rFonts w:eastAsiaTheme="majorEastAsia"/>
            <w:i/>
          </w:rPr>
          <w:t>(“There is no teacher-Principal relationship. I can only talk to my HoD. If we approach the Principal with some genuine things, he will say very easily…you go and talk to the secondary supervisor,” Abhay, about the Principal)</w:t>
        </w:r>
      </w:ins>
    </w:p>
    <w:p w14:paraId="38F6A146" w14:textId="77777777" w:rsidR="001D1EDF" w:rsidRPr="001D1EDF" w:rsidRDefault="001D1EDF" w:rsidP="001D1EDF">
      <w:pPr>
        <w:numPr>
          <w:ilvl w:val="0"/>
          <w:numId w:val="12"/>
        </w:numPr>
        <w:rPr>
          <w:ins w:id="1693" w:author="Author" w:date="2016-08-23T16:37:00Z"/>
          <w:rFonts w:eastAsiaTheme="majorEastAsia"/>
        </w:rPr>
      </w:pPr>
      <w:ins w:id="1694" w:author="Author" w:date="2016-08-23T16:37:00Z">
        <w:r w:rsidRPr="001D1EDF">
          <w:rPr>
            <w:rFonts w:eastAsiaTheme="majorEastAsia"/>
          </w:rPr>
          <w:t>Treating teachers with respect - Holding teachers in high esteem, respecting, trusting their expertise, providing respectable working conditions</w:t>
        </w:r>
      </w:ins>
    </w:p>
    <w:p w14:paraId="6895C894" w14:textId="77777777" w:rsidR="001D1EDF" w:rsidRPr="001D1EDF" w:rsidRDefault="001D1EDF" w:rsidP="001D1EDF">
      <w:pPr>
        <w:ind w:left="1440" w:right="1440"/>
        <w:rPr>
          <w:ins w:id="1695" w:author="Author" w:date="2016-08-23T16:37:00Z"/>
          <w:rFonts w:eastAsiaTheme="majorEastAsia"/>
          <w:i/>
        </w:rPr>
      </w:pPr>
      <w:ins w:id="1696" w:author="Author" w:date="2016-08-23T16:37:00Z">
        <w:r w:rsidRPr="001D1EDF">
          <w:rPr>
            <w:rFonts w:eastAsiaTheme="majorEastAsia"/>
            <w:i/>
          </w:rPr>
          <w:t>( “I feel the way the people in authority here, the people in power here, treat you… that should be improved…  We have to be treated in a better way,” Sumith, about Board of Directors and the Principal)</w:t>
        </w:r>
      </w:ins>
    </w:p>
    <w:p w14:paraId="553CC0EA" w14:textId="77777777" w:rsidR="001D1EDF" w:rsidRPr="001D1EDF" w:rsidRDefault="001D1EDF" w:rsidP="001D1EDF">
      <w:pPr>
        <w:numPr>
          <w:ilvl w:val="0"/>
          <w:numId w:val="12"/>
        </w:numPr>
        <w:rPr>
          <w:ins w:id="1697" w:author="Author" w:date="2016-08-23T16:37:00Z"/>
          <w:rFonts w:eastAsiaTheme="majorEastAsia"/>
          <w:lang w:val="en-US"/>
        </w:rPr>
      </w:pPr>
      <w:ins w:id="1698" w:author="Author" w:date="2016-08-23T16:37:00Z">
        <w:r w:rsidRPr="001D1EDF">
          <w:rPr>
            <w:rFonts w:eastAsiaTheme="majorEastAsia"/>
          </w:rPr>
          <w:t>Modelling professional and respectable behaviour – able to bring about school improvement, tolerant to differing views, respectful treatment to teachers.</w:t>
        </w:r>
      </w:ins>
    </w:p>
    <w:p w14:paraId="16C1A11C" w14:textId="77777777" w:rsidR="001D1EDF" w:rsidRPr="001D1EDF" w:rsidRDefault="001D1EDF" w:rsidP="001D1EDF">
      <w:pPr>
        <w:ind w:left="1440" w:right="1440"/>
        <w:rPr>
          <w:ins w:id="1699" w:author="Author" w:date="2016-08-23T16:37:00Z"/>
          <w:rFonts w:eastAsiaTheme="majorEastAsia"/>
        </w:rPr>
      </w:pPr>
      <w:ins w:id="1700" w:author="Author" w:date="2016-08-23T16:37:00Z">
        <w:r w:rsidRPr="001D1EDF">
          <w:rPr>
            <w:rFonts w:eastAsiaTheme="majorEastAsia"/>
            <w:i/>
          </w:rPr>
          <w:t>(“He (the Principal) says he wants the school to be great. Then he doesn’t do anything about that…His idea of high performing school is like building a basketball court. Our idea is to improve education” Sheena.)</w:t>
        </w:r>
      </w:ins>
    </w:p>
    <w:p w14:paraId="1D4E6952" w14:textId="4FDDA2FA" w:rsidR="001D1EDF" w:rsidRPr="001D1EDF" w:rsidRDefault="001D1EDF" w:rsidP="001D1EDF">
      <w:pPr>
        <w:ind w:firstLine="720"/>
        <w:rPr>
          <w:ins w:id="1701" w:author="Author" w:date="2016-08-23T16:37:00Z"/>
          <w:rFonts w:eastAsiaTheme="minorHAnsi"/>
          <w:lang w:eastAsia="en-SG"/>
        </w:rPr>
      </w:pPr>
      <w:ins w:id="1702" w:author="Author" w:date="2016-08-23T16:37:00Z">
        <w:r w:rsidRPr="001D1EDF">
          <w:rPr>
            <w:rFonts w:eastAsiaTheme="minorHAnsi"/>
            <w:lang w:eastAsia="en-SG"/>
          </w:rPr>
          <w:t xml:space="preserve">These thirteen features of empowering leadership in </w:t>
        </w:r>
        <w:r w:rsidRPr="001D1EDF">
          <w:rPr>
            <w:rFonts w:eastAsiaTheme="minorHAnsi"/>
            <w:lang w:val="en-US" w:eastAsia="en-SG"/>
          </w:rPr>
          <w:t>the</w:t>
        </w:r>
      </w:ins>
      <w:ins w:id="1703" w:author="Author" w:date="2016-08-25T14:09:00Z">
        <w:r w:rsidR="00B1782B">
          <w:rPr>
            <w:rFonts w:eastAsiaTheme="minorHAnsi"/>
            <w:lang w:val="en-US" w:eastAsia="en-SG"/>
          </w:rPr>
          <w:t xml:space="preserve"> </w:t>
        </w:r>
      </w:ins>
      <w:ins w:id="1704" w:author="Author" w:date="2016-08-23T16:37:00Z">
        <w:r w:rsidRPr="001D1EDF">
          <w:rPr>
            <w:rFonts w:eastAsiaTheme="minorHAnsi"/>
            <w:lang w:val="en-US" w:eastAsia="en-SG"/>
          </w:rPr>
          <w:t>current</w:t>
        </w:r>
      </w:ins>
      <w:ins w:id="1705" w:author="Author" w:date="2016-08-25T14:09:00Z">
        <w:r w:rsidR="00B1782B">
          <w:rPr>
            <w:rFonts w:eastAsiaTheme="minorHAnsi"/>
            <w:lang w:val="en-US" w:eastAsia="en-SG"/>
          </w:rPr>
          <w:t xml:space="preserve"> </w:t>
        </w:r>
      </w:ins>
      <w:ins w:id="1706" w:author="Author" w:date="2016-08-23T16:37:00Z">
        <w:r w:rsidRPr="001D1EDF">
          <w:rPr>
            <w:rFonts w:eastAsiaTheme="minorHAnsi"/>
            <w:lang w:val="en-US" w:eastAsia="en-SG"/>
          </w:rPr>
          <w:t xml:space="preserve">study and the features of empowering leadership presented in the </w:t>
        </w:r>
        <w:r w:rsidRPr="001D1EDF">
          <w:rPr>
            <w:rFonts w:eastAsiaTheme="minorHAnsi"/>
            <w:lang w:eastAsia="en-SG"/>
          </w:rPr>
          <w:t>‘School Leader Empowering Behaviour’ (SLEB), an instrument developed and validated in the Singapore context by Lee and Nie (2013),</w:t>
        </w:r>
        <w:r w:rsidRPr="001D1EDF">
          <w:rPr>
            <w:rFonts w:eastAsiaTheme="minorHAnsi"/>
            <w:lang w:val="en-US" w:eastAsia="en-SG"/>
          </w:rPr>
          <w:t>have</w:t>
        </w:r>
      </w:ins>
      <w:ins w:id="1707" w:author="Author" w:date="2016-08-25T14:10:00Z">
        <w:r w:rsidR="00B1782B">
          <w:rPr>
            <w:rFonts w:eastAsiaTheme="minorHAnsi"/>
            <w:lang w:val="en-US" w:eastAsia="en-SG"/>
          </w:rPr>
          <w:t xml:space="preserve"> </w:t>
        </w:r>
      </w:ins>
      <w:ins w:id="1708" w:author="Author" w:date="2016-08-23T16:37:00Z">
        <w:r w:rsidRPr="001D1EDF">
          <w:rPr>
            <w:rFonts w:eastAsiaTheme="minorHAnsi"/>
            <w:lang w:val="en-US" w:eastAsia="en-SG"/>
          </w:rPr>
          <w:t>several</w:t>
        </w:r>
      </w:ins>
      <w:ins w:id="1709" w:author="Author" w:date="2016-08-25T14:10:00Z">
        <w:r w:rsidR="00B1782B">
          <w:rPr>
            <w:rFonts w:eastAsiaTheme="minorHAnsi"/>
            <w:lang w:val="en-US" w:eastAsia="en-SG"/>
          </w:rPr>
          <w:t xml:space="preserve"> </w:t>
        </w:r>
      </w:ins>
      <w:ins w:id="1710" w:author="Author" w:date="2016-08-23T16:37:00Z">
        <w:r w:rsidRPr="001D1EDF">
          <w:rPr>
            <w:rFonts w:eastAsiaTheme="minorHAnsi"/>
            <w:lang w:val="en-US" w:eastAsia="en-SG"/>
          </w:rPr>
          <w:t>commonalities.</w:t>
        </w:r>
        <w:r w:rsidRPr="001D1EDF">
          <w:rPr>
            <w:rFonts w:eastAsiaTheme="minorHAnsi"/>
            <w:lang w:eastAsia="en-SG"/>
          </w:rPr>
          <w:t xml:space="preserve"> The seven items in </w:t>
        </w:r>
        <w:r w:rsidRPr="001D1EDF">
          <w:rPr>
            <w:rFonts w:eastAsiaTheme="minorHAnsi"/>
            <w:lang w:val="en-US" w:eastAsia="en-SG"/>
          </w:rPr>
          <w:t>the</w:t>
        </w:r>
        <w:r w:rsidRPr="001D1EDF">
          <w:rPr>
            <w:rFonts w:eastAsiaTheme="minorHAnsi"/>
            <w:lang w:eastAsia="en-SG"/>
          </w:rPr>
          <w:t>scale are, 1. Delegation of authority, 2. Providing intellectual stimulation, 3. Giving acknowledgement and recognition, 4. Articulating a vision, 5. Fostering collaborative relationships, 6. Providing individualized concern and support, 7. Providing role-modelling.</w:t>
        </w:r>
        <w:r w:rsidRPr="001D1EDF">
          <w:rPr>
            <w:rFonts w:eastAsiaTheme="minorHAnsi"/>
            <w:lang w:val="en-US" w:eastAsia="en-SG"/>
          </w:rPr>
          <w:t>The</w:t>
        </w:r>
        <w:r w:rsidRPr="001D1EDF">
          <w:rPr>
            <w:rFonts w:eastAsiaTheme="minorHAnsi"/>
            <w:lang w:eastAsia="en-SG"/>
          </w:rPr>
          <w:t xml:space="preserve"> sole difference is ‘fostering collaborative relationships’ among staff,  that is considered an empowering leadership feature in the Singapore context. In the current study, teachers did not seem to think of this as a responsibility of the leader. Most of them believed that the groupism that existed in the staffroom was the result of lack of open communication and trust both among themselves and on the Principal. They seemed to believe </w:t>
        </w:r>
        <w:r w:rsidRPr="001D1EDF">
          <w:rPr>
            <w:rFonts w:eastAsiaTheme="minorHAnsi"/>
            <w:lang w:eastAsia="en-SG"/>
          </w:rPr>
          <w:lastRenderedPageBreak/>
          <w:t>that if there was open communication and trust, there would be more collaboration among the staff. It also seemed that they were not aware of possible Principal roles in fostering collaborative behaviour among the staff.</w:t>
        </w:r>
      </w:ins>
    </w:p>
    <w:p w14:paraId="642B2077" w14:textId="77777777" w:rsidR="001D1EDF" w:rsidRPr="001D1EDF" w:rsidRDefault="001D1EDF" w:rsidP="001D1EDF">
      <w:pPr>
        <w:ind w:firstLine="720"/>
        <w:rPr>
          <w:ins w:id="1711" w:author="Author" w:date="2016-08-23T16:37:00Z"/>
          <w:rFonts w:eastAsiaTheme="minorHAnsi"/>
          <w:lang w:eastAsia="en-SG"/>
        </w:rPr>
      </w:pPr>
      <w:ins w:id="1712" w:author="Author" w:date="2016-08-23T16:37:00Z">
        <w:r w:rsidRPr="001D1EDF">
          <w:rPr>
            <w:rFonts w:eastAsiaTheme="minorHAnsi"/>
            <w:lang w:eastAsia="en-SG"/>
          </w:rPr>
          <w:t>These Asian studies may now be juxtaposed with seven features identified in a US-based study by Blasé and Blasé (2001), on empowering leadership. The features identified by them are: 1. developing trust, 2. Establishing shared governance structures, 3. Supporting teachers, 4. encouraging autonomy and innovation, 5. Role modelling professionalism, 6. minimizing threat and encouraging risk, 7. appreciating and rewarding hard work and good results, and 8. establishing structures for problem solving.</w:t>
        </w:r>
      </w:ins>
    </w:p>
    <w:p w14:paraId="65895F7A" w14:textId="7C5A8CCA" w:rsidR="001D1EDF" w:rsidRPr="001D1EDF" w:rsidRDefault="001D1EDF" w:rsidP="001D1EDF">
      <w:pPr>
        <w:ind w:firstLine="720"/>
        <w:rPr>
          <w:ins w:id="1713" w:author="Author" w:date="2016-08-23T16:37:00Z"/>
          <w:rFonts w:eastAsiaTheme="minorHAnsi"/>
          <w:lang w:eastAsia="en-SG"/>
        </w:rPr>
      </w:pPr>
      <w:ins w:id="1714" w:author="Author" w:date="2016-08-23T16:37:00Z">
        <w:r w:rsidRPr="001D1EDF">
          <w:rPr>
            <w:rFonts w:eastAsiaTheme="minorHAnsi"/>
            <w:lang w:eastAsia="en-SG"/>
          </w:rPr>
          <w:t xml:space="preserve">Comparing the current study and the American study, the differences in perceptions of empowering leadership are clear. In the current study </w:t>
        </w:r>
        <w:r w:rsidRPr="001D1EDF">
          <w:rPr>
            <w:rFonts w:eastAsiaTheme="minorHAnsi"/>
            <w:lang w:val="en-US" w:eastAsia="en-SG"/>
          </w:rPr>
          <w:t>teachers</w:t>
        </w:r>
      </w:ins>
      <w:ins w:id="1715" w:author="Author" w:date="2016-08-25T14:12:00Z">
        <w:r w:rsidR="00B1782B">
          <w:rPr>
            <w:rFonts w:eastAsiaTheme="minorHAnsi"/>
            <w:lang w:val="en-US" w:eastAsia="en-SG"/>
          </w:rPr>
          <w:t xml:space="preserve"> </w:t>
        </w:r>
      </w:ins>
      <w:ins w:id="1716" w:author="Author" w:date="2016-08-23T16:37:00Z">
        <w:r w:rsidRPr="001D1EDF">
          <w:rPr>
            <w:rFonts w:eastAsiaTheme="minorHAnsi"/>
            <w:lang w:val="en-US" w:eastAsia="en-SG"/>
          </w:rPr>
          <w:t>are</w:t>
        </w:r>
      </w:ins>
      <w:ins w:id="1717" w:author="Author" w:date="2016-08-25T14:12:00Z">
        <w:r w:rsidR="00B1782B">
          <w:rPr>
            <w:rFonts w:eastAsiaTheme="minorHAnsi"/>
            <w:lang w:val="en-US" w:eastAsia="en-SG"/>
          </w:rPr>
          <w:t xml:space="preserve"> </w:t>
        </w:r>
      </w:ins>
      <w:ins w:id="1718" w:author="Author" w:date="2016-08-23T16:37:00Z">
        <w:r w:rsidRPr="001D1EDF">
          <w:rPr>
            <w:rFonts w:eastAsiaTheme="minorHAnsi"/>
            <w:lang w:val="en-US" w:eastAsia="en-SG"/>
          </w:rPr>
          <w:t>asking</w:t>
        </w:r>
        <w:r w:rsidRPr="001D1EDF">
          <w:rPr>
            <w:rFonts w:eastAsiaTheme="minorHAnsi"/>
            <w:lang w:eastAsia="en-SG"/>
          </w:rPr>
          <w:t xml:space="preserve"> for effective supervision (“Why can’t the Principal walk around and supervise our teaching?”) whereas in the US context the teachers are </w:t>
        </w:r>
        <w:r w:rsidRPr="001D1EDF">
          <w:rPr>
            <w:rFonts w:eastAsiaTheme="minorHAnsi"/>
            <w:lang w:val="en-US" w:eastAsia="en-SG"/>
          </w:rPr>
          <w:t>asking</w:t>
        </w:r>
        <w:r w:rsidRPr="001D1EDF">
          <w:rPr>
            <w:rFonts w:eastAsiaTheme="minorHAnsi"/>
            <w:lang w:eastAsia="en-SG"/>
          </w:rPr>
          <w:t xml:space="preserve"> for the opposite (shared governance structures and autonomy). Both the current study and Singapore study mention nurturing and individualised care, whereas such personal dimensions are absent in the American study.</w:t>
        </w:r>
      </w:ins>
    </w:p>
    <w:p w14:paraId="6220BAE3" w14:textId="77777777" w:rsidR="001D1EDF" w:rsidRPr="001D1EDF" w:rsidRDefault="001D1EDF" w:rsidP="001D1EDF">
      <w:pPr>
        <w:ind w:firstLine="720"/>
        <w:rPr>
          <w:ins w:id="1719" w:author="Author" w:date="2016-08-23T16:37:00Z"/>
          <w:rFonts w:eastAsiaTheme="minorHAnsi"/>
          <w:lang w:eastAsia="en-SG"/>
        </w:rPr>
      </w:pPr>
      <w:ins w:id="1720" w:author="Author" w:date="2016-08-23T16:37:00Z">
        <w:r w:rsidRPr="001D1EDF">
          <w:rPr>
            <w:rFonts w:eastAsiaTheme="minorHAnsi"/>
            <w:lang w:eastAsia="en-SG"/>
          </w:rPr>
          <w:t xml:space="preserve">Given below is a closer portrayal of empowering leadership according to the results of this study context. </w:t>
        </w:r>
      </w:ins>
    </w:p>
    <w:p w14:paraId="1CAE8210" w14:textId="77777777" w:rsidR="001D1EDF" w:rsidRPr="001D1EDF" w:rsidRDefault="001D1EDF" w:rsidP="001D1EDF">
      <w:pPr>
        <w:keepNext/>
        <w:keepLines/>
        <w:spacing w:before="40"/>
        <w:ind w:firstLine="720"/>
        <w:outlineLvl w:val="3"/>
        <w:rPr>
          <w:ins w:id="1721" w:author="Author" w:date="2016-08-23T16:37:00Z"/>
          <w:rFonts w:eastAsiaTheme="minorEastAsia" w:cstheme="majorBidi"/>
          <w:b/>
          <w:i/>
          <w:iCs/>
          <w:szCs w:val="22"/>
          <w:lang w:val="en-SG" w:eastAsia="en-SG"/>
        </w:rPr>
      </w:pPr>
      <w:ins w:id="1722" w:author="Author" w:date="2016-08-23T16:37:00Z">
        <w:r w:rsidRPr="001D1EDF">
          <w:rPr>
            <w:rFonts w:eastAsiaTheme="minorEastAsia" w:cstheme="majorBidi"/>
            <w:b/>
            <w:i/>
            <w:iCs/>
            <w:szCs w:val="22"/>
            <w:lang w:val="en-SG" w:eastAsia="en-SG"/>
          </w:rPr>
          <w:t>The benevolent autocrat.</w:t>
        </w:r>
      </w:ins>
    </w:p>
    <w:p w14:paraId="6DC0735B" w14:textId="77777777" w:rsidR="001D1EDF" w:rsidRPr="001D1EDF" w:rsidRDefault="001D1EDF" w:rsidP="001D1EDF">
      <w:pPr>
        <w:ind w:firstLine="720"/>
        <w:rPr>
          <w:ins w:id="1723" w:author="Author" w:date="2016-08-23T16:37:00Z"/>
          <w:rFonts w:eastAsiaTheme="minorHAnsi"/>
          <w:lang w:eastAsia="en-SG"/>
        </w:rPr>
      </w:pPr>
      <w:ins w:id="1724" w:author="Author" w:date="2016-08-23T16:37:00Z">
        <w:r w:rsidRPr="001D1EDF">
          <w:rPr>
            <w:rFonts w:eastAsiaTheme="minorHAnsi"/>
            <w:lang w:eastAsia="en-SG"/>
          </w:rPr>
          <w:t xml:space="preserve">In this study, teachers observed that the absence of </w:t>
        </w:r>
        <w:r w:rsidRPr="001D1EDF">
          <w:rPr>
            <w:rFonts w:eastAsiaTheme="minorHAnsi"/>
            <w:i/>
            <w:lang w:eastAsia="en-SG"/>
          </w:rPr>
          <w:t>strict supervision</w:t>
        </w:r>
        <w:r w:rsidRPr="001D1EDF">
          <w:rPr>
            <w:rFonts w:eastAsiaTheme="minorHAnsi"/>
            <w:lang w:eastAsia="en-SG"/>
          </w:rPr>
          <w:t xml:space="preserve"> and </w:t>
        </w:r>
        <w:r w:rsidRPr="001D1EDF">
          <w:rPr>
            <w:rFonts w:eastAsiaTheme="minorHAnsi"/>
            <w:i/>
            <w:lang w:eastAsia="en-SG"/>
          </w:rPr>
          <w:t>personalised nurturing</w:t>
        </w:r>
        <w:r w:rsidRPr="001D1EDF">
          <w:rPr>
            <w:rFonts w:eastAsiaTheme="minorHAnsi"/>
            <w:lang w:eastAsia="en-SG"/>
          </w:rPr>
          <w:t xml:space="preserve"> were impeding their empowerment, and suggested that a leaderwho exhibits these behaviours would have had a positive, empowering effect on them and the school. </w:t>
        </w:r>
      </w:ins>
    </w:p>
    <w:p w14:paraId="0B165835" w14:textId="38D809FC" w:rsidR="001D1EDF" w:rsidRPr="001D1EDF" w:rsidRDefault="001D1EDF" w:rsidP="001D1EDF">
      <w:pPr>
        <w:ind w:firstLine="720"/>
        <w:rPr>
          <w:ins w:id="1725" w:author="Author" w:date="2016-08-23T16:37:00Z"/>
          <w:rFonts w:eastAsiaTheme="minorHAnsi"/>
          <w:lang w:eastAsia="en-SG"/>
        </w:rPr>
      </w:pPr>
      <w:ins w:id="1726" w:author="Author" w:date="2016-08-23T16:37:00Z">
        <w:r w:rsidRPr="001D1EDF">
          <w:rPr>
            <w:rFonts w:eastAsiaTheme="minorHAnsi"/>
            <w:lang w:eastAsia="en-SG"/>
          </w:rPr>
          <w:t xml:space="preserve">It appears to be a unique cultural phenomenon that teachers ask for school leaders who are </w:t>
        </w:r>
        <w:r w:rsidRPr="001D1EDF">
          <w:rPr>
            <w:rFonts w:eastAsiaTheme="minorHAnsi"/>
            <w:i/>
            <w:lang w:eastAsia="en-SG"/>
          </w:rPr>
          <w:t xml:space="preserve">strict supervisors </w:t>
        </w:r>
        <w:r w:rsidRPr="001D1EDF">
          <w:rPr>
            <w:rFonts w:eastAsiaTheme="minorHAnsi"/>
            <w:lang w:eastAsia="en-SG"/>
          </w:rPr>
          <w:t>and</w:t>
        </w:r>
      </w:ins>
      <w:ins w:id="1727" w:author="Author" w:date="2016-08-25T14:12:00Z">
        <w:r w:rsidR="00B1782B">
          <w:rPr>
            <w:rFonts w:eastAsiaTheme="minorHAnsi"/>
            <w:lang w:eastAsia="en-SG"/>
          </w:rPr>
          <w:t xml:space="preserve"> </w:t>
        </w:r>
      </w:ins>
      <w:ins w:id="1728" w:author="Author" w:date="2016-08-23T16:37:00Z">
        <w:r w:rsidRPr="001D1EDF">
          <w:rPr>
            <w:rFonts w:eastAsiaTheme="minorHAnsi"/>
            <w:lang w:eastAsia="en-SG"/>
          </w:rPr>
          <w:t>yet would be</w:t>
        </w:r>
        <w:r w:rsidRPr="001D1EDF">
          <w:rPr>
            <w:rFonts w:eastAsiaTheme="minorHAnsi"/>
            <w:i/>
            <w:lang w:eastAsia="en-SG"/>
          </w:rPr>
          <w:t xml:space="preserve"> nurturing.</w:t>
        </w:r>
        <w:r w:rsidRPr="001D1EDF">
          <w:rPr>
            <w:rFonts w:eastAsiaTheme="minorHAnsi"/>
            <w:szCs w:val="20"/>
            <w:lang w:eastAsia="en-SG"/>
          </w:rPr>
          <w:t xml:space="preserve"> In this study, some of the major problems that teachers pointed out as demotivating were the absence of monitoring and feedback by school leaders, especially the Principal. There was a distinct ‘felt need’ for leadership and supervision. A common problem was that the Principal of that period ‘did not care’ enough to monitor teachers’ work or to talk to them about their work.</w:t>
        </w:r>
        <w:r w:rsidRPr="001D1EDF">
          <w:rPr>
            <w:rFonts w:eastAsiaTheme="minorHAnsi"/>
            <w:lang w:eastAsia="en-SG"/>
          </w:rPr>
          <w:t xml:space="preserve"> Yang, Irby and Brown (2002) pointed out that the power that is wielded by the leader in these cultures that follow Confucianism, is benevolent power that takes care of subordinates. The hierarchical and patriarchal nature of the Asian family is extended to schools where the </w:t>
        </w:r>
        <w:r w:rsidRPr="001D1EDF">
          <w:rPr>
            <w:rFonts w:eastAsiaTheme="minorHAnsi"/>
            <w:i/>
            <w:lang w:eastAsia="en-SG"/>
          </w:rPr>
          <w:t xml:space="preserve">autocratic authority </w:t>
        </w:r>
        <w:r w:rsidRPr="001D1EDF">
          <w:rPr>
            <w:rFonts w:eastAsiaTheme="minorHAnsi"/>
            <w:lang w:eastAsia="en-SG"/>
          </w:rPr>
          <w:t xml:space="preserve">of the Principal is accepted, but this authority is </w:t>
        </w:r>
        <w:r w:rsidRPr="001D1EDF">
          <w:rPr>
            <w:rFonts w:eastAsiaTheme="minorHAnsi"/>
            <w:i/>
            <w:lang w:eastAsia="en-SG"/>
          </w:rPr>
          <w:t>benevolent</w:t>
        </w:r>
        <w:r w:rsidRPr="001D1EDF">
          <w:rPr>
            <w:rFonts w:eastAsiaTheme="minorHAnsi"/>
            <w:lang w:eastAsia="en-SG"/>
          </w:rPr>
          <w:t>, knows and does what is best for teachers (Wan, 2005; Dimmock, 2000)</w:t>
        </w:r>
      </w:ins>
    </w:p>
    <w:p w14:paraId="73429D54" w14:textId="54985E16" w:rsidR="001D1EDF" w:rsidRPr="001D1EDF" w:rsidRDefault="001D1EDF" w:rsidP="001D1EDF">
      <w:pPr>
        <w:ind w:firstLine="720"/>
        <w:rPr>
          <w:ins w:id="1729" w:author="Author" w:date="2016-08-23T16:37:00Z"/>
          <w:rFonts w:eastAsiaTheme="minorHAnsi"/>
          <w:lang w:eastAsia="en-SG"/>
        </w:rPr>
      </w:pPr>
      <w:ins w:id="1730" w:author="Author" w:date="2016-08-23T16:37:00Z">
        <w:r w:rsidRPr="001D1EDF">
          <w:rPr>
            <w:rFonts w:eastAsiaTheme="minorHAnsi"/>
            <w:lang w:eastAsia="en-SG"/>
          </w:rPr>
          <w:lastRenderedPageBreak/>
          <w:t xml:space="preserve">Another way to understand this is to look at the power dynamics in the empowerment context. The </w:t>
        </w:r>
        <w:r w:rsidRPr="001D1EDF">
          <w:rPr>
            <w:rFonts w:eastAsiaTheme="minorHAnsi"/>
            <w:i/>
            <w:lang w:eastAsia="en-SG"/>
          </w:rPr>
          <w:t>power</w:t>
        </w:r>
        <w:r w:rsidRPr="001D1EDF">
          <w:rPr>
            <w:rFonts w:eastAsiaTheme="minorHAnsi"/>
            <w:lang w:eastAsia="en-SG"/>
          </w:rPr>
          <w:t xml:space="preserve"> in </w:t>
        </w:r>
        <w:r w:rsidRPr="001D1EDF">
          <w:rPr>
            <w:rFonts w:eastAsiaTheme="minorHAnsi"/>
            <w:i/>
            <w:lang w:eastAsia="en-SG"/>
          </w:rPr>
          <w:t>empowerment</w:t>
        </w:r>
        <w:r w:rsidRPr="001D1EDF">
          <w:rPr>
            <w:rFonts w:eastAsiaTheme="minorHAnsi"/>
            <w:lang w:eastAsia="en-SG"/>
          </w:rPr>
          <w:t xml:space="preserve">, is understood in western studies as </w:t>
        </w:r>
        <w:r w:rsidRPr="001D1EDF">
          <w:rPr>
            <w:rFonts w:eastAsiaTheme="minorHAnsi"/>
            <w:i/>
            <w:lang w:eastAsia="en-SG"/>
          </w:rPr>
          <w:t>power with</w:t>
        </w:r>
        <w:r w:rsidRPr="001D1EDF">
          <w:rPr>
            <w:rFonts w:eastAsiaTheme="minorHAnsi"/>
            <w:lang w:eastAsia="en-SG"/>
          </w:rPr>
          <w:t xml:space="preserve"> (collegial), </w:t>
        </w:r>
        <w:r w:rsidRPr="001D1EDF">
          <w:rPr>
            <w:rFonts w:eastAsiaTheme="minorHAnsi"/>
            <w:i/>
            <w:lang w:eastAsia="en-SG"/>
          </w:rPr>
          <w:t>power from within</w:t>
        </w:r>
        <w:r w:rsidRPr="001D1EDF">
          <w:rPr>
            <w:rFonts w:eastAsiaTheme="minorHAnsi"/>
            <w:lang w:eastAsia="en-SG"/>
          </w:rPr>
          <w:t xml:space="preserve"> (self-empowerment), and </w:t>
        </w:r>
        <w:r w:rsidRPr="001D1EDF">
          <w:rPr>
            <w:rFonts w:eastAsiaTheme="minorHAnsi"/>
            <w:i/>
            <w:lang w:eastAsia="en-SG"/>
          </w:rPr>
          <w:t>power to</w:t>
        </w:r>
        <w:r w:rsidRPr="001D1EDF">
          <w:rPr>
            <w:rFonts w:eastAsiaTheme="minorHAnsi"/>
            <w:lang w:eastAsia="en-SG"/>
          </w:rPr>
          <w:t xml:space="preserve"> (delegating, authorising); not </w:t>
        </w:r>
        <w:r w:rsidRPr="001D1EDF">
          <w:rPr>
            <w:rFonts w:eastAsiaTheme="minorHAnsi"/>
            <w:i/>
            <w:lang w:eastAsia="en-SG"/>
          </w:rPr>
          <w:t>power over</w:t>
        </w:r>
        <w:r w:rsidRPr="001D1EDF">
          <w:rPr>
            <w:rFonts w:eastAsiaTheme="minorHAnsi"/>
            <w:lang w:eastAsia="en-SG"/>
          </w:rPr>
          <w:t xml:space="preserve"> which meant </w:t>
        </w:r>
        <w:r w:rsidRPr="001D1EDF">
          <w:rPr>
            <w:rFonts w:eastAsiaTheme="minorHAnsi"/>
            <w:i/>
            <w:lang w:eastAsia="en-SG"/>
          </w:rPr>
          <w:t>domination</w:t>
        </w:r>
        <w:r w:rsidRPr="001D1EDF">
          <w:rPr>
            <w:rFonts w:eastAsiaTheme="minorHAnsi"/>
            <w:lang w:eastAsia="en-SG"/>
          </w:rPr>
          <w:t xml:space="preserve"> (Irwin,1996; </w:t>
        </w:r>
        <w:r w:rsidRPr="001D1EDF">
          <w:rPr>
            <w:rFonts w:eastAsiaTheme="minorHAnsi"/>
            <w:szCs w:val="20"/>
            <w:lang w:eastAsia="en-SG"/>
          </w:rPr>
          <w:t>Veneklasen, &amp; Miller, 2002).</w:t>
        </w:r>
        <w:r w:rsidRPr="001D1EDF">
          <w:rPr>
            <w:rFonts w:eastAsiaTheme="minorHAnsi"/>
            <w:lang w:eastAsia="en-SG"/>
          </w:rPr>
          <w:t xml:space="preserve">). However, the </w:t>
        </w:r>
        <w:r w:rsidRPr="001D1EDF">
          <w:rPr>
            <w:rFonts w:eastAsiaTheme="minorHAnsi"/>
            <w:szCs w:val="20"/>
            <w:lang w:eastAsia="en-SG"/>
          </w:rPr>
          <w:t>notion of power as ‘</w:t>
        </w:r>
        <w:r w:rsidRPr="001D1EDF">
          <w:rPr>
            <w:rFonts w:eastAsiaTheme="minorHAnsi"/>
            <w:i/>
            <w:szCs w:val="20"/>
            <w:lang w:eastAsia="en-SG"/>
          </w:rPr>
          <w:t>power over</w:t>
        </w:r>
        <w:r w:rsidRPr="001D1EDF">
          <w:rPr>
            <w:rFonts w:eastAsiaTheme="minorHAnsi"/>
            <w:szCs w:val="20"/>
            <w:lang w:eastAsia="en-SG"/>
          </w:rPr>
          <w:t>’ assumes a positive character in the cultural context of this study, as a benevolent, yet strict authority, who ‘cares’ for subordinates, and engages in empowerment-facilitating behaviours for the welfare of the subordinates, yet at the same time insist on adherence to accepted rules and norms for excellent teaching and learning. This ‘</w:t>
        </w:r>
        <w:r w:rsidRPr="001D1EDF">
          <w:rPr>
            <w:rFonts w:eastAsiaTheme="minorHAnsi"/>
            <w:i/>
            <w:szCs w:val="20"/>
            <w:lang w:eastAsia="en-SG"/>
          </w:rPr>
          <w:t>power over’</w:t>
        </w:r>
        <w:r w:rsidRPr="001D1EDF">
          <w:rPr>
            <w:rFonts w:eastAsiaTheme="minorHAnsi"/>
            <w:szCs w:val="20"/>
            <w:lang w:eastAsia="en-SG"/>
          </w:rPr>
          <w:t xml:space="preserve"> need not be dictatorial, negative power; it can be beneficial power.’ Indeed, hierarchy, acceptance of large differences in power and status and respect for authority is at the heart of East Asian cultures (Hallinger, 2010), a cultural </w:t>
        </w:r>
      </w:ins>
      <w:ins w:id="1731" w:author="Author" w:date="2016-08-25T14:12:00Z">
        <w:r w:rsidR="00B1782B" w:rsidRPr="001D1EDF">
          <w:rPr>
            <w:rFonts w:eastAsiaTheme="minorHAnsi"/>
            <w:szCs w:val="20"/>
            <w:lang w:eastAsia="en-SG"/>
          </w:rPr>
          <w:t>characteristic</w:t>
        </w:r>
      </w:ins>
      <w:ins w:id="1732" w:author="Author" w:date="2016-08-23T16:37:00Z">
        <w:r w:rsidRPr="001D1EDF">
          <w:rPr>
            <w:rFonts w:eastAsiaTheme="minorHAnsi"/>
            <w:szCs w:val="20"/>
            <w:lang w:eastAsia="en-SG"/>
          </w:rPr>
          <w:t xml:space="preserve"> that Hofstede (2011) referred to as ‘power distance’. Here, the ‘power over’ dimension of power dynamics is in evidence, and explains the empowerment experience of teachers. </w:t>
        </w:r>
      </w:ins>
    </w:p>
    <w:p w14:paraId="5D9A8292" w14:textId="77777777" w:rsidR="001D1EDF" w:rsidRPr="001D1EDF" w:rsidRDefault="001D1EDF" w:rsidP="001D1EDF">
      <w:pPr>
        <w:ind w:firstLine="720"/>
        <w:rPr>
          <w:ins w:id="1733" w:author="Author" w:date="2016-08-23T16:37:00Z"/>
          <w:rFonts w:eastAsiaTheme="minorHAnsi"/>
          <w:lang w:eastAsia="en-SG"/>
        </w:rPr>
      </w:pPr>
      <w:ins w:id="1734" w:author="Author" w:date="2016-08-23T16:37:00Z">
        <w:r w:rsidRPr="001D1EDF">
          <w:rPr>
            <w:rFonts w:eastAsiaTheme="minorHAnsi"/>
            <w:lang w:eastAsia="en-SG"/>
          </w:rPr>
          <w:t xml:space="preserve">Strict supervision is not a dimension in the Singaporean model. However, the </w:t>
        </w:r>
        <w:r w:rsidRPr="001D1EDF">
          <w:rPr>
            <w:rFonts w:eastAsiaTheme="minorHAnsi"/>
            <w:i/>
            <w:lang w:eastAsia="en-SG"/>
          </w:rPr>
          <w:t>nurturing</w:t>
        </w:r>
        <w:r w:rsidRPr="001D1EDF">
          <w:rPr>
            <w:rFonts w:eastAsiaTheme="minorHAnsi"/>
            <w:lang w:eastAsia="en-SG"/>
          </w:rPr>
          <w:t xml:space="preserve"> dimension is expressed as </w:t>
        </w:r>
        <w:r w:rsidRPr="001D1EDF">
          <w:rPr>
            <w:rFonts w:eastAsiaTheme="minorHAnsi"/>
            <w:i/>
            <w:lang w:eastAsia="en-SG"/>
          </w:rPr>
          <w:t>individualized concern and support</w:t>
        </w:r>
        <w:r w:rsidRPr="001D1EDF">
          <w:rPr>
            <w:rFonts w:eastAsiaTheme="minorHAnsi"/>
            <w:lang w:eastAsia="en-SG"/>
          </w:rPr>
          <w:t xml:space="preserve">. This could be because, as Gopinathan and Ho (2000) explained, new curricular demands in Singapore schools had given rise to more spontaneous (not forced) collegiality among teachers, and this had resulted in changes in the Principals’ work style. Both strict supervision and nurturing are absent in the American model, perhaps because the implicit hierarchy in these behaviours is alien to the western egalitarian culture. </w:t>
        </w:r>
      </w:ins>
    </w:p>
    <w:p w14:paraId="0B8FF9FA" w14:textId="2D733F97" w:rsidR="001D1EDF" w:rsidRPr="001D1EDF" w:rsidRDefault="001D1EDF" w:rsidP="001D1EDF">
      <w:pPr>
        <w:spacing w:before="120" w:after="120"/>
        <w:ind w:left="1500" w:hanging="780"/>
        <w:outlineLvl w:val="2"/>
        <w:rPr>
          <w:ins w:id="1735" w:author="Author" w:date="2016-08-23T16:37:00Z"/>
          <w:rFonts w:eastAsiaTheme="minorHAnsi"/>
          <w:b/>
          <w:lang w:eastAsia="en-SG"/>
        </w:rPr>
      </w:pPr>
      <w:bookmarkStart w:id="1736" w:name="_Toc434628472"/>
      <w:bookmarkStart w:id="1737" w:name="_Toc434803798"/>
      <w:bookmarkStart w:id="1738" w:name="_Toc434967113"/>
      <w:ins w:id="1739" w:author="Author" w:date="2016-08-23T16:37:00Z">
        <w:r w:rsidRPr="001D1EDF">
          <w:rPr>
            <w:rFonts w:eastAsiaTheme="minorHAnsi"/>
            <w:b/>
            <w:lang w:eastAsia="en-SG"/>
          </w:rPr>
          <w:t>2 Teachers’ involvement in school decision making.</w:t>
        </w:r>
        <w:bookmarkEnd w:id="1736"/>
        <w:bookmarkEnd w:id="1737"/>
        <w:bookmarkEnd w:id="1738"/>
      </w:ins>
    </w:p>
    <w:p w14:paraId="2D75A49E" w14:textId="77777777" w:rsidR="001D1EDF" w:rsidRPr="001D1EDF" w:rsidRDefault="001D1EDF" w:rsidP="001D1EDF">
      <w:pPr>
        <w:ind w:firstLine="720"/>
        <w:rPr>
          <w:ins w:id="1740" w:author="Author" w:date="2016-08-23T16:37:00Z"/>
          <w:rFonts w:eastAsiaTheme="minorHAnsi"/>
          <w:lang w:eastAsia="en-SG"/>
        </w:rPr>
      </w:pPr>
      <w:ins w:id="1741" w:author="Author" w:date="2016-08-23T16:37:00Z">
        <w:r w:rsidRPr="001D1EDF">
          <w:rPr>
            <w:rFonts w:eastAsiaTheme="minorHAnsi"/>
            <w:lang w:eastAsia="en-SG"/>
          </w:rPr>
          <w:t xml:space="preserve">The teachers in this study context did want to have a voice in decision making at school. However, their demanded a voice in “matters involving students we teach” (Abhay) “class timetable and extra classes” (Nina) “Co-curricular activities” (Keerthi) “Professional growth opportunities” (Adwaith), “students’ work in the subject” (Annette),  “student promotion to next level” (Katrina), and  “discipline matters related to own students” (teacher Lina). In other words, these teachers demanded to be given the authority to decide on matters that they considered were their core job- which is to teach and take care of student growth - areas in which they had a stake, interest and capability. </w:t>
        </w:r>
      </w:ins>
    </w:p>
    <w:p w14:paraId="15390F1A" w14:textId="77777777" w:rsidR="001D1EDF" w:rsidRPr="001D1EDF" w:rsidRDefault="001D1EDF" w:rsidP="001D1EDF">
      <w:pPr>
        <w:ind w:firstLine="720"/>
        <w:rPr>
          <w:ins w:id="1742" w:author="Author" w:date="2016-08-23T16:37:00Z"/>
          <w:rFonts w:eastAsiaTheme="minorHAnsi"/>
          <w:lang w:eastAsia="en-SG"/>
        </w:rPr>
      </w:pPr>
      <w:ins w:id="1743" w:author="Author" w:date="2016-08-23T16:37:00Z">
        <w:r w:rsidRPr="001D1EDF">
          <w:rPr>
            <w:rFonts w:eastAsiaTheme="minorHAnsi"/>
            <w:lang w:eastAsia="en-SG"/>
          </w:rPr>
          <w:t xml:space="preserve">However, the western concept of teacher decision making is different in its meaning and character. According to Short (1994), a key empirically-derived dimension of teacher </w:t>
        </w:r>
        <w:r w:rsidRPr="001D1EDF">
          <w:rPr>
            <w:rFonts w:eastAsiaTheme="minorHAnsi"/>
            <w:lang w:eastAsia="en-SG"/>
          </w:rPr>
          <w:lastRenderedPageBreak/>
          <w:t xml:space="preserve">empowerment is teachers’ being involved in school decision making, which means ensuring “the participation of teachers in critical decisions that directly affect their work … responsibility for decisions involving budgets, teacher selection, scheduling, curriculum, and other programmatic areas” (p.2). Fullan and Hargreaves (1995) also advocates greater involvement of teachers “outside as well as inside their own classrooms” and “in curriculum development and improvement of the schools” (p.24).   This is participative decision making which involves a sharing of power by the Principal with the teachers to take decisions. </w:t>
        </w:r>
      </w:ins>
    </w:p>
    <w:p w14:paraId="490519C8" w14:textId="77777777" w:rsidR="001D1EDF" w:rsidRPr="001D1EDF" w:rsidRDefault="001D1EDF" w:rsidP="001D1EDF">
      <w:pPr>
        <w:ind w:firstLine="720"/>
        <w:rPr>
          <w:ins w:id="1744" w:author="Author" w:date="2016-08-23T16:37:00Z"/>
          <w:rFonts w:eastAsiaTheme="minorHAnsi"/>
          <w:lang w:eastAsia="en-SG"/>
        </w:rPr>
      </w:pPr>
      <w:ins w:id="1745" w:author="Author" w:date="2016-08-23T16:37:00Z">
        <w:r w:rsidRPr="001D1EDF">
          <w:rPr>
            <w:rFonts w:eastAsiaTheme="minorHAnsi"/>
            <w:lang w:eastAsia="en-SG"/>
          </w:rPr>
          <w:t xml:space="preserve">It is interesting to see that, even in the west, where participation in decision making in school level issues is considered an integral part of teacher empowerment, it often resulted in “aimlessness, confusion, frustration and burnout- a sense that we are not getting anywhere and that valuable time is being taken away from the classroom” (Fullan &amp; Hargreaves, 1995, p.23). These authors blame it on problems in the conceptualization and implementation of the concept. But in this study context, it was clear that teachers would like to leave school level decision making to the school authorities, who, according to teacher Adwaith, “may be more knowledgeable, and may do a better job of it.”  A combination of two cultural factors may be at work here: Asian Principals may be reluctant to share power, and Asian teachers may not aspire to acquire more power, preferring to concentrate on teaching alone. Using Hofstede’s (2011) terminology, low individualism and high power distance may be at work here. These teachers’ points of view are echoed elsewhere. In Wong’s (2006) study in China, in the context of participative decision making, the participating teachers mentioned, </w:t>
        </w:r>
      </w:ins>
    </w:p>
    <w:p w14:paraId="63BAF67B" w14:textId="77777777" w:rsidR="001D1EDF" w:rsidRPr="001D1EDF" w:rsidRDefault="001D1EDF" w:rsidP="001D1EDF">
      <w:pPr>
        <w:ind w:left="720" w:right="720"/>
        <w:jc w:val="both"/>
        <w:rPr>
          <w:ins w:id="1746" w:author="Author" w:date="2016-08-23T16:37:00Z"/>
          <w:rFonts w:eastAsiaTheme="majorEastAsia"/>
          <w:i/>
          <w:szCs w:val="20"/>
        </w:rPr>
      </w:pPr>
      <w:ins w:id="1747" w:author="Author" w:date="2016-08-23T16:37:00Z">
        <w:r w:rsidRPr="001D1EDF">
          <w:rPr>
            <w:rFonts w:eastAsiaTheme="majorEastAsia"/>
            <w:i/>
            <w:szCs w:val="20"/>
          </w:rPr>
          <w:t>“It is impossible to ignore our tradition and accept the Western concept [of participation] immediately”</w:t>
        </w:r>
      </w:ins>
    </w:p>
    <w:p w14:paraId="168EAAF2" w14:textId="77777777" w:rsidR="001D1EDF" w:rsidRPr="001D1EDF" w:rsidRDefault="001D1EDF" w:rsidP="001D1EDF">
      <w:pPr>
        <w:ind w:left="720" w:right="720"/>
        <w:jc w:val="both"/>
        <w:rPr>
          <w:ins w:id="1748" w:author="Author" w:date="2016-08-23T16:37:00Z"/>
          <w:rFonts w:eastAsiaTheme="majorEastAsia"/>
          <w:i/>
          <w:szCs w:val="20"/>
        </w:rPr>
      </w:pPr>
      <w:ins w:id="1749" w:author="Author" w:date="2016-08-23T16:37:00Z">
        <w:r w:rsidRPr="001D1EDF">
          <w:rPr>
            <w:rFonts w:eastAsiaTheme="majorEastAsia"/>
            <w:i/>
            <w:szCs w:val="20"/>
          </w:rPr>
          <w:t>“As an intellectual, power is not our utmost concern.”</w:t>
        </w:r>
      </w:ins>
    </w:p>
    <w:p w14:paraId="7A40CCB8" w14:textId="77777777" w:rsidR="001D1EDF" w:rsidRPr="001D1EDF" w:rsidRDefault="001D1EDF" w:rsidP="001D1EDF">
      <w:pPr>
        <w:ind w:left="720" w:right="720"/>
        <w:jc w:val="both"/>
        <w:rPr>
          <w:ins w:id="1750" w:author="Author" w:date="2016-08-23T16:37:00Z"/>
          <w:rFonts w:eastAsiaTheme="majorEastAsia"/>
          <w:i/>
          <w:szCs w:val="20"/>
        </w:rPr>
      </w:pPr>
      <w:ins w:id="1751" w:author="Author" w:date="2016-08-23T16:37:00Z">
        <w:r w:rsidRPr="001D1EDF">
          <w:rPr>
            <w:rFonts w:eastAsiaTheme="majorEastAsia"/>
            <w:i/>
            <w:szCs w:val="20"/>
          </w:rPr>
          <w:t>“As a teacher the most important duty should be teaching.” (p. 244-245)</w:t>
        </w:r>
      </w:ins>
    </w:p>
    <w:p w14:paraId="22FAA1A3" w14:textId="77777777" w:rsidR="001D1EDF" w:rsidRPr="001D1EDF" w:rsidRDefault="001D1EDF" w:rsidP="001D1EDF">
      <w:pPr>
        <w:ind w:firstLine="720"/>
        <w:rPr>
          <w:ins w:id="1752" w:author="Author" w:date="2016-08-23T16:37:00Z"/>
          <w:rFonts w:eastAsiaTheme="minorHAnsi"/>
          <w:lang w:eastAsia="en-SG"/>
        </w:rPr>
      </w:pPr>
      <w:ins w:id="1753" w:author="Author" w:date="2016-08-23T16:37:00Z">
        <w:r w:rsidRPr="001D1EDF">
          <w:rPr>
            <w:rFonts w:eastAsiaTheme="minorHAnsi"/>
            <w:lang w:eastAsia="en-SG"/>
          </w:rPr>
          <w:t>The nearest to participating decision making that happens in this culture is that the principal might ask teachers or Heads of department their opinion before deciding on an issue, and once decision is made, will inform the teachers. Since the teachers have been asked to give their opinion, they have a commitment to accept the decision.</w:t>
        </w:r>
      </w:ins>
    </w:p>
    <w:p w14:paraId="0417A82F" w14:textId="77777777" w:rsidR="001D1EDF" w:rsidRPr="001D1EDF" w:rsidRDefault="001D1EDF" w:rsidP="001D1EDF">
      <w:pPr>
        <w:ind w:firstLine="720"/>
        <w:rPr>
          <w:ins w:id="1754" w:author="Author" w:date="2016-08-23T16:37:00Z"/>
          <w:rFonts w:eastAsiaTheme="minorHAnsi"/>
          <w:lang w:eastAsia="en-SG"/>
        </w:rPr>
      </w:pPr>
      <w:ins w:id="1755" w:author="Author" w:date="2016-08-23T16:37:00Z">
        <w:r w:rsidRPr="001D1EDF">
          <w:rPr>
            <w:rFonts w:eastAsiaTheme="minorHAnsi"/>
            <w:lang w:eastAsia="en-SG"/>
          </w:rPr>
          <w:t xml:space="preserve">In the case of a private school like Excelsior, there is an added element of the Board of Directors in the management of the school. In this case, teachers appear to be doubly aware of the two power centres in their work lives- the Principal and the Board of Directors. In Wong’s </w:t>
        </w:r>
        <w:r w:rsidRPr="001D1EDF">
          <w:rPr>
            <w:rFonts w:eastAsiaTheme="minorHAnsi"/>
            <w:lang w:eastAsia="en-SG"/>
          </w:rPr>
          <w:lastRenderedPageBreak/>
          <w:t xml:space="preserve">(2006) study, the private school teachers mentioned that their aspirations towards more power might make the Board of Directors unhappy and may lead to her being terminated from teaching. This dimension of job security related to displeasing the Board of Directors was not explicitly mentioned by the participating teachers in the study, perhaps because at the time when this study was conducted, the Principal did not encourage interference by the Board of Directors in school matters, and therefore, they seemed to keep a low profile, coming to the school only on occasions such as the Graduation ceremony.  </w:t>
        </w:r>
      </w:ins>
    </w:p>
    <w:p w14:paraId="1A9BCEDF" w14:textId="77777777" w:rsidR="001D1EDF" w:rsidRPr="001D1EDF" w:rsidRDefault="001D1EDF" w:rsidP="001D1EDF">
      <w:pPr>
        <w:spacing w:before="120" w:after="120"/>
        <w:ind w:left="1500" w:hanging="780"/>
        <w:outlineLvl w:val="2"/>
        <w:rPr>
          <w:ins w:id="1756" w:author="Author" w:date="2016-08-23T16:37:00Z"/>
          <w:rFonts w:eastAsiaTheme="minorHAnsi"/>
          <w:b/>
          <w:lang w:eastAsia="en-SG"/>
        </w:rPr>
      </w:pPr>
      <w:bookmarkStart w:id="1757" w:name="_Toc434628473"/>
      <w:bookmarkStart w:id="1758" w:name="_Toc434803799"/>
      <w:bookmarkStart w:id="1759" w:name="_Toc434967114"/>
      <w:ins w:id="1760" w:author="Author" w:date="2016-08-23T16:37:00Z">
        <w:r w:rsidRPr="001D1EDF">
          <w:rPr>
            <w:rFonts w:eastAsiaTheme="minorHAnsi"/>
            <w:b/>
            <w:lang w:eastAsia="en-SG"/>
          </w:rPr>
          <w:t>12.2.3 Status.</w:t>
        </w:r>
        <w:bookmarkEnd w:id="1757"/>
        <w:bookmarkEnd w:id="1758"/>
        <w:bookmarkEnd w:id="1759"/>
      </w:ins>
    </w:p>
    <w:p w14:paraId="665BF28A" w14:textId="77777777" w:rsidR="001D1EDF" w:rsidRPr="001D1EDF" w:rsidRDefault="001D1EDF" w:rsidP="001D1EDF">
      <w:pPr>
        <w:ind w:firstLine="720"/>
        <w:rPr>
          <w:ins w:id="1761" w:author="Author" w:date="2016-08-23T16:37:00Z"/>
          <w:rFonts w:eastAsiaTheme="minorHAnsi"/>
          <w:lang w:eastAsia="en-SG"/>
        </w:rPr>
      </w:pPr>
      <w:ins w:id="1762" w:author="Author" w:date="2016-08-23T16:37:00Z">
        <w:r w:rsidRPr="001D1EDF">
          <w:rPr>
            <w:rFonts w:eastAsiaTheme="minorHAnsi"/>
            <w:lang w:eastAsia="en-SG"/>
          </w:rPr>
          <w:t>This dimension of teacher empowerment is defined by western scholars variously, as being highly regarded by colleagues (Short,1994), teachers being recognised for their expertise (Squire-kelly, 2012),</w:t>
        </w:r>
        <w:r w:rsidRPr="001D1EDF">
          <w:rPr>
            <w:rFonts w:eastAsia="Times New Roman"/>
            <w:lang w:eastAsia="en-SG"/>
          </w:rPr>
          <w:t xml:space="preserve">  salary and working conditions (Maeroff, 1988), and trust, reward and autonomy (</w:t>
        </w:r>
        <w:r w:rsidRPr="001D1EDF">
          <w:rPr>
            <w:rFonts w:eastAsiaTheme="minorHAnsi"/>
            <w:lang w:eastAsia="en-SG"/>
          </w:rPr>
          <w:t xml:space="preserve">Hargreaves, Cunningham, Hansen, McIntyre &amp; Oliver, 2007). </w:t>
        </w:r>
      </w:ins>
    </w:p>
    <w:p w14:paraId="70747471" w14:textId="77777777" w:rsidR="001D1EDF" w:rsidRPr="001D1EDF" w:rsidRDefault="001D1EDF" w:rsidP="001D1EDF">
      <w:pPr>
        <w:ind w:firstLine="720"/>
        <w:rPr>
          <w:ins w:id="1763" w:author="Author" w:date="2016-08-23T16:37:00Z"/>
          <w:rFonts w:eastAsiaTheme="minorHAnsi"/>
          <w:lang w:eastAsia="en-SG"/>
        </w:rPr>
      </w:pPr>
      <w:ins w:id="1764" w:author="Author" w:date="2016-08-23T16:37:00Z">
        <w:r w:rsidRPr="001D1EDF">
          <w:rPr>
            <w:rFonts w:eastAsiaTheme="minorHAnsi"/>
            <w:lang w:eastAsia="en-SG"/>
          </w:rPr>
          <w:t xml:space="preserve">In the context of this study, though trust, reward, autonomy, and colleague support were important, the crucial determinant of their status in society, in the teachers’ eyes was their remuneration and incentives such as bonus. </w:t>
        </w:r>
      </w:ins>
    </w:p>
    <w:p w14:paraId="3EA40ADD" w14:textId="77777777" w:rsidR="001D1EDF" w:rsidRPr="001D1EDF" w:rsidRDefault="001D1EDF" w:rsidP="001D1EDF">
      <w:pPr>
        <w:ind w:firstLine="720"/>
        <w:rPr>
          <w:ins w:id="1765" w:author="Author" w:date="2016-08-23T16:37:00Z"/>
          <w:rFonts w:eastAsiaTheme="minorHAnsi"/>
          <w:lang w:eastAsia="en-SG"/>
        </w:rPr>
      </w:pPr>
      <w:ins w:id="1766" w:author="Author" w:date="2016-08-23T16:37:00Z">
        <w:r w:rsidRPr="001D1EDF">
          <w:rPr>
            <w:rFonts w:eastAsiaTheme="minorHAnsi"/>
            <w:lang w:eastAsia="en-SG"/>
          </w:rPr>
          <w:t xml:space="preserve">This is particularly a sensitive issue since in Brunei, private schools such as Excelsior paid much lower salaries than the Government schools, despite performing much better than the Government schools in every area of schooling. Private school salaries are paid by the school management whereas government school salaries are paid by the Government. Teachers in the study context feel the unfairness of being paid lower for the same job, despite working harder. Below given are teachers’ perceptions on the matter. </w:t>
        </w:r>
      </w:ins>
    </w:p>
    <w:p w14:paraId="364184D8" w14:textId="77777777" w:rsidR="001D1EDF" w:rsidRPr="001D1EDF" w:rsidRDefault="001D1EDF" w:rsidP="001D1EDF">
      <w:pPr>
        <w:ind w:left="1440" w:right="1440"/>
        <w:rPr>
          <w:ins w:id="1767" w:author="Author" w:date="2016-08-23T16:37:00Z"/>
          <w:rFonts w:eastAsiaTheme="majorEastAsia"/>
        </w:rPr>
      </w:pPr>
      <w:ins w:id="1768" w:author="Author" w:date="2016-08-23T16:37:00Z">
        <w:r w:rsidRPr="001D1EDF">
          <w:rPr>
            <w:rFonts w:eastAsiaTheme="majorEastAsia"/>
            <w:i/>
          </w:rPr>
          <w:t xml:space="preserve">“When other people come to know how much we get as a teacher, they feel pity for us.” </w:t>
        </w:r>
        <w:r w:rsidRPr="001D1EDF">
          <w:rPr>
            <w:rFonts w:eastAsiaTheme="majorEastAsia"/>
          </w:rPr>
          <w:t>(Abhay)</w:t>
        </w:r>
      </w:ins>
    </w:p>
    <w:p w14:paraId="0A923407" w14:textId="77777777" w:rsidR="001D1EDF" w:rsidRPr="001D1EDF" w:rsidRDefault="001D1EDF" w:rsidP="001D1EDF">
      <w:pPr>
        <w:ind w:left="1440" w:right="1440"/>
        <w:rPr>
          <w:ins w:id="1769" w:author="Author" w:date="2016-08-23T16:37:00Z"/>
          <w:rFonts w:eastAsiaTheme="majorEastAsia"/>
          <w:i/>
        </w:rPr>
      </w:pPr>
      <w:ins w:id="1770" w:author="Author" w:date="2016-08-23T16:37:00Z">
        <w:r w:rsidRPr="001D1EDF">
          <w:rPr>
            <w:rFonts w:eastAsiaTheme="majorEastAsia"/>
            <w:i/>
          </w:rPr>
          <w:t xml:space="preserve">“They say bonus is related to results. But I don’t think so. Now in the science dept. I have got better results than everybody else, still I am getting the lowest bonus.” </w:t>
        </w:r>
        <w:r w:rsidRPr="001D1EDF">
          <w:rPr>
            <w:rFonts w:eastAsiaTheme="majorEastAsia"/>
          </w:rPr>
          <w:t>(Lina)</w:t>
        </w:r>
      </w:ins>
    </w:p>
    <w:p w14:paraId="25E2B70D" w14:textId="77777777" w:rsidR="001D1EDF" w:rsidRPr="001D1EDF" w:rsidRDefault="001D1EDF" w:rsidP="001D1EDF">
      <w:pPr>
        <w:ind w:left="1440" w:right="1440"/>
        <w:rPr>
          <w:ins w:id="1771" w:author="Author" w:date="2016-08-23T16:37:00Z"/>
          <w:rFonts w:eastAsiaTheme="majorEastAsia"/>
          <w:i/>
        </w:rPr>
      </w:pPr>
      <w:ins w:id="1772" w:author="Author" w:date="2016-08-23T16:37:00Z">
        <w:r w:rsidRPr="001D1EDF">
          <w:rPr>
            <w:rFonts w:eastAsiaTheme="majorEastAsia"/>
            <w:i/>
          </w:rPr>
          <w:t xml:space="preserve">“In Chinese culture, some people think success as money. When I am with such people I feel ashamed to say that I am a teacher…once my students asked me ‘Teacher, your maths is so good. How come you are just a teacher?” </w:t>
        </w:r>
        <w:r w:rsidRPr="001D1EDF">
          <w:rPr>
            <w:rFonts w:eastAsiaTheme="majorEastAsia"/>
          </w:rPr>
          <w:t>(Leona).</w:t>
        </w:r>
      </w:ins>
    </w:p>
    <w:p w14:paraId="059544A5" w14:textId="77777777" w:rsidR="001D1EDF" w:rsidRPr="001D1EDF" w:rsidRDefault="001D1EDF" w:rsidP="001D1EDF">
      <w:pPr>
        <w:ind w:left="1440" w:right="1440"/>
        <w:rPr>
          <w:ins w:id="1773" w:author="Author" w:date="2016-08-23T16:37:00Z"/>
          <w:rFonts w:eastAsiaTheme="majorEastAsia"/>
        </w:rPr>
      </w:pPr>
      <w:ins w:id="1774" w:author="Author" w:date="2016-08-23T16:37:00Z">
        <w:r w:rsidRPr="001D1EDF">
          <w:rPr>
            <w:rFonts w:eastAsiaTheme="majorEastAsia"/>
            <w:i/>
          </w:rPr>
          <w:lastRenderedPageBreak/>
          <w:t>“I feel ashamed that even after doing Masters, I am just a school teacher”</w:t>
        </w:r>
        <w:r w:rsidRPr="001D1EDF">
          <w:rPr>
            <w:rFonts w:eastAsiaTheme="majorEastAsia"/>
          </w:rPr>
          <w:t>(Keerthi)</w:t>
        </w:r>
      </w:ins>
    </w:p>
    <w:p w14:paraId="4A771607" w14:textId="77777777" w:rsidR="001D1EDF" w:rsidRPr="001D1EDF" w:rsidRDefault="001D1EDF" w:rsidP="001D1EDF">
      <w:pPr>
        <w:spacing w:before="120" w:after="120"/>
        <w:ind w:left="1500" w:hanging="780"/>
        <w:outlineLvl w:val="2"/>
        <w:rPr>
          <w:ins w:id="1775" w:author="Author" w:date="2016-08-23T16:37:00Z"/>
          <w:rFonts w:eastAsiaTheme="minorHAnsi"/>
          <w:b/>
          <w:lang w:eastAsia="en-SG"/>
        </w:rPr>
      </w:pPr>
      <w:bookmarkStart w:id="1776" w:name="_Toc434628474"/>
      <w:bookmarkStart w:id="1777" w:name="_Toc434803800"/>
      <w:bookmarkStart w:id="1778" w:name="_Toc434967115"/>
      <w:ins w:id="1779" w:author="Author" w:date="2016-08-23T16:37:00Z">
        <w:r w:rsidRPr="001D1EDF">
          <w:rPr>
            <w:rFonts w:eastAsiaTheme="minorHAnsi"/>
            <w:b/>
            <w:lang w:eastAsia="en-SG"/>
          </w:rPr>
          <w:t>12.2.4 Professional growth.</w:t>
        </w:r>
        <w:bookmarkEnd w:id="1776"/>
        <w:bookmarkEnd w:id="1777"/>
        <w:bookmarkEnd w:id="1778"/>
      </w:ins>
    </w:p>
    <w:p w14:paraId="5594EB33" w14:textId="77777777" w:rsidR="001D1EDF" w:rsidRPr="001D1EDF" w:rsidRDefault="001D1EDF" w:rsidP="001D1EDF">
      <w:pPr>
        <w:ind w:firstLine="720"/>
        <w:rPr>
          <w:ins w:id="1780" w:author="Author" w:date="2016-08-23T16:37:00Z"/>
          <w:rFonts w:eastAsiaTheme="minorHAnsi"/>
          <w:lang w:eastAsia="en-SG"/>
        </w:rPr>
      </w:pPr>
      <w:ins w:id="1781" w:author="Author" w:date="2016-08-23T16:37:00Z">
        <w:r w:rsidRPr="001D1EDF">
          <w:rPr>
            <w:rFonts w:eastAsiaTheme="minorHAnsi"/>
            <w:lang w:eastAsia="en-SG"/>
          </w:rPr>
          <w:t>According to Short (1994),  professional growth refers to teachers' perceptions that the school in which they work provides growth and development opportunities continuously, and that they can hone their skills through the work life of the school. Teachers in western schools may have to design curriculum and learning material, and may have to take decisions beyond the classroom. Since teaching is not text-based, the need for learning and being up-to-date may be felt constantly. Thus the need for professional growth opportunities may be more felt in those schools, and such opportunities are more appreciated.</w:t>
        </w:r>
      </w:ins>
    </w:p>
    <w:p w14:paraId="4D0FE981" w14:textId="77777777" w:rsidR="001D1EDF" w:rsidRPr="001D1EDF" w:rsidRDefault="001D1EDF" w:rsidP="001D1EDF">
      <w:pPr>
        <w:ind w:firstLine="720"/>
        <w:rPr>
          <w:ins w:id="1782" w:author="Author" w:date="2016-08-23T16:37:00Z"/>
          <w:rFonts w:eastAsiaTheme="minorHAnsi"/>
          <w:lang w:eastAsia="en-SG"/>
        </w:rPr>
      </w:pPr>
      <w:ins w:id="1783" w:author="Author" w:date="2016-08-23T16:37:00Z">
        <w:r w:rsidRPr="001D1EDF">
          <w:rPr>
            <w:rFonts w:eastAsiaTheme="minorHAnsi"/>
            <w:lang w:eastAsia="en-SG"/>
          </w:rPr>
          <w:t xml:space="preserve">In Excelsior school also, professional development was felt to be a need by all teachers, but not to a great extent. There were teachers in the school who were not upgrading themselves but were still doing good teaching, since all they had to teach was in the textbook, the notes that some previous teachers had given, or in the answers to past year question papers. They were practically teaching for an exam, though there could be individual differences among teachers, on the degree of focus on the examination. Their need for professional growth arose only in the rare cases when a smart student asked them a question out of syllabus. Text based teaching, and readymade curricula led to less motivation to improve, since there was hardly any challenge from the syllabus, or the mostly passive students. In such a situation, informal learning from each other satisfied most of their professional needs. However, some teachers were very aware of the ill effects of teaching to the test. As teacher Abhay observed, </w:t>
        </w:r>
        <w:r w:rsidRPr="001D1EDF">
          <w:rPr>
            <w:rFonts w:eastAsiaTheme="minorHAnsi"/>
            <w:i/>
            <w:lang w:eastAsia="en-SG"/>
          </w:rPr>
          <w:t>“Teaching just for the examination is very constraining. We cannot do many things. It is bad for the teachers’ growth</w:t>
        </w:r>
        <w:r w:rsidRPr="001D1EDF">
          <w:rPr>
            <w:rFonts w:eastAsiaTheme="minorHAnsi"/>
            <w:lang w:eastAsia="en-SG"/>
          </w:rPr>
          <w:t>” (Abhay).</w:t>
        </w:r>
      </w:ins>
    </w:p>
    <w:p w14:paraId="767DDBDE" w14:textId="77777777" w:rsidR="001D1EDF" w:rsidRPr="001D1EDF" w:rsidRDefault="001D1EDF" w:rsidP="001D1EDF">
      <w:pPr>
        <w:spacing w:before="120" w:after="120"/>
        <w:ind w:left="1500" w:hanging="780"/>
        <w:outlineLvl w:val="2"/>
        <w:rPr>
          <w:ins w:id="1784" w:author="Author" w:date="2016-08-23T16:37:00Z"/>
          <w:rFonts w:eastAsiaTheme="minorHAnsi"/>
          <w:b/>
          <w:lang w:eastAsia="en-SG"/>
        </w:rPr>
      </w:pPr>
      <w:bookmarkStart w:id="1785" w:name="_Toc434628475"/>
      <w:bookmarkStart w:id="1786" w:name="_Toc434803801"/>
      <w:bookmarkStart w:id="1787" w:name="_Toc434967116"/>
      <w:ins w:id="1788" w:author="Author" w:date="2016-08-23T16:37:00Z">
        <w:r w:rsidRPr="001D1EDF">
          <w:rPr>
            <w:rFonts w:eastAsiaTheme="minorHAnsi"/>
            <w:b/>
            <w:lang w:eastAsia="en-SG"/>
          </w:rPr>
          <w:t>11.2.5 Autonomy.</w:t>
        </w:r>
        <w:bookmarkEnd w:id="1785"/>
        <w:bookmarkEnd w:id="1786"/>
        <w:bookmarkEnd w:id="1787"/>
      </w:ins>
    </w:p>
    <w:p w14:paraId="5568C3F7" w14:textId="77777777" w:rsidR="001D1EDF" w:rsidRPr="001D1EDF" w:rsidRDefault="001D1EDF" w:rsidP="001D1EDF">
      <w:pPr>
        <w:ind w:firstLine="720"/>
        <w:rPr>
          <w:ins w:id="1789" w:author="Author" w:date="2016-08-23T16:37:00Z"/>
          <w:rFonts w:eastAsiaTheme="minorHAnsi"/>
          <w:lang w:eastAsia="en-SG"/>
        </w:rPr>
      </w:pPr>
      <w:ins w:id="1790" w:author="Author" w:date="2016-08-23T16:37:00Z">
        <w:r w:rsidRPr="001D1EDF">
          <w:rPr>
            <w:rFonts w:eastAsiaTheme="minorHAnsi"/>
            <w:lang w:eastAsia="en-SG"/>
          </w:rPr>
          <w:t xml:space="preserve">Little (1995) defined teacher autonomy as teachers’ capacity to engage in self-directed teaching. Short (1994) contended that Autonomy, as a dimension of empowerment, refers to teachers believing that they have the freedom to control and make decisions about some aspects of their professional life, such as scheduling, curriculum, textbooks, and instructional planning. </w:t>
        </w:r>
      </w:ins>
    </w:p>
    <w:p w14:paraId="2F32BF5C" w14:textId="7E044B6A" w:rsidR="001D1EDF" w:rsidRPr="001D1EDF" w:rsidRDefault="001D1EDF" w:rsidP="001D1EDF">
      <w:pPr>
        <w:ind w:firstLine="720"/>
        <w:rPr>
          <w:ins w:id="1791" w:author="Author" w:date="2016-08-23T16:37:00Z"/>
          <w:rFonts w:asciiTheme="minorHAnsi" w:eastAsiaTheme="minorHAnsi" w:hAnsiTheme="minorHAnsi" w:cstheme="minorBidi"/>
          <w:color w:val="auto"/>
          <w:sz w:val="22"/>
          <w:lang w:eastAsia="en-SG"/>
        </w:rPr>
      </w:pPr>
      <w:ins w:id="1792" w:author="Author" w:date="2016-08-23T16:37:00Z">
        <w:r w:rsidRPr="001D1EDF">
          <w:rPr>
            <w:rFonts w:eastAsiaTheme="minorHAnsi"/>
            <w:lang w:eastAsia="en-SG"/>
          </w:rPr>
          <w:t xml:space="preserve">In the current study, secondary teachers at Excelsior did have instructional planning </w:t>
        </w:r>
        <w:r w:rsidRPr="001D1EDF">
          <w:rPr>
            <w:rFonts w:eastAsiaTheme="minorHAnsi"/>
            <w:i/>
            <w:lang w:eastAsia="en-SG"/>
          </w:rPr>
          <w:t xml:space="preserve">within the classroom </w:t>
        </w:r>
        <w:r w:rsidRPr="001D1EDF">
          <w:rPr>
            <w:rFonts w:eastAsiaTheme="minorHAnsi"/>
            <w:lang w:eastAsia="en-SG"/>
          </w:rPr>
          <w:t xml:space="preserve">but did not control scheduling, curriculum, or textbooks. Nor did they want to do so.  One of the teachers (teacher Adwaith) even pointed out that having a readymade </w:t>
        </w:r>
        <w:r w:rsidRPr="001D1EDF">
          <w:rPr>
            <w:rFonts w:eastAsiaTheme="minorHAnsi"/>
            <w:lang w:eastAsia="en-SG"/>
          </w:rPr>
          <w:lastRenderedPageBreak/>
          <w:t xml:space="preserve">teaching material is a blessing, since teachers can concentrate on teaching. Furthermore, he believed those who design curriculum and study material to be of good capacity and </w:t>
        </w:r>
      </w:ins>
      <w:ins w:id="1793" w:author="Author" w:date="2016-08-25T14:15:00Z">
        <w:r w:rsidR="00B1782B" w:rsidRPr="001D1EDF">
          <w:rPr>
            <w:rFonts w:eastAsiaTheme="minorHAnsi"/>
            <w:lang w:eastAsia="en-SG"/>
          </w:rPr>
          <w:t>calibre</w:t>
        </w:r>
      </w:ins>
      <w:ins w:id="1794" w:author="Author" w:date="2016-08-23T16:37:00Z">
        <w:r w:rsidRPr="001D1EDF">
          <w:rPr>
            <w:rFonts w:eastAsiaTheme="minorHAnsi"/>
            <w:lang w:eastAsia="en-SG"/>
          </w:rPr>
          <w:t>, much more capable than himself in those matters, and so better equipped to do it. Teacher Katrina also saw merits in the system.</w:t>
        </w:r>
      </w:ins>
    </w:p>
    <w:p w14:paraId="48E40416" w14:textId="77777777" w:rsidR="001D1EDF" w:rsidRPr="001D1EDF" w:rsidRDefault="001D1EDF" w:rsidP="001D1EDF">
      <w:pPr>
        <w:spacing w:before="200" w:after="160"/>
        <w:ind w:left="864" w:right="864"/>
        <w:rPr>
          <w:ins w:id="1795" w:author="Author" w:date="2016-08-23T16:37:00Z"/>
          <w:rFonts w:eastAsiaTheme="minorHAnsi"/>
          <w:i/>
          <w:iCs/>
          <w:color w:val="auto"/>
          <w:sz w:val="22"/>
          <w:szCs w:val="22"/>
          <w:lang w:val="en-US"/>
        </w:rPr>
      </w:pPr>
      <w:ins w:id="1796" w:author="Author" w:date="2016-08-23T16:37:00Z">
        <w:r w:rsidRPr="001D1EDF">
          <w:rPr>
            <w:rFonts w:eastAsiaTheme="minorHAnsi"/>
            <w:i/>
            <w:iCs/>
            <w:color w:val="auto"/>
            <w:sz w:val="22"/>
            <w:szCs w:val="22"/>
            <w:lang w:val="en-US"/>
          </w:rPr>
          <w:t xml:space="preserve">“It is quite organized if we just follow the duties given by our superiors or administrators.” </w:t>
        </w:r>
      </w:ins>
    </w:p>
    <w:p w14:paraId="6E7DADC2" w14:textId="77777777" w:rsidR="001D1EDF" w:rsidRPr="001D1EDF" w:rsidRDefault="001D1EDF" w:rsidP="001D1EDF">
      <w:pPr>
        <w:ind w:firstLine="720"/>
        <w:rPr>
          <w:ins w:id="1797" w:author="Author" w:date="2016-08-23T16:37:00Z"/>
          <w:rFonts w:asciiTheme="minorHAnsi" w:eastAsiaTheme="minorHAnsi" w:hAnsiTheme="minorHAnsi" w:cstheme="minorBidi"/>
          <w:sz w:val="22"/>
          <w:lang w:eastAsia="en-SG"/>
        </w:rPr>
      </w:pPr>
      <w:ins w:id="1798" w:author="Author" w:date="2016-08-23T16:37:00Z">
        <w:r w:rsidRPr="001D1EDF">
          <w:rPr>
            <w:rFonts w:eastAsiaTheme="minorHAnsi"/>
            <w:lang w:eastAsia="en-SG"/>
          </w:rPr>
          <w:tab/>
          <w:t xml:space="preserve">According to the </w:t>
        </w:r>
        <w:r w:rsidRPr="001D1EDF">
          <w:rPr>
            <w:rFonts w:eastAsiaTheme="minorHAnsi"/>
            <w:i/>
            <w:lang w:eastAsia="en-SG"/>
          </w:rPr>
          <w:t>Self Determination Theory</w:t>
        </w:r>
        <w:r w:rsidRPr="001D1EDF">
          <w:rPr>
            <w:rFonts w:eastAsiaTheme="minorHAnsi"/>
            <w:lang w:eastAsia="en-SG"/>
          </w:rPr>
          <w:t xml:space="preserve"> by Desi and Ryan (2000) autonomy is one of the basic psychological needs (the others are competence and relatedness) that human beings have to fulfill, in order to experience well-being and optimal functioning. The Self Determination Theory does recognize that while the basic construct holds true universally, the domains and activities of autonomous behaviours will be different in different cultures (Chirkov, 2009). The present study is in congruence with this view. The autonomy that Excelsior teachers have, or would like to have more of, is in their classroom and in dealing with their students’ life in the school, not in school-wide issues as Short (1994) contended. </w:t>
        </w:r>
      </w:ins>
    </w:p>
    <w:p w14:paraId="667FEFA6" w14:textId="77777777" w:rsidR="001D1EDF" w:rsidRPr="001D1EDF" w:rsidRDefault="001D1EDF" w:rsidP="001D1EDF">
      <w:pPr>
        <w:spacing w:before="120" w:after="120"/>
        <w:ind w:firstLine="720"/>
        <w:outlineLvl w:val="2"/>
        <w:rPr>
          <w:ins w:id="1799" w:author="Author" w:date="2016-08-23T16:37:00Z"/>
          <w:rFonts w:eastAsiaTheme="majorEastAsia"/>
          <w:b/>
        </w:rPr>
      </w:pPr>
      <w:bookmarkStart w:id="1800" w:name="_Toc434628476"/>
      <w:bookmarkStart w:id="1801" w:name="_Toc434803802"/>
      <w:bookmarkStart w:id="1802" w:name="_Toc434967117"/>
      <w:ins w:id="1803" w:author="Author" w:date="2016-08-23T16:37:00Z">
        <w:r w:rsidRPr="001D1EDF">
          <w:rPr>
            <w:rFonts w:eastAsiaTheme="majorEastAsia"/>
            <w:b/>
          </w:rPr>
          <w:t>11.2.6 Self-efficacy.</w:t>
        </w:r>
        <w:bookmarkEnd w:id="1800"/>
        <w:bookmarkEnd w:id="1801"/>
        <w:bookmarkEnd w:id="1802"/>
      </w:ins>
    </w:p>
    <w:p w14:paraId="55199D07" w14:textId="77777777" w:rsidR="001D1EDF" w:rsidRPr="001D1EDF" w:rsidRDefault="001D1EDF" w:rsidP="001D1EDF">
      <w:pPr>
        <w:ind w:firstLine="720"/>
        <w:rPr>
          <w:ins w:id="1804" w:author="Author" w:date="2016-08-23T16:37:00Z"/>
          <w:rFonts w:eastAsia="Times New Roman"/>
          <w:lang w:eastAsia="en-SG"/>
        </w:rPr>
      </w:pPr>
      <w:ins w:id="1805" w:author="Author" w:date="2016-08-23T16:37:00Z">
        <w:r w:rsidRPr="001D1EDF">
          <w:rPr>
            <w:rFonts w:eastAsiaTheme="minorHAnsi"/>
            <w:lang w:eastAsia="en-SG"/>
          </w:rPr>
          <w:t xml:space="preserve">Another dimension of teacher empowerment that looks different in this cultural context is self-efficacy. According to Short (1994) self-efficacy is </w:t>
        </w:r>
        <w:r w:rsidRPr="001D1EDF">
          <w:rPr>
            <w:rFonts w:eastAsia="Times New Roman"/>
            <w:lang w:eastAsia="en-SG"/>
          </w:rPr>
          <w:t>“teachers' perceptions that they have the skills and ability to help students learn, are competent in building effective programs for students, and can effect changes in student learning “ (p.3).It is the firm belief that one can successfully carry out the behaviour required, to produce certain outcomes, according to Bandura, (1977), who introduced the concept.  Self-efficacy has the dimensions of magnitude, generality and strength. Bandura further explains, “..</w:t>
        </w:r>
        <w:r w:rsidRPr="001D1EDF">
          <w:rPr>
            <w:rFonts w:eastAsiaTheme="minorHAnsi"/>
            <w:lang w:eastAsia="en-SG"/>
          </w:rPr>
          <w:t xml:space="preserve">when tasks are ordered in level of difficulty, the efficacy expectations of different individuals may be limited to the simpler tasks, extend to moderately difficult ones, or include even the most taxing performances….”( P.194). Also, self-efficacy beliefs could be limited to particular behaviours, or more generalized behaviours. Furthermore, there can be weak or strong efficacy expectations. Therefore, Bandura asserts, “An adequate expectancy analysis, therefore, requires detailed assessment of the magnitude, generality, and strength of efficacy expectations commensurate with the precision with which behavioral processes are measured” (p. 194). Lin and Gorrell (2001) argued that cultural </w:t>
        </w:r>
        <w:r w:rsidRPr="001D1EDF">
          <w:rPr>
            <w:rFonts w:eastAsiaTheme="minorHAnsi"/>
            <w:lang w:eastAsia="en-SG"/>
          </w:rPr>
          <w:lastRenderedPageBreak/>
          <w:t>differences significantly affected self-efficacy perceptions since in different cultures, teachers’ roles were perceived differently.</w:t>
        </w:r>
      </w:ins>
    </w:p>
    <w:p w14:paraId="52A9FAB2" w14:textId="77777777" w:rsidR="001D1EDF" w:rsidRPr="001D1EDF" w:rsidRDefault="001D1EDF" w:rsidP="001D1EDF">
      <w:pPr>
        <w:ind w:firstLine="720"/>
        <w:rPr>
          <w:ins w:id="1806" w:author="Author" w:date="2016-08-23T16:37:00Z"/>
          <w:rFonts w:eastAsiaTheme="minorHAnsi"/>
          <w:szCs w:val="20"/>
          <w:lang w:eastAsia="en-SG"/>
        </w:rPr>
      </w:pPr>
      <w:ins w:id="1807" w:author="Author" w:date="2016-08-23T16:37:00Z">
        <w:r w:rsidRPr="001D1EDF">
          <w:rPr>
            <w:rFonts w:eastAsiaTheme="minorHAnsi"/>
            <w:lang w:eastAsia="en-SG"/>
          </w:rPr>
          <w:t xml:space="preserve">There are vast differences in teaching practices, environments, what is taught and who is taught, between the schooling system in the west and in Asian countries, which may influence teachers’ understandings about their roles and responsibilities (Ho &amp; Hau, 2004). </w:t>
        </w:r>
        <w:r w:rsidRPr="001D1EDF">
          <w:rPr>
            <w:rFonts w:eastAsiaTheme="minorHAnsi"/>
            <w:szCs w:val="20"/>
            <w:lang w:eastAsia="en-SG"/>
          </w:rPr>
          <w:t xml:space="preserve">If the teacher understands the text and can teach in a way students understand, and if their students perform well in the examination, teachers in Excelsior may say that their knowledge of the subject and teaching capacity are high. Thus, self-efficacy beliefs may stem from a thorough knowledge of the text, acquired by teaching the same text for years together, as well as the capability to teach particular sets of students so well as to enable them to perform well in examinations. </w:t>
        </w:r>
      </w:ins>
    </w:p>
    <w:p w14:paraId="5E0360BE" w14:textId="4FB3B7A7" w:rsidR="001D1EDF" w:rsidRPr="001D1EDF" w:rsidRDefault="001D1EDF" w:rsidP="001D1EDF">
      <w:pPr>
        <w:ind w:firstLine="720"/>
        <w:rPr>
          <w:ins w:id="1808" w:author="Author" w:date="2016-08-23T16:37:00Z"/>
          <w:rFonts w:eastAsiaTheme="minorHAnsi"/>
          <w:lang w:eastAsia="en-SG"/>
        </w:rPr>
      </w:pPr>
      <w:ins w:id="1809" w:author="Author" w:date="2016-08-23T16:37:00Z">
        <w:r w:rsidRPr="001D1EDF">
          <w:rPr>
            <w:rFonts w:eastAsiaTheme="minorHAnsi"/>
            <w:lang w:eastAsia="en-SG"/>
          </w:rPr>
          <w:t xml:space="preserve">The tasks that are involved in the daily life of a teacher in a western country like the United States and what is expected of him/her, drastically differ from those of Asian teachers, in planning, teaching and post teaching activities (Fang &amp; Gopinathan, 2009).  Self-efficacy may take on an entirely different meaning here. For example, one of the items for self-efficacy measurement in the ‘School Participant Empowerment Scale’ ( Short, 1992 ), is </w:t>
        </w:r>
        <w:r w:rsidRPr="001D1EDF">
          <w:rPr>
            <w:rFonts w:eastAsiaTheme="minorHAnsi"/>
            <w:i/>
            <w:lang w:eastAsia="en-SG"/>
          </w:rPr>
          <w:t xml:space="preserve">I have a strong knowledge base in the areas in which I teach. </w:t>
        </w:r>
        <w:r w:rsidRPr="001D1EDF">
          <w:rPr>
            <w:rFonts w:eastAsiaTheme="minorHAnsi"/>
            <w:lang w:eastAsia="en-SG"/>
          </w:rPr>
          <w:t xml:space="preserve">What constitutes </w:t>
        </w:r>
        <w:r w:rsidRPr="001D1EDF">
          <w:rPr>
            <w:rFonts w:eastAsiaTheme="minorHAnsi"/>
            <w:i/>
            <w:lang w:eastAsia="en-SG"/>
          </w:rPr>
          <w:t xml:space="preserve">a strong </w:t>
        </w:r>
      </w:ins>
      <w:ins w:id="1810" w:author="Author" w:date="2016-08-25T14:16:00Z">
        <w:r w:rsidR="00B1782B" w:rsidRPr="001D1EDF">
          <w:rPr>
            <w:rFonts w:eastAsiaTheme="minorHAnsi"/>
            <w:i/>
            <w:lang w:eastAsia="en-SG"/>
          </w:rPr>
          <w:t>database</w:t>
        </w:r>
      </w:ins>
      <w:ins w:id="1811" w:author="Author" w:date="2016-08-23T16:37:00Z">
        <w:r w:rsidRPr="001D1EDF">
          <w:rPr>
            <w:rFonts w:eastAsiaTheme="minorHAnsi"/>
            <w:i/>
            <w:lang w:eastAsia="en-SG"/>
          </w:rPr>
          <w:t>,</w:t>
        </w:r>
        <w:r w:rsidRPr="001D1EDF">
          <w:rPr>
            <w:rFonts w:eastAsiaTheme="minorHAnsi"/>
            <w:lang w:eastAsia="en-SG"/>
          </w:rPr>
          <w:t xml:space="preserve"> may differ greatly between countries and culture. The Psychological Empowerment scale (Spreitzer, 1995), has the following item </w:t>
        </w:r>
        <w:r w:rsidRPr="001D1EDF">
          <w:rPr>
            <w:rFonts w:eastAsiaTheme="minorHAnsi"/>
            <w:i/>
            <w:lang w:eastAsia="en-SG"/>
          </w:rPr>
          <w:t>I have mastered the skills necessary for my job</w:t>
        </w:r>
        <w:r w:rsidRPr="001D1EDF">
          <w:rPr>
            <w:rFonts w:eastAsiaTheme="minorHAnsi"/>
            <w:lang w:eastAsia="en-SG"/>
          </w:rPr>
          <w:t xml:space="preserve"> as one the items to measure self-efficacy. Again, </w:t>
        </w:r>
        <w:r w:rsidRPr="001D1EDF">
          <w:rPr>
            <w:rFonts w:eastAsiaTheme="minorHAnsi"/>
            <w:i/>
            <w:lang w:eastAsia="en-SG"/>
          </w:rPr>
          <w:t>the skills necessary for my job</w:t>
        </w:r>
        <w:r w:rsidRPr="001D1EDF">
          <w:rPr>
            <w:rFonts w:eastAsiaTheme="minorHAnsi"/>
            <w:lang w:eastAsia="en-SG"/>
          </w:rPr>
          <w:t xml:space="preserve">, may not be the same in their magnitude, generality and strength (Bandura, 1977). </w:t>
        </w:r>
      </w:ins>
    </w:p>
    <w:p w14:paraId="42A3504F" w14:textId="77777777" w:rsidR="001D1EDF" w:rsidRPr="001D1EDF" w:rsidRDefault="001D1EDF" w:rsidP="001D1EDF">
      <w:pPr>
        <w:ind w:firstLine="720"/>
        <w:rPr>
          <w:ins w:id="1812" w:author="Author" w:date="2016-08-23T16:37:00Z"/>
          <w:rFonts w:eastAsiaTheme="minorHAnsi"/>
          <w:lang w:eastAsia="en-SG"/>
        </w:rPr>
      </w:pPr>
      <w:ins w:id="1813" w:author="Author" w:date="2016-08-23T16:37:00Z">
        <w:r w:rsidRPr="001D1EDF">
          <w:rPr>
            <w:rFonts w:eastAsiaTheme="minorHAnsi"/>
            <w:lang w:eastAsia="en-SG"/>
          </w:rPr>
          <w:t xml:space="preserve">In this study, all the teachers, excepting two, reported high self-efficacy beliefs, in teaching, subject knowledge and class management. However, for reasons cited in the previous paragraph, a ‘high’ self- efficacy belief may not mean the same in both Asian and Western contexts. </w:t>
        </w:r>
      </w:ins>
    </w:p>
    <w:p w14:paraId="0E4CC723" w14:textId="77777777" w:rsidR="001D1EDF" w:rsidRPr="001D1EDF" w:rsidRDefault="001D1EDF" w:rsidP="001D1EDF">
      <w:pPr>
        <w:spacing w:before="120" w:after="120"/>
        <w:ind w:left="1500" w:hanging="780"/>
        <w:outlineLvl w:val="2"/>
        <w:rPr>
          <w:ins w:id="1814" w:author="Author" w:date="2016-08-23T16:37:00Z"/>
          <w:rFonts w:eastAsiaTheme="minorHAnsi"/>
          <w:b/>
          <w:lang w:eastAsia="en-SG"/>
        </w:rPr>
      </w:pPr>
      <w:bookmarkStart w:id="1815" w:name="_Toc434628477"/>
      <w:bookmarkStart w:id="1816" w:name="_Toc434803803"/>
      <w:bookmarkStart w:id="1817" w:name="_Toc434967118"/>
      <w:ins w:id="1818" w:author="Author" w:date="2016-08-23T16:37:00Z">
        <w:r w:rsidRPr="001D1EDF">
          <w:rPr>
            <w:rFonts w:eastAsiaTheme="minorHAnsi"/>
            <w:b/>
            <w:lang w:eastAsia="en-SG"/>
          </w:rPr>
          <w:t>11.2.7   Self-empowerment and self-disempowerment</w:t>
        </w:r>
        <w:bookmarkEnd w:id="1815"/>
        <w:bookmarkEnd w:id="1816"/>
        <w:bookmarkEnd w:id="1817"/>
      </w:ins>
    </w:p>
    <w:p w14:paraId="3280346D" w14:textId="77777777" w:rsidR="001D1EDF" w:rsidRPr="001D1EDF" w:rsidRDefault="001D1EDF" w:rsidP="001D1EDF">
      <w:pPr>
        <w:ind w:firstLine="720"/>
        <w:rPr>
          <w:ins w:id="1819" w:author="Author" w:date="2016-08-23T16:37:00Z"/>
          <w:rFonts w:eastAsiaTheme="minorHAnsi"/>
          <w:lang w:eastAsia="en-SG"/>
        </w:rPr>
      </w:pPr>
      <w:ins w:id="1820" w:author="Author" w:date="2016-08-23T16:37:00Z">
        <w:r w:rsidRPr="001D1EDF">
          <w:rPr>
            <w:rFonts w:eastAsiaTheme="minorHAnsi"/>
            <w:lang w:eastAsia="en-SG"/>
          </w:rPr>
          <w:t xml:space="preserve">An unexpected, but found to be valid observation was that however empowerment-impeding the school environment may be, some teachers were doing excellent teaching. In fact, Excelsior was still one of the best schools in the country. On closer discussions, I found that these teachers carried on teaching well, because of their inner values, beliefs and dispositions that drove them to do so. For example, one of the participating teachers told me, </w:t>
        </w:r>
      </w:ins>
    </w:p>
    <w:p w14:paraId="7B68019A" w14:textId="77777777" w:rsidR="001D1EDF" w:rsidRPr="001D1EDF" w:rsidRDefault="001D1EDF" w:rsidP="001D1EDF">
      <w:pPr>
        <w:ind w:left="1440" w:right="1440"/>
        <w:rPr>
          <w:ins w:id="1821" w:author="Author" w:date="2016-08-23T16:37:00Z"/>
          <w:rFonts w:eastAsiaTheme="majorEastAsia"/>
          <w:i/>
          <w:lang w:val="en-US"/>
        </w:rPr>
      </w:pPr>
      <w:ins w:id="1822" w:author="Author" w:date="2016-08-23T16:37:00Z">
        <w:r w:rsidRPr="001D1EDF">
          <w:rPr>
            <w:rFonts w:eastAsiaTheme="majorEastAsia"/>
            <w:i/>
          </w:rPr>
          <w:lastRenderedPageBreak/>
          <w:t>“Nobody has said anything or appreciated me. But I continue my work in the same sincere spirit, maybe because of my loyalty to the profession. So I am continuing my work. As a teacher I think it is my duty and I do it.”</w:t>
        </w:r>
      </w:ins>
    </w:p>
    <w:p w14:paraId="60126023" w14:textId="77777777" w:rsidR="001D1EDF" w:rsidRPr="001D1EDF" w:rsidRDefault="001D1EDF" w:rsidP="001D1EDF">
      <w:pPr>
        <w:ind w:firstLine="720"/>
        <w:rPr>
          <w:ins w:id="1823" w:author="Author" w:date="2016-08-23T16:37:00Z"/>
          <w:rFonts w:eastAsiaTheme="minorHAnsi"/>
          <w:lang w:eastAsia="en-SG"/>
        </w:rPr>
      </w:pPr>
      <w:ins w:id="1824" w:author="Author" w:date="2016-08-23T16:37:00Z">
        <w:r w:rsidRPr="001D1EDF">
          <w:rPr>
            <w:rFonts w:eastAsiaTheme="minorHAnsi"/>
            <w:lang w:eastAsia="en-SG"/>
          </w:rPr>
          <w:t xml:space="preserve">Conversely, those teachers who had weaker values, beliefs and dispositions were more prone to be affected by the empowerment-impeding elements in the school environment. It appeared that they had internalized the negative aspects of the school environment so much that they had come to accept it and be resigned to it. Some teachers, like teacher Adwaith, had accepted it, and moved on to do what he could, despite the environment. </w:t>
        </w:r>
      </w:ins>
    </w:p>
    <w:p w14:paraId="3BFF0DD6" w14:textId="77777777" w:rsidR="001D1EDF" w:rsidRPr="001D1EDF" w:rsidRDefault="001D1EDF" w:rsidP="001D1EDF">
      <w:pPr>
        <w:ind w:left="1440" w:right="1440"/>
        <w:rPr>
          <w:ins w:id="1825" w:author="Author" w:date="2016-08-23T16:37:00Z"/>
          <w:rFonts w:eastAsiaTheme="majorEastAsia"/>
          <w:i/>
        </w:rPr>
      </w:pPr>
      <w:ins w:id="1826" w:author="Author" w:date="2016-08-23T16:37:00Z">
        <w:r w:rsidRPr="001D1EDF">
          <w:rPr>
            <w:rFonts w:eastAsiaTheme="majorEastAsia"/>
            <w:i/>
          </w:rPr>
          <w:t>“In this kind of a situation, we don’t even think about what we don’t have. It doesn’t occur to us…You are talking about empowerment. There is not even such a concept here… In a situation where it does not and will not happen, even such an idea will not come to us. We don’t even think about it. Because the environment is not conducive for such things to happen, such things are out of our heads” (teacher Adwaith)</w:t>
        </w:r>
      </w:ins>
    </w:p>
    <w:p w14:paraId="42C28C88" w14:textId="77777777" w:rsidR="001D1EDF" w:rsidRPr="001D1EDF" w:rsidRDefault="001D1EDF" w:rsidP="001D1EDF">
      <w:pPr>
        <w:ind w:firstLine="720"/>
        <w:rPr>
          <w:ins w:id="1827" w:author="Author" w:date="2016-08-23T16:37:00Z"/>
          <w:rFonts w:eastAsiaTheme="minorHAnsi"/>
          <w:lang w:eastAsia="en-SG"/>
        </w:rPr>
      </w:pPr>
      <w:ins w:id="1828" w:author="Author" w:date="2016-08-23T16:37:00Z">
        <w:r w:rsidRPr="001D1EDF">
          <w:rPr>
            <w:rFonts w:eastAsiaTheme="minorHAnsi"/>
            <w:lang w:eastAsia="en-SG"/>
          </w:rPr>
          <w:t>However, this teacher was not demoralized, as he further said,</w:t>
        </w:r>
      </w:ins>
    </w:p>
    <w:p w14:paraId="3C960351" w14:textId="77777777" w:rsidR="001D1EDF" w:rsidRPr="001D1EDF" w:rsidRDefault="001D1EDF" w:rsidP="001D1EDF">
      <w:pPr>
        <w:ind w:left="1440" w:right="1440"/>
        <w:rPr>
          <w:ins w:id="1829" w:author="Author" w:date="2016-08-23T16:37:00Z"/>
          <w:rFonts w:eastAsiaTheme="majorEastAsia"/>
          <w:i/>
        </w:rPr>
      </w:pPr>
      <w:ins w:id="1830" w:author="Author" w:date="2016-08-23T16:37:00Z">
        <w:r w:rsidRPr="001D1EDF">
          <w:rPr>
            <w:rFonts w:eastAsiaTheme="majorEastAsia"/>
            <w:i/>
          </w:rPr>
          <w:t>“Even though there are many demotivating situations now, there is still meaning in teaching…., I still think it is a very valuable profession. Very meaningful profession…</w:t>
        </w:r>
        <w:r w:rsidRPr="001D1EDF">
          <w:rPr>
            <w:rFonts w:eastAsiaTheme="majorEastAsia"/>
            <w:i/>
            <w:lang w:val="en-US"/>
          </w:rPr>
          <w:t>I haven’t had any negative feelings about being a teacher.”</w:t>
        </w:r>
        <w:r w:rsidRPr="001D1EDF">
          <w:rPr>
            <w:rFonts w:eastAsiaTheme="majorEastAsia"/>
            <w:i/>
          </w:rPr>
          <w:t xml:space="preserve"> (teacher Adwaith) </w:t>
        </w:r>
      </w:ins>
    </w:p>
    <w:p w14:paraId="6209FFF5" w14:textId="77777777" w:rsidR="001D1EDF" w:rsidRPr="001D1EDF" w:rsidRDefault="001D1EDF" w:rsidP="001D1EDF">
      <w:pPr>
        <w:ind w:firstLine="720"/>
        <w:rPr>
          <w:ins w:id="1831" w:author="Author" w:date="2016-08-23T16:37:00Z"/>
          <w:rFonts w:eastAsiaTheme="minorHAnsi"/>
          <w:lang w:eastAsia="en-SG"/>
        </w:rPr>
      </w:pPr>
      <w:ins w:id="1832" w:author="Author" w:date="2016-08-23T16:37:00Z">
        <w:r w:rsidRPr="001D1EDF">
          <w:rPr>
            <w:rFonts w:eastAsiaTheme="minorHAnsi"/>
            <w:lang w:eastAsia="en-SG"/>
          </w:rPr>
          <w:t>However, some other teachers could not seem to make the critical transition from being affected by the environment, to ignoring it and carrying on teaching despite the obstacles. Teacher Leona spoke of her lack of motivation due to negative experiences with the administration.</w:t>
        </w:r>
      </w:ins>
    </w:p>
    <w:p w14:paraId="34AD496C" w14:textId="77777777" w:rsidR="001D1EDF" w:rsidRPr="001D1EDF" w:rsidRDefault="001D1EDF" w:rsidP="001D1EDF">
      <w:pPr>
        <w:ind w:left="1440" w:right="1440"/>
        <w:rPr>
          <w:ins w:id="1833" w:author="Author" w:date="2016-08-23T16:37:00Z"/>
          <w:rFonts w:eastAsiaTheme="majorEastAsia"/>
          <w:i/>
        </w:rPr>
      </w:pPr>
      <w:ins w:id="1834" w:author="Author" w:date="2016-08-23T16:37:00Z">
        <w:r w:rsidRPr="001D1EDF">
          <w:rPr>
            <w:rFonts w:eastAsiaTheme="majorEastAsia"/>
            <w:i/>
          </w:rPr>
          <w:t xml:space="preserve">“Earlier I used to put in 150 percent effort to teach … now I put in only  80 to 100 percent only.  Sometimes I put in only 80% because I need some time to rest…This kind of dullness is because of demotivation from some people. … …  I need some appreciation. This year because of my bad experiences I didn’t even try out </w:t>
        </w:r>
        <w:r w:rsidRPr="001D1EDF">
          <w:rPr>
            <w:rFonts w:eastAsiaTheme="majorEastAsia"/>
            <w:i/>
          </w:rPr>
          <w:lastRenderedPageBreak/>
          <w:t>innovative methods in my classes. Because of my bad experiences.” (Teacher Leona)</w:t>
        </w:r>
      </w:ins>
    </w:p>
    <w:p w14:paraId="76E691E4" w14:textId="77777777" w:rsidR="001D1EDF" w:rsidRPr="001D1EDF" w:rsidRDefault="001D1EDF" w:rsidP="001D1EDF">
      <w:pPr>
        <w:ind w:firstLine="720"/>
        <w:rPr>
          <w:ins w:id="1835" w:author="Author" w:date="2016-08-23T16:37:00Z"/>
          <w:rFonts w:eastAsiaTheme="minorHAnsi"/>
          <w:lang w:eastAsia="en-SG"/>
        </w:rPr>
      </w:pPr>
      <w:ins w:id="1836" w:author="Author" w:date="2016-08-23T16:37:00Z">
        <w:r w:rsidRPr="001D1EDF">
          <w:rPr>
            <w:rFonts w:eastAsiaTheme="minorHAnsi"/>
            <w:lang w:eastAsia="en-SG"/>
          </w:rPr>
          <w:t>A few teachers, such as Jason, felt his experiences to be more facilitating of empowerment than impeding. In his case, there were positive experiences all along.</w:t>
        </w:r>
      </w:ins>
    </w:p>
    <w:p w14:paraId="0677D9FB" w14:textId="77777777" w:rsidR="001D1EDF" w:rsidRPr="001D1EDF" w:rsidRDefault="001D1EDF" w:rsidP="001D1EDF">
      <w:pPr>
        <w:ind w:left="1440" w:right="1440"/>
        <w:rPr>
          <w:ins w:id="1837" w:author="Author" w:date="2016-08-23T16:37:00Z"/>
          <w:rFonts w:eastAsiaTheme="majorEastAsia"/>
          <w:i/>
        </w:rPr>
      </w:pPr>
      <w:ins w:id="1838" w:author="Author" w:date="2016-08-23T16:37:00Z">
        <w:r w:rsidRPr="001D1EDF">
          <w:rPr>
            <w:rFonts w:eastAsiaTheme="majorEastAsia"/>
            <w:i/>
          </w:rPr>
          <w:t>“I continued here only because the Dean (of Studies) helped me. I had problems expressing myself in English…The Dean told me how I can overcome those difficulties. Otherwise after the probation period I would have gone back to India. He told me my drawbacks, and how to change. That is why I have come this far…I have never thought about being the Secondary Supervisor…I feel they recognised me because I have the capability. If I had performed badly, they would have sent me away…They would have felt that I am doing good work. That may be the reason. Anyway it is a recognition of my capability” (teacher Jason).</w:t>
        </w:r>
      </w:ins>
    </w:p>
    <w:p w14:paraId="3EF2394A" w14:textId="77777777" w:rsidR="001D1EDF" w:rsidRPr="001D1EDF" w:rsidRDefault="001D1EDF" w:rsidP="001D1EDF">
      <w:pPr>
        <w:ind w:firstLine="720"/>
        <w:rPr>
          <w:ins w:id="1839" w:author="Author" w:date="2016-08-23T16:37:00Z"/>
          <w:rFonts w:eastAsiaTheme="minorHAnsi"/>
          <w:lang w:eastAsia="en-SG"/>
        </w:rPr>
      </w:pPr>
      <w:ins w:id="1840" w:author="Author" w:date="2016-08-23T16:37:00Z">
        <w:r w:rsidRPr="001D1EDF">
          <w:rPr>
            <w:rFonts w:eastAsiaTheme="minorHAnsi"/>
            <w:lang w:eastAsia="en-SG"/>
          </w:rPr>
          <w:t xml:space="preserve">Teacher Jason did speak about some experiences from colleagues that had made him almost leave the job, but he overcame those with a self-enforced positive attitude. </w:t>
        </w:r>
      </w:ins>
    </w:p>
    <w:p w14:paraId="6D8CB42E" w14:textId="77777777" w:rsidR="001D1EDF" w:rsidRPr="001D1EDF" w:rsidRDefault="001D1EDF" w:rsidP="001D1EDF">
      <w:pPr>
        <w:ind w:firstLine="720"/>
        <w:rPr>
          <w:ins w:id="1841" w:author="Author" w:date="2016-08-23T16:37:00Z"/>
          <w:rFonts w:eastAsiaTheme="minorHAnsi"/>
          <w:lang w:eastAsia="en-SG"/>
        </w:rPr>
      </w:pPr>
      <w:ins w:id="1842" w:author="Author" w:date="2016-08-23T16:37:00Z">
        <w:r w:rsidRPr="001D1EDF">
          <w:rPr>
            <w:rFonts w:eastAsiaTheme="minorHAnsi"/>
            <w:lang w:eastAsia="en-SG"/>
          </w:rPr>
          <w:t xml:space="preserve">Thus, I found that the individual teacher’s values, beliefs and dispositions made the ultimate difference in deciding whether a teacher would be empowered or disempowered in a particular school environment. </w:t>
        </w:r>
      </w:ins>
    </w:p>
    <w:p w14:paraId="49E942EB" w14:textId="77777777" w:rsidR="001D1EDF" w:rsidRPr="001D1EDF" w:rsidRDefault="001D1EDF" w:rsidP="001D1EDF">
      <w:pPr>
        <w:spacing w:before="120" w:after="120"/>
        <w:ind w:left="1500" w:hanging="780"/>
        <w:outlineLvl w:val="2"/>
        <w:rPr>
          <w:ins w:id="1843" w:author="Author" w:date="2016-08-23T16:37:00Z"/>
          <w:rFonts w:eastAsiaTheme="minorHAnsi"/>
          <w:b/>
          <w:lang w:eastAsia="en-SG"/>
        </w:rPr>
      </w:pPr>
      <w:bookmarkStart w:id="1844" w:name="_Toc434628478"/>
      <w:bookmarkStart w:id="1845" w:name="_Toc434803804"/>
      <w:bookmarkStart w:id="1846" w:name="_Toc434967119"/>
      <w:ins w:id="1847" w:author="Author" w:date="2016-08-23T16:37:00Z">
        <w:r w:rsidRPr="001D1EDF">
          <w:rPr>
            <w:rFonts w:eastAsiaTheme="minorHAnsi"/>
            <w:b/>
            <w:lang w:eastAsia="en-SG"/>
          </w:rPr>
          <w:t>11.2.8 Students and parents affecting teacher empowerment.</w:t>
        </w:r>
        <w:bookmarkEnd w:id="1844"/>
        <w:bookmarkEnd w:id="1845"/>
        <w:bookmarkEnd w:id="1846"/>
      </w:ins>
    </w:p>
    <w:p w14:paraId="14B9151B" w14:textId="77777777" w:rsidR="001D1EDF" w:rsidRPr="001D1EDF" w:rsidRDefault="001D1EDF" w:rsidP="001D1EDF">
      <w:pPr>
        <w:ind w:firstLine="720"/>
        <w:rPr>
          <w:ins w:id="1848" w:author="Author" w:date="2016-08-23T16:37:00Z"/>
          <w:rFonts w:eastAsiaTheme="minorHAnsi"/>
          <w:lang w:eastAsia="en-SG"/>
        </w:rPr>
      </w:pPr>
      <w:ins w:id="1849" w:author="Author" w:date="2016-08-23T16:37:00Z">
        <w:r w:rsidRPr="001D1EDF">
          <w:rPr>
            <w:rFonts w:eastAsiaTheme="minorHAnsi"/>
            <w:lang w:eastAsia="en-SG"/>
          </w:rPr>
          <w:t xml:space="preserve">The second unexpected finding was that students and to a much lesser extent, their parents, had a role in teacher empowerment and disempowerment.  During the study, it emerged that teachers time and again referred to students and parents (the latter to a much lesser extent than the former), as a significant factor in empowerment facilitation/ impediment. This was a surprising finding, one which may be taken as an example of what Agar (2006) calls the </w:t>
        </w:r>
        <w:r w:rsidRPr="001D1EDF">
          <w:rPr>
            <w:rFonts w:eastAsiaTheme="minorHAnsi"/>
            <w:i/>
            <w:lang w:eastAsia="en-SG"/>
          </w:rPr>
          <w:t>abductive logic</w:t>
        </w:r>
        <w:r w:rsidRPr="001D1EDF">
          <w:rPr>
            <w:rFonts w:eastAsiaTheme="minorHAnsi"/>
            <w:lang w:eastAsia="en-SG"/>
          </w:rPr>
          <w:t xml:space="preserve"> that characterizes ethnography. </w:t>
        </w:r>
      </w:ins>
    </w:p>
    <w:p w14:paraId="1B6B5738" w14:textId="77777777" w:rsidR="001D1EDF" w:rsidRPr="001D1EDF" w:rsidRDefault="001D1EDF" w:rsidP="001D1EDF">
      <w:pPr>
        <w:ind w:firstLine="720"/>
        <w:rPr>
          <w:ins w:id="1850" w:author="Author" w:date="2016-08-23T16:37:00Z"/>
          <w:rFonts w:eastAsiaTheme="minorHAnsi"/>
          <w:lang w:eastAsia="en-SG"/>
        </w:rPr>
      </w:pPr>
      <w:ins w:id="1851" w:author="Author" w:date="2016-08-23T16:37:00Z">
        <w:r w:rsidRPr="001D1EDF">
          <w:rPr>
            <w:rFonts w:eastAsiaTheme="minorHAnsi"/>
            <w:lang w:eastAsia="en-SG"/>
          </w:rPr>
          <w:t xml:space="preserve">A review of literature on teacher-student relationships in multicultural classes by Brok and Levy (2005) concluded that there is consistent association between ethnicity and students’ perceptions of teachers. For example, according to Evans, Baskerville, Wynn-Williams and Gillet (2014), ethnic Chinese students invariably have respect for teachers. In Confucian cultures, school is seen as an extension of family, and the teacher-student relationship is an </w:t>
        </w:r>
        <w:r w:rsidRPr="001D1EDF">
          <w:rPr>
            <w:rFonts w:eastAsiaTheme="minorHAnsi"/>
            <w:lang w:eastAsia="en-SG"/>
          </w:rPr>
          <w:lastRenderedPageBreak/>
          <w:t>extension of the mother-child bond (Kim &amp;Park, 2008). Ho (in Chen, 2006) pointed out that</w:t>
        </w:r>
        <w:r w:rsidRPr="001D1EDF">
          <w:rPr>
            <w:rFonts w:ascii="TimesNewRomanPSMT" w:eastAsiaTheme="minorHAnsi" w:hAnsi="TimesNewRomanPSMT" w:cs="TimesNewRomanPSMT"/>
            <w:sz w:val="20"/>
            <w:lang w:eastAsia="en-SG"/>
          </w:rPr>
          <w:t xml:space="preserve"> “</w:t>
        </w:r>
        <w:r w:rsidRPr="001D1EDF">
          <w:rPr>
            <w:rFonts w:eastAsiaTheme="minorHAnsi"/>
            <w:lang w:eastAsia="en-SG"/>
          </w:rPr>
          <w:t>in the Chinese classroom, the teacher’s authority ensures that they can control the classroom and teach better, but after class teachers will make use of every opportunity to establish a warm and affectionate relationship with their students, which is not common in the West” (p.2). In the western culture, teacher-student relationship was more professional (Grant, Stronge, Xu, Popp, Sun &amp; Little, 2014). This could be the reason for the dimension of students and their parents to be absent from existing literature on teacher empowerment, most of which is in the western context.</w:t>
        </w:r>
      </w:ins>
    </w:p>
    <w:p w14:paraId="313649AD" w14:textId="77777777" w:rsidR="001D1EDF" w:rsidRPr="00866B6A" w:rsidDel="001D1EDF" w:rsidRDefault="001D1EDF">
      <w:pPr>
        <w:spacing w:before="240" w:after="120"/>
        <w:rPr>
          <w:ins w:id="1852" w:author="user" w:date="2016-08-15T10:12:00Z"/>
          <w:del w:id="1853" w:author="Author" w:date="2016-08-23T16:37:00Z"/>
          <w:rFonts w:eastAsiaTheme="minorHAnsi" w:cstheme="minorBidi"/>
          <w:iCs/>
          <w:color w:val="auto"/>
          <w:lang w:eastAsia="en-SG"/>
        </w:rPr>
        <w:pPrChange w:id="1854" w:author="Author" w:date="2016-08-23T16:37:00Z">
          <w:pPr>
            <w:spacing w:before="240" w:after="120"/>
            <w:ind w:left="720"/>
          </w:pPr>
        </w:pPrChange>
      </w:pPr>
    </w:p>
    <w:p w14:paraId="418D8887" w14:textId="77777777" w:rsidR="002A3B92" w:rsidRDefault="002A3B92">
      <w:pPr>
        <w:rPr>
          <w:b/>
        </w:rPr>
      </w:pPr>
    </w:p>
    <w:p w14:paraId="6DBB7A8F" w14:textId="77777777" w:rsidR="002A3B92" w:rsidRPr="002A3B92" w:rsidRDefault="002A3B92" w:rsidP="002A3B92">
      <w:pPr>
        <w:spacing w:after="160"/>
        <w:ind w:firstLine="720"/>
        <w:rPr>
          <w:ins w:id="1855" w:author="user" w:date="2016-08-15T10:10:00Z"/>
          <w:rFonts w:eastAsiaTheme="minorHAnsi"/>
          <w:color w:val="auto"/>
          <w:lang w:val="en-US"/>
        </w:rPr>
      </w:pPr>
      <w:ins w:id="1856" w:author="user" w:date="2016-08-15T10:10:00Z">
        <w:r w:rsidRPr="002A3B92">
          <w:rPr>
            <w:rFonts w:eastAsiaTheme="minorHAnsi"/>
            <w:color w:val="auto"/>
            <w:lang w:val="en-US"/>
          </w:rPr>
          <w:t xml:space="preserve">In summary, </w:t>
        </w:r>
      </w:ins>
    </w:p>
    <w:p w14:paraId="4C599FC8" w14:textId="77777777" w:rsidR="002A3B92" w:rsidRPr="002A3B92" w:rsidRDefault="002A3B92" w:rsidP="002A3B92">
      <w:pPr>
        <w:numPr>
          <w:ilvl w:val="0"/>
          <w:numId w:val="11"/>
        </w:numPr>
        <w:spacing w:after="160"/>
        <w:contextualSpacing/>
        <w:rPr>
          <w:ins w:id="1857" w:author="user" w:date="2016-08-15T10:10:00Z"/>
          <w:rFonts w:eastAsiaTheme="majorEastAsia"/>
        </w:rPr>
      </w:pPr>
      <w:ins w:id="1858" w:author="user" w:date="2016-08-15T10:10:00Z">
        <w:r w:rsidRPr="002A3B92">
          <w:rPr>
            <w:rFonts w:eastAsiaTheme="majorEastAsia"/>
            <w:i/>
          </w:rPr>
          <w:t>Teacher empowerment is a self-driven phenomenon.</w:t>
        </w:r>
        <w:r w:rsidRPr="002A3B92">
          <w:rPr>
            <w:rFonts w:eastAsiaTheme="majorEastAsia"/>
          </w:rPr>
          <w:t xml:space="preserve"> A facilitative environment to teacher empowerment can be created by school leaders, colleagues, students and parents. Teachers’ capacity and the availability of resources are necessary to realize empowered behaviour of teachers.</w:t>
        </w:r>
      </w:ins>
    </w:p>
    <w:p w14:paraId="2553A1C9" w14:textId="77777777" w:rsidR="002A3B92" w:rsidRPr="002A3B92" w:rsidRDefault="002A3B92" w:rsidP="002A3B92">
      <w:pPr>
        <w:ind w:firstLine="720"/>
        <w:rPr>
          <w:ins w:id="1859" w:author="user" w:date="2016-08-15T10:10:00Z"/>
          <w:rFonts w:eastAsiaTheme="minorHAnsi"/>
          <w:lang w:eastAsia="en-SG"/>
        </w:rPr>
      </w:pPr>
      <w:ins w:id="1860" w:author="user" w:date="2016-08-15T10:10:00Z">
        <w:r w:rsidRPr="002A3B92">
          <w:rPr>
            <w:rFonts w:eastAsiaTheme="minorHAnsi"/>
            <w:lang w:eastAsia="en-SG"/>
          </w:rPr>
          <w:t>This is congruent with existing literature. Schwarzer, Bloom and Shono (2006) categorically stated that no one can empower another person: we can only give a facilitative environment for self-empowerment so that a person may be encouraged to empower himself.. Pham &amp; Renshaw (2013), in the context of encouraging Asian teachers to adopt student-centred teaching, observed that conducting workshops for teachers is useless unless teachers changed their beliefs and conceptions about teaching.  Raths (2001) contended that teacher education will not be of much use if it does not modify teachers’ beliefs about what good teaching look like.</w:t>
        </w:r>
      </w:ins>
    </w:p>
    <w:p w14:paraId="1472659A" w14:textId="77777777" w:rsidR="002A3B92" w:rsidRPr="002A3B92" w:rsidRDefault="002A3B92" w:rsidP="002A3B92">
      <w:pPr>
        <w:numPr>
          <w:ilvl w:val="0"/>
          <w:numId w:val="11"/>
        </w:numPr>
        <w:spacing w:after="160"/>
        <w:contextualSpacing/>
        <w:rPr>
          <w:ins w:id="1861" w:author="user" w:date="2016-08-15T10:10:00Z"/>
          <w:rFonts w:eastAsiaTheme="majorEastAsia"/>
        </w:rPr>
      </w:pPr>
      <w:ins w:id="1862" w:author="user" w:date="2016-08-15T10:10:00Z">
        <w:r w:rsidRPr="002A3B92">
          <w:rPr>
            <w:rFonts w:eastAsiaTheme="majorEastAsia"/>
            <w:i/>
          </w:rPr>
          <w:t>The contextual culture decides the nature, and the character of empowerment that can possibly happen in a particular setting</w:t>
        </w:r>
        <w:r w:rsidRPr="002A3B92">
          <w:rPr>
            <w:rFonts w:eastAsiaTheme="majorEastAsia"/>
          </w:rPr>
          <w:t xml:space="preserve">. In the context of this study, in view of the prevailing culture, teacher empowerment can happen if it does not try to change the power relations in the school. It may happen in the form of delegation of authority and responsibilities to teachers, by the Principal, who will still have supreme power in the school. Dimensions such as participative decision making, autonomy, self-efficacy, professional growth and status, all dimensions of the teacher empowerment construct from the west, have different meanings in the contextual culture of this study. </w:t>
        </w:r>
      </w:ins>
    </w:p>
    <w:p w14:paraId="03B086A9" w14:textId="77777777" w:rsidR="002A3B92" w:rsidRPr="002A3B92" w:rsidRDefault="002A3B92" w:rsidP="002A3B92">
      <w:pPr>
        <w:ind w:firstLine="720"/>
        <w:rPr>
          <w:ins w:id="1863" w:author="user" w:date="2016-08-15T10:10:00Z"/>
          <w:rFonts w:eastAsiaTheme="minorHAnsi"/>
          <w:lang w:eastAsia="en-SG"/>
        </w:rPr>
      </w:pPr>
      <w:ins w:id="1864" w:author="user" w:date="2016-08-15T10:10:00Z">
        <w:r w:rsidRPr="002A3B92">
          <w:rPr>
            <w:rFonts w:eastAsiaTheme="minorHAnsi"/>
            <w:lang w:eastAsia="en-SG"/>
          </w:rPr>
          <w:lastRenderedPageBreak/>
          <w:t>Theoretical and empirical studies have emerged in recent times that agree with this view. For example, Wursten and Jacobs (2013), argued:</w:t>
        </w:r>
      </w:ins>
    </w:p>
    <w:p w14:paraId="262AC056" w14:textId="77777777" w:rsidR="002A3B92" w:rsidRPr="002A3B92" w:rsidRDefault="002A3B92" w:rsidP="002A3B92">
      <w:pPr>
        <w:spacing w:before="240" w:after="120"/>
        <w:ind w:left="720"/>
        <w:rPr>
          <w:ins w:id="1865" w:author="user" w:date="2016-08-15T10:10:00Z"/>
          <w:rFonts w:eastAsiaTheme="minorHAnsi" w:cstheme="minorBidi"/>
          <w:iCs/>
          <w:color w:val="auto"/>
          <w:lang w:eastAsia="en-SG"/>
        </w:rPr>
      </w:pPr>
      <w:ins w:id="1866" w:author="user" w:date="2016-08-15T10:10:00Z">
        <w:r w:rsidRPr="002A3B92">
          <w:rPr>
            <w:rFonts w:eastAsiaTheme="minorHAnsi" w:cstheme="minorBidi"/>
            <w:iCs/>
            <w:color w:val="auto"/>
            <w:lang w:eastAsia="en-SG"/>
          </w:rPr>
          <w:t>“In High power distance cultures, empowerment and autonomy is not impossible, but it must take the form of clearly-defined delegation. The level of autonomy would be clearly defined and limited within a very strict set of mandates. If things happen that are not foreseen by their mandate, schools would not be allowed to act independently to respond to the new situation. They would be required to go back up the chain of authority and ask for instructions first” (p.19).</w:t>
        </w:r>
      </w:ins>
    </w:p>
    <w:p w14:paraId="51216CE5" w14:textId="77777777" w:rsidR="002A3B92" w:rsidRPr="002A3B92" w:rsidRDefault="002A3B92" w:rsidP="002A3B92">
      <w:pPr>
        <w:ind w:firstLine="720"/>
        <w:rPr>
          <w:ins w:id="1867" w:author="user" w:date="2016-08-15T10:10:00Z"/>
          <w:rFonts w:eastAsiaTheme="minorHAnsi"/>
          <w:lang w:eastAsia="en-SG"/>
        </w:rPr>
      </w:pPr>
      <w:ins w:id="1868" w:author="user" w:date="2016-08-15T10:10:00Z">
        <w:r w:rsidRPr="002A3B92">
          <w:rPr>
            <w:rFonts w:eastAsiaTheme="minorHAnsi"/>
            <w:lang w:eastAsia="en-SG"/>
          </w:rPr>
          <w:t xml:space="preserve">In a recent study by Liu and Feng (2015) that explored the experiences in China with borrowing the idea of flipped classrooms (FC) from the United States, called for more cultural sensitivity and studies of compatibility of such ‘best practices’ borrowed from a foreign culture. </w:t>
        </w:r>
      </w:ins>
    </w:p>
    <w:p w14:paraId="0A5B7C3D" w14:textId="77777777" w:rsidR="002A3B92" w:rsidRPr="002A3B92" w:rsidRDefault="002A3B92" w:rsidP="002A3B92">
      <w:pPr>
        <w:keepNext/>
        <w:keepLines/>
        <w:spacing w:before="240" w:after="120"/>
        <w:contextualSpacing/>
        <w:outlineLvl w:val="1"/>
        <w:rPr>
          <w:ins w:id="1869" w:author="user" w:date="2016-08-15T10:10:00Z"/>
          <w:rFonts w:eastAsiaTheme="minorHAnsi" w:cstheme="minorBidi"/>
          <w:b/>
          <w:lang w:eastAsia="en-SG"/>
        </w:rPr>
      </w:pPr>
      <w:bookmarkStart w:id="1870" w:name="_Toc434628481"/>
      <w:bookmarkStart w:id="1871" w:name="_Toc434803807"/>
      <w:bookmarkStart w:id="1872" w:name="_Toc437371712"/>
      <w:ins w:id="1873" w:author="user" w:date="2016-08-15T10:10:00Z">
        <w:r w:rsidRPr="002A3B92">
          <w:rPr>
            <w:rFonts w:eastAsiaTheme="minorHAnsi" w:cstheme="minorBidi"/>
            <w:b/>
            <w:lang w:eastAsia="en-SG"/>
          </w:rPr>
          <w:t>11.6 Implications</w:t>
        </w:r>
        <w:bookmarkEnd w:id="1870"/>
        <w:bookmarkEnd w:id="1871"/>
        <w:bookmarkEnd w:id="1872"/>
      </w:ins>
    </w:p>
    <w:p w14:paraId="72B9EAFA" w14:textId="77777777" w:rsidR="002A3B92" w:rsidRPr="002A3B92" w:rsidRDefault="002A3B92" w:rsidP="002A3B92">
      <w:pPr>
        <w:ind w:firstLine="720"/>
        <w:rPr>
          <w:ins w:id="1874" w:author="user" w:date="2016-08-15T10:10:00Z"/>
          <w:rFonts w:eastAsiaTheme="minorHAnsi"/>
          <w:lang w:eastAsia="en-SG"/>
        </w:rPr>
      </w:pPr>
      <w:ins w:id="1875" w:author="user" w:date="2016-08-15T10:10:00Z">
        <w:r w:rsidRPr="002A3B92">
          <w:rPr>
            <w:rFonts w:eastAsiaTheme="minorHAnsi"/>
            <w:lang w:eastAsia="en-SG"/>
          </w:rPr>
          <w:t xml:space="preserve">A theoretical implication of the study is that studying phenomena in a culture different from the one in which the major theoretical work on the phenomena has been done, is problematic, and demands intercultural sensitivity, the “ability to discriminate and experience relevant cultural differences” (Hammer, Bennett &amp; Wiseman, 2003).  If not, or if concepts from a Western culture are borrowed and used as a lens to study the same phenomena in a different culture, the study will run the risk of incorrect results and conclusions. Also, it should be accepted that universally acceptable educational improvements can be achieved in different ways by different countries. One example is given by Wursten and Jacobs (2013) who cites the case of Finland and Korea, showing excellent improvement in education. However, both countries have achieved it in different ways according to the differing cultures: Finland with a system that is student centred, and with teachers as facilitators and South Korea with a system that is teacher centred, and teacher-controlled. </w:t>
        </w:r>
      </w:ins>
    </w:p>
    <w:p w14:paraId="61786936" w14:textId="77777777" w:rsidR="002A3B92" w:rsidRPr="002A3B92" w:rsidRDefault="002A3B92" w:rsidP="002A3B92">
      <w:pPr>
        <w:ind w:firstLine="720"/>
        <w:rPr>
          <w:ins w:id="1876" w:author="user" w:date="2016-08-15T10:07:00Z"/>
          <w:rFonts w:eastAsiaTheme="minorHAnsi"/>
          <w:lang w:eastAsia="en-SG"/>
        </w:rPr>
      </w:pPr>
      <w:ins w:id="1877" w:author="user" w:date="2016-08-15T10:07:00Z">
        <w:r w:rsidRPr="002A3B92">
          <w:rPr>
            <w:rFonts w:eastAsiaTheme="minorHAnsi"/>
            <w:lang w:eastAsia="en-SG"/>
          </w:rPr>
          <w:t>Also, an instrument developed as a result of empirical studies in a particular culture, may not be suited for use in a different culture, because of the differences in the implicit assumptions and meanings of dimensions involved. A case in point in the School Participant Empowering Scale, that was developed by Short and Rinehart (1992). If teacher empowerment in a western country and an Asian country are compared using this scale, the results may not be reflective of reality.</w:t>
        </w:r>
      </w:ins>
    </w:p>
    <w:p w14:paraId="63692823" w14:textId="77777777" w:rsidR="002A3B92" w:rsidRPr="002A3B92" w:rsidRDefault="002A3B92" w:rsidP="002A3B92">
      <w:pPr>
        <w:spacing w:after="160"/>
        <w:ind w:firstLine="720"/>
        <w:rPr>
          <w:ins w:id="1878" w:author="user" w:date="2016-08-15T10:07:00Z"/>
          <w:rFonts w:eastAsiaTheme="minorHAnsi"/>
          <w:color w:val="auto"/>
          <w:szCs w:val="20"/>
          <w:lang w:val="en-US"/>
        </w:rPr>
      </w:pPr>
      <w:ins w:id="1879" w:author="user" w:date="2016-08-15T10:07:00Z">
        <w:r w:rsidRPr="002A3B92">
          <w:rPr>
            <w:rFonts w:eastAsiaTheme="minorHAnsi"/>
            <w:color w:val="auto"/>
            <w:szCs w:val="20"/>
            <w:lang w:val="en-US"/>
          </w:rPr>
          <w:lastRenderedPageBreak/>
          <w:t xml:space="preserve">A methodological implication for researchers is that with distributed leadership becoming more widespread in schools, the term school leaders will have to include Heads of Departments, Section supervisors, Deans of Studies and Vice principal. Similarly, existing literature abounds with studies on empowering leadership, but the other agents in a school are largely under researched. Colleagues, students and their parents do play a role in teacher empowerment. The most important role in empowering a teacher is the teacher her/himself. </w:t>
        </w:r>
      </w:ins>
    </w:p>
    <w:p w14:paraId="5435B9A7" w14:textId="77777777" w:rsidR="002A3B92" w:rsidRPr="002A3B92" w:rsidRDefault="002A3B92" w:rsidP="002A3B92">
      <w:pPr>
        <w:spacing w:after="160"/>
        <w:ind w:firstLine="720"/>
        <w:rPr>
          <w:ins w:id="1880" w:author="user" w:date="2016-08-15T10:07:00Z"/>
          <w:rFonts w:eastAsiaTheme="minorHAnsi"/>
          <w:color w:val="auto"/>
          <w:szCs w:val="20"/>
          <w:lang w:val="en-US"/>
        </w:rPr>
      </w:pPr>
      <w:ins w:id="1881" w:author="user" w:date="2016-08-15T10:07:00Z">
        <w:r w:rsidRPr="002A3B92">
          <w:rPr>
            <w:rFonts w:eastAsiaTheme="minorHAnsi"/>
            <w:color w:val="auto"/>
            <w:szCs w:val="20"/>
            <w:lang w:val="en-US"/>
          </w:rPr>
          <w:t xml:space="preserve">A practical implication of the study is that in a multi-cultural setting such as Excelsior in this study, any initiative will have to proceed after ensuring acceptance from all the ethnic groups involved. Ensuring just Heads of Departments’ acceptance may not mean that all teachers accept a particular initiative. Furthermore, the study results also imply that universally accepted educational improvements. </w:t>
        </w:r>
      </w:ins>
    </w:p>
    <w:p w14:paraId="2C202DEF" w14:textId="77777777" w:rsidR="002A3B92" w:rsidRPr="002A3B92" w:rsidRDefault="002A3B92" w:rsidP="002A3B92">
      <w:pPr>
        <w:keepNext/>
        <w:keepLines/>
        <w:spacing w:before="120" w:after="120"/>
        <w:outlineLvl w:val="1"/>
        <w:rPr>
          <w:ins w:id="1882" w:author="user" w:date="2016-08-15T10:07:00Z"/>
          <w:rFonts w:eastAsiaTheme="majorEastAsia"/>
          <w:b/>
        </w:rPr>
      </w:pPr>
      <w:bookmarkStart w:id="1883" w:name="_Toc434628482"/>
      <w:bookmarkStart w:id="1884" w:name="_Toc434803808"/>
      <w:bookmarkStart w:id="1885" w:name="_Toc437371713"/>
      <w:ins w:id="1886" w:author="user" w:date="2016-08-15T10:07:00Z">
        <w:r w:rsidRPr="002A3B92">
          <w:rPr>
            <w:rFonts w:eastAsiaTheme="majorEastAsia"/>
            <w:b/>
          </w:rPr>
          <w:t>11.7 Recommendations for future researchers and practitioners</w:t>
        </w:r>
        <w:bookmarkEnd w:id="1883"/>
        <w:bookmarkEnd w:id="1884"/>
        <w:bookmarkEnd w:id="1885"/>
      </w:ins>
    </w:p>
    <w:p w14:paraId="698F03BC" w14:textId="30F040CD" w:rsidR="002A3B92" w:rsidRPr="002A3B92" w:rsidRDefault="00D16DCD" w:rsidP="002A3B92">
      <w:pPr>
        <w:spacing w:after="160"/>
        <w:ind w:firstLine="720"/>
        <w:rPr>
          <w:ins w:id="1887" w:author="user" w:date="2016-08-15T10:07:00Z"/>
          <w:rFonts w:eastAsiaTheme="minorHAnsi"/>
          <w:color w:val="auto"/>
          <w:szCs w:val="20"/>
          <w:lang w:val="en-US"/>
        </w:rPr>
      </w:pPr>
      <w:ins w:id="1888" w:author="user" w:date="2016-08-15T10:07:00Z">
        <w:r>
          <w:rPr>
            <w:rFonts w:eastAsiaTheme="minorHAnsi"/>
            <w:color w:val="auto"/>
            <w:szCs w:val="20"/>
            <w:lang w:val="en-US"/>
          </w:rPr>
          <w:t>A</w:t>
        </w:r>
        <w:r w:rsidR="002A3B92" w:rsidRPr="002A3B92">
          <w:rPr>
            <w:rFonts w:eastAsiaTheme="minorHAnsi"/>
            <w:color w:val="auto"/>
            <w:szCs w:val="20"/>
            <w:lang w:val="en-US"/>
          </w:rPr>
          <w:t xml:space="preserve"> study of this nature becomes meaningful only when, among other things, it makes recommendations for improving the scenario of empowerment. These are “recommendations” for all those players and stakeholders who are responsible to ensure teacher-empowerment.</w:t>
        </w:r>
      </w:ins>
    </w:p>
    <w:p w14:paraId="2E8F424D" w14:textId="77777777" w:rsidR="002A3B92" w:rsidRPr="002A3B92" w:rsidRDefault="002A3B92" w:rsidP="002A3B92">
      <w:pPr>
        <w:spacing w:after="160"/>
        <w:ind w:firstLine="720"/>
        <w:rPr>
          <w:ins w:id="1889" w:author="user" w:date="2016-08-15T10:07:00Z"/>
          <w:rFonts w:eastAsiaTheme="minorHAnsi"/>
          <w:i/>
          <w:color w:val="auto"/>
          <w:szCs w:val="20"/>
          <w:lang w:val="en-US"/>
        </w:rPr>
      </w:pPr>
      <w:ins w:id="1890" w:author="user" w:date="2016-08-15T10:07:00Z">
        <w:r w:rsidRPr="002A3B92">
          <w:rPr>
            <w:rFonts w:eastAsiaTheme="minorHAnsi"/>
            <w:i/>
            <w:color w:val="auto"/>
            <w:szCs w:val="20"/>
            <w:lang w:val="en-US"/>
          </w:rPr>
          <w:t>For future researchers</w:t>
        </w:r>
      </w:ins>
    </w:p>
    <w:p w14:paraId="48EF593E" w14:textId="77777777" w:rsidR="002A3B92" w:rsidRPr="002A3B92" w:rsidRDefault="002A3B92" w:rsidP="002A3B92">
      <w:pPr>
        <w:spacing w:after="160"/>
        <w:ind w:firstLine="720"/>
        <w:rPr>
          <w:ins w:id="1891" w:author="user" w:date="2016-08-15T10:07:00Z"/>
          <w:rFonts w:eastAsiaTheme="minorHAnsi"/>
          <w:color w:val="auto"/>
          <w:szCs w:val="20"/>
          <w:lang w:val="en-US"/>
        </w:rPr>
      </w:pPr>
      <w:ins w:id="1892" w:author="user" w:date="2016-08-15T10:07:00Z">
        <w:r w:rsidRPr="002A3B92">
          <w:rPr>
            <w:rFonts w:eastAsiaTheme="minorHAnsi"/>
            <w:color w:val="auto"/>
            <w:szCs w:val="20"/>
            <w:lang w:val="en-US"/>
          </w:rPr>
          <w:t>Future research is needed in Brunei Darussalam itself, in all schools and particularly in Government schools, to study the empowerment dynamics, using suitable qualitative methods. Qualitative methods are recommended because there is not much known about the teacher empowerment scenario that exists in this culture yet. Such studies will build a solid knowledge base for teacher empowerment in Brunei Darussalam, and help to develop healthy practices for teacher empowerment. After that, there can be quantitative studies,  that assess the quality of teacher empowerment in different schools, and design appropriate intervention measures.</w:t>
        </w:r>
        <w:r w:rsidRPr="002A3B92">
          <w:rPr>
            <w:rFonts w:asciiTheme="minorHAnsi" w:eastAsiaTheme="minorHAnsi" w:hAnsiTheme="minorHAnsi" w:cstheme="minorBidi"/>
            <w:color w:val="auto"/>
            <w:sz w:val="22"/>
            <w:lang w:val="en-US"/>
          </w:rPr>
          <w:t xml:space="preserve"> </w:t>
        </w:r>
        <w:r w:rsidRPr="002A3B92">
          <w:rPr>
            <w:rFonts w:eastAsiaTheme="minorHAnsi"/>
            <w:color w:val="auto"/>
            <w:szCs w:val="20"/>
            <w:lang w:val="en-US"/>
          </w:rPr>
          <w:t>Researchers can also develop designs for short ‘action research’ which are in the nature of highly practical organization development (OD) interventions.</w:t>
        </w:r>
      </w:ins>
    </w:p>
    <w:p w14:paraId="213F6E20" w14:textId="77777777" w:rsidR="002A3B92" w:rsidRPr="002A3B92" w:rsidRDefault="002A3B92" w:rsidP="002A3B92">
      <w:pPr>
        <w:spacing w:after="160"/>
        <w:ind w:firstLine="720"/>
        <w:rPr>
          <w:ins w:id="1893" w:author="user" w:date="2016-08-15T10:07:00Z"/>
          <w:rFonts w:eastAsiaTheme="minorHAnsi"/>
          <w:i/>
          <w:color w:val="auto"/>
          <w:szCs w:val="20"/>
          <w:lang w:val="en-US"/>
        </w:rPr>
      </w:pPr>
      <w:ins w:id="1894" w:author="user" w:date="2016-08-15T10:07:00Z">
        <w:r w:rsidRPr="002A3B92">
          <w:rPr>
            <w:rFonts w:eastAsiaTheme="minorHAnsi"/>
            <w:i/>
            <w:color w:val="auto"/>
            <w:szCs w:val="20"/>
            <w:lang w:val="en-US"/>
          </w:rPr>
          <w:t>For practitioners</w:t>
        </w:r>
      </w:ins>
    </w:p>
    <w:p w14:paraId="197089DC" w14:textId="77777777" w:rsidR="002A3B92" w:rsidRPr="002A3B92" w:rsidRDefault="002A3B92" w:rsidP="002A3B92">
      <w:pPr>
        <w:ind w:firstLine="720"/>
        <w:rPr>
          <w:ins w:id="1895" w:author="user" w:date="2016-08-15T10:07:00Z"/>
          <w:rFonts w:eastAsiaTheme="minorHAnsi"/>
          <w:lang w:eastAsia="en-SG"/>
        </w:rPr>
      </w:pPr>
      <w:ins w:id="1896" w:author="user" w:date="2016-08-15T10:07:00Z">
        <w:r w:rsidRPr="002A3B92">
          <w:rPr>
            <w:rFonts w:eastAsiaTheme="minorHAnsi"/>
            <w:lang w:eastAsia="en-SG"/>
          </w:rPr>
          <w:t xml:space="preserve">First, for leaders in education, Board of Directors in private schools and policy makers, I recommend that there should be strategies to reduce teacher attrition, and teacher burnout, as notable scholars in education (e.g. Darling-Hammond, 2010) advocate. An important issue here </w:t>
        </w:r>
        <w:r w:rsidRPr="002A3B92">
          <w:rPr>
            <w:rFonts w:eastAsiaTheme="minorHAnsi"/>
            <w:lang w:eastAsia="en-SG"/>
          </w:rPr>
          <w:lastRenderedPageBreak/>
          <w:t xml:space="preserve">is the low remuneration and low quality living conditions of private school teachers. Teacher empowerment will be empty rhetoric, if teachers do not earn what they deserve, and there are no increments corresponding to experience. </w:t>
        </w:r>
      </w:ins>
    </w:p>
    <w:p w14:paraId="0D65744C" w14:textId="77777777" w:rsidR="002A3B92" w:rsidRPr="002A3B92" w:rsidRDefault="002A3B92" w:rsidP="002A3B92">
      <w:pPr>
        <w:ind w:firstLine="720"/>
        <w:rPr>
          <w:ins w:id="1897" w:author="user" w:date="2016-08-15T10:07:00Z"/>
          <w:rFonts w:eastAsiaTheme="minorHAnsi"/>
          <w:lang w:eastAsia="en-SG"/>
        </w:rPr>
      </w:pPr>
      <w:ins w:id="1898" w:author="user" w:date="2016-08-15T10:07:00Z">
        <w:r w:rsidRPr="002A3B92">
          <w:rPr>
            <w:rFonts w:eastAsiaTheme="minorHAnsi"/>
            <w:lang w:eastAsia="en-SG"/>
          </w:rPr>
          <w:t>Secondly, the school leadership should possess a learning attitude. The leadership, including the Board of Directors, Principal, and the middle management should ‘learn to lead.’ For this, a practical suggestion is that every year, they should invest at least two days in a Review and Planning session. This is to examine whether the projected vision and mission are being realized; if they are not, why not; how can they be better realized, etc.</w:t>
        </w:r>
      </w:ins>
    </w:p>
    <w:p w14:paraId="198B2693" w14:textId="58A3E0D0" w:rsidR="002A3B92" w:rsidRPr="002A3B92" w:rsidRDefault="002A3B92" w:rsidP="002A3B92">
      <w:pPr>
        <w:ind w:firstLine="720"/>
        <w:rPr>
          <w:ins w:id="1899" w:author="user" w:date="2016-08-15T10:07:00Z"/>
          <w:rFonts w:eastAsiaTheme="minorHAnsi"/>
          <w:lang w:eastAsia="en-SG"/>
        </w:rPr>
      </w:pPr>
      <w:ins w:id="1900" w:author="user" w:date="2016-08-15T10:07:00Z">
        <w:r w:rsidRPr="002A3B92">
          <w:rPr>
            <w:rFonts w:eastAsiaTheme="minorHAnsi"/>
            <w:lang w:eastAsia="en-SG"/>
          </w:rPr>
          <w:t xml:space="preserve">Finally, </w:t>
        </w:r>
      </w:ins>
      <w:ins w:id="1901" w:author="user" w:date="2016-08-22T10:58:00Z">
        <w:r w:rsidR="00E029F6">
          <w:rPr>
            <w:rFonts w:eastAsiaTheme="minorHAnsi"/>
            <w:lang w:eastAsia="en-SG"/>
          </w:rPr>
          <w:t xml:space="preserve">in </w:t>
        </w:r>
      </w:ins>
      <w:ins w:id="1902" w:author="user" w:date="2016-08-15T10:07:00Z">
        <w:r w:rsidRPr="002A3B92">
          <w:rPr>
            <w:rFonts w:eastAsiaTheme="minorHAnsi"/>
            <w:lang w:eastAsia="en-SG"/>
          </w:rPr>
          <w:t>teacher education programmes, there could be modules included which assess and align teachers’ inner selves with a conducive or receptive state towards empowerment facilitation. In the training for school leaders, there could be modules on behaviours that a leader might adopt that facilitates teacher empowerment.</w:t>
        </w:r>
        <w:r w:rsidRPr="002A3B92">
          <w:rPr>
            <w:rFonts w:asciiTheme="minorHAnsi" w:eastAsiaTheme="minorHAnsi" w:hAnsiTheme="minorHAnsi" w:cstheme="minorBidi"/>
            <w:sz w:val="22"/>
            <w:lang w:eastAsia="en-SG"/>
          </w:rPr>
          <w:t xml:space="preserve"> </w:t>
        </w:r>
        <w:r w:rsidRPr="002A3B92">
          <w:rPr>
            <w:rFonts w:eastAsiaTheme="minorHAnsi"/>
            <w:lang w:eastAsia="en-SG"/>
          </w:rPr>
          <w:t>Psychologist William James said, “The greatest discovery of my generation is that by altering attitudes, we can alter lives.” The beliefs of teachers that influence their attitudes to themselves, students, school and the environment can be changed through effective psychological training interventions. Excelsior, and schools like excelsior, should implement such training programmes for teachers. Researchers and academic leaders need to devote time and attention for developing effective training interventions which can lead to personal changes and team spirit to help teachers rise above narrow prejudices.</w:t>
        </w:r>
      </w:ins>
    </w:p>
    <w:p w14:paraId="0A538DE7" w14:textId="77777777" w:rsidR="002A3B92" w:rsidRPr="002A3B92" w:rsidRDefault="002A3B92" w:rsidP="002A3B92">
      <w:pPr>
        <w:keepNext/>
        <w:keepLines/>
        <w:spacing w:before="240" w:after="120"/>
        <w:contextualSpacing/>
        <w:outlineLvl w:val="1"/>
        <w:rPr>
          <w:ins w:id="1903" w:author="user" w:date="2016-08-15T10:07:00Z"/>
          <w:rFonts w:eastAsiaTheme="minorHAnsi" w:cstheme="minorBidi"/>
          <w:b/>
          <w:lang w:eastAsia="en-SG"/>
        </w:rPr>
      </w:pPr>
      <w:ins w:id="1904" w:author="user" w:date="2016-08-15T10:07:00Z">
        <w:r w:rsidRPr="002A3B92">
          <w:rPr>
            <w:rFonts w:eastAsiaTheme="minorHAnsi" w:cstheme="minorBidi"/>
            <w:b/>
            <w:lang w:eastAsia="en-SG"/>
          </w:rPr>
          <w:t xml:space="preserve"> </w:t>
        </w:r>
        <w:bookmarkStart w:id="1905" w:name="_Toc434628483"/>
        <w:bookmarkStart w:id="1906" w:name="_Toc434803809"/>
        <w:bookmarkStart w:id="1907" w:name="_Toc437371714"/>
        <w:r w:rsidRPr="002A3B92">
          <w:rPr>
            <w:rFonts w:eastAsiaTheme="minorHAnsi" w:cstheme="minorBidi"/>
            <w:b/>
            <w:lang w:eastAsia="en-SG"/>
          </w:rPr>
          <w:t>11.8</w:t>
        </w:r>
        <w:r w:rsidRPr="002A3B92">
          <w:rPr>
            <w:rFonts w:eastAsiaTheme="minorHAnsi" w:cstheme="minorBidi"/>
            <w:b/>
            <w:lang w:eastAsia="en-SG"/>
          </w:rPr>
          <w:tab/>
          <w:t>Conclusion</w:t>
        </w:r>
        <w:bookmarkEnd w:id="1905"/>
        <w:bookmarkEnd w:id="1906"/>
        <w:bookmarkEnd w:id="1907"/>
      </w:ins>
    </w:p>
    <w:p w14:paraId="427788BF" w14:textId="77777777" w:rsidR="002A3B92" w:rsidRPr="002A3B92" w:rsidRDefault="002A3B92" w:rsidP="002A3B92">
      <w:pPr>
        <w:ind w:firstLine="720"/>
        <w:rPr>
          <w:ins w:id="1908" w:author="user" w:date="2016-08-15T10:07:00Z"/>
          <w:rFonts w:eastAsiaTheme="minorHAnsi"/>
          <w:lang w:eastAsia="en-SG"/>
        </w:rPr>
      </w:pPr>
      <w:ins w:id="1909" w:author="user" w:date="2016-08-15T10:07:00Z">
        <w:r w:rsidRPr="002A3B92">
          <w:rPr>
            <w:rFonts w:eastAsiaTheme="minorHAnsi"/>
            <w:lang w:eastAsia="en-SG"/>
          </w:rPr>
          <w:t xml:space="preserve">Teacher empowerment has both intrinsic and instrumental value for educators and students. Yochim (2004) asserted that “the most serious impediment to positive change in teaching is not the limited ability of teachers, but, rather, the failure of the system to truly empower them in a rapidly changing environment.” The challenging task here, as Yochim (2004) continued later, “is to take a model of teacher empowerment that has been developed largely in the industrialized western democracies and assess its applicability in an indisputably different context.” It is found in this that, indeed, in the contextual culture of Excelsior school, and in similar contexts, teacher empowerment, as it stands now in existing literature, </w:t>
        </w:r>
        <w:r w:rsidRPr="002A3B92">
          <w:rPr>
            <w:rFonts w:eastAsiaTheme="minorHAnsi"/>
            <w:i/>
            <w:lang w:eastAsia="en-SG"/>
          </w:rPr>
          <w:t xml:space="preserve">is not applicable. </w:t>
        </w:r>
        <w:r w:rsidRPr="002A3B92">
          <w:rPr>
            <w:rFonts w:eastAsiaTheme="minorHAnsi"/>
            <w:lang w:eastAsia="en-SG"/>
          </w:rPr>
          <w:t xml:space="preserve">This conclusion has been reached before in other disciplines (see Klidas, 2002), in the last decade. In teacher empowerment research itself, some Asian studies do mention the cultural misfit and explore it to an extent (e.g. Liu &amp; Feng, 2015), but does not provide empirical support. </w:t>
        </w:r>
      </w:ins>
    </w:p>
    <w:p w14:paraId="7EC5D934" w14:textId="77777777" w:rsidR="002A3B92" w:rsidRPr="002A3B92" w:rsidRDefault="002A3B92" w:rsidP="002A3B92">
      <w:pPr>
        <w:ind w:firstLine="720"/>
        <w:rPr>
          <w:ins w:id="1910" w:author="user" w:date="2016-08-15T10:07:00Z"/>
          <w:rFonts w:eastAsiaTheme="minorHAnsi"/>
          <w:lang w:eastAsia="en-SG"/>
        </w:rPr>
      </w:pPr>
      <w:ins w:id="1911" w:author="user" w:date="2016-08-15T10:07:00Z">
        <w:r w:rsidRPr="002A3B92">
          <w:rPr>
            <w:rFonts w:eastAsiaTheme="minorHAnsi"/>
            <w:lang w:eastAsia="en-SG"/>
          </w:rPr>
          <w:lastRenderedPageBreak/>
          <w:t xml:space="preserve">Teacher empowerment, involving a concerted effort in a school to raise teachers’ intrinsic motivation so that each teacher may perform at his/her optimal best, is a goal that every teacher in Excelsior school would like to achieve. What is needed at this juncture in time, is </w:t>
        </w:r>
        <w:r w:rsidRPr="002A3B92">
          <w:rPr>
            <w:rFonts w:eastAsiaTheme="minorHAnsi"/>
            <w:i/>
            <w:lang w:eastAsia="en-SG"/>
          </w:rPr>
          <w:t>not transfer or translation</w:t>
        </w:r>
        <w:r w:rsidRPr="002A3B92">
          <w:rPr>
            <w:rFonts w:eastAsiaTheme="minorHAnsi"/>
            <w:lang w:eastAsia="en-SG"/>
          </w:rPr>
          <w:t xml:space="preserve"> of the empowerment construct from the west to Asia, but a </w:t>
        </w:r>
        <w:r w:rsidRPr="002A3B92">
          <w:rPr>
            <w:rFonts w:eastAsiaTheme="minorHAnsi"/>
            <w:i/>
            <w:lang w:eastAsia="en-SG"/>
          </w:rPr>
          <w:t xml:space="preserve">transcreation, </w:t>
        </w:r>
        <w:r w:rsidRPr="002A3B92">
          <w:rPr>
            <w:rFonts w:eastAsiaTheme="minorHAnsi"/>
            <w:lang w:eastAsia="en-SG"/>
          </w:rPr>
          <w:t>which</w:t>
        </w:r>
        <w:r w:rsidRPr="002A3B92">
          <w:rPr>
            <w:rFonts w:eastAsiaTheme="minorHAnsi"/>
            <w:i/>
            <w:lang w:eastAsia="en-SG"/>
          </w:rPr>
          <w:t xml:space="preserve"> </w:t>
        </w:r>
        <w:r w:rsidRPr="002A3B92">
          <w:rPr>
            <w:rFonts w:eastAsiaTheme="minorHAnsi"/>
            <w:lang w:eastAsia="en-SG"/>
          </w:rPr>
          <w:t xml:space="preserve">would involve a </w:t>
        </w:r>
        <w:r w:rsidRPr="002A3B92">
          <w:rPr>
            <w:rFonts w:eastAsiaTheme="minorHAnsi"/>
            <w:i/>
            <w:lang w:eastAsia="en-SG"/>
          </w:rPr>
          <w:t xml:space="preserve">re-construction </w:t>
        </w:r>
        <w:r w:rsidRPr="002A3B92">
          <w:rPr>
            <w:rFonts w:eastAsiaTheme="minorHAnsi"/>
            <w:lang w:eastAsia="en-SG"/>
          </w:rPr>
          <w:t>of</w:t>
        </w:r>
        <w:r w:rsidRPr="002A3B92">
          <w:rPr>
            <w:rFonts w:eastAsiaTheme="minorHAnsi"/>
            <w:i/>
            <w:lang w:eastAsia="en-SG"/>
          </w:rPr>
          <w:t xml:space="preserve"> </w:t>
        </w:r>
        <w:r w:rsidRPr="002A3B92">
          <w:rPr>
            <w:rFonts w:eastAsiaTheme="minorHAnsi"/>
            <w:lang w:eastAsia="en-SG"/>
          </w:rPr>
          <w:t xml:space="preserve">the teacher empowerment construct, so as to be culturally valid and beneficial to teachers in Asian cultures. </w:t>
        </w:r>
      </w:ins>
    </w:p>
    <w:p w14:paraId="072AAD95" w14:textId="77777777" w:rsidR="002A3B92" w:rsidRPr="002A3B92" w:rsidRDefault="002A3B92" w:rsidP="002A3B92">
      <w:pPr>
        <w:ind w:firstLine="720"/>
        <w:rPr>
          <w:ins w:id="1912" w:author="user" w:date="2016-08-15T10:07:00Z"/>
          <w:rFonts w:eastAsiaTheme="minorHAnsi"/>
          <w:lang w:eastAsia="en-SG"/>
        </w:rPr>
      </w:pPr>
      <w:ins w:id="1913" w:author="user" w:date="2016-08-15T10:07:00Z">
        <w:r w:rsidRPr="002A3B92">
          <w:rPr>
            <w:rFonts w:eastAsiaTheme="minorHAnsi"/>
            <w:lang w:eastAsia="en-SG"/>
          </w:rPr>
          <w:t>Teachers at Excelsior can become better teachers, giving students their very best, if given the right environment to work in, the right kind of professional support, and the right kind of opportunities for personal change. This is true, I believe, of not only Excelsior school, but many other schools in this country and abroad. Such a glorious future is possible, if educators, researchers and policy makers work hand in hand, cognizant of the ground reality, but guided by a common vision, about teacher empowerment.</w:t>
        </w:r>
      </w:ins>
    </w:p>
    <w:p w14:paraId="0E08AB55" w14:textId="77777777" w:rsidR="000A1145" w:rsidRPr="0086691C" w:rsidDel="002A3B92" w:rsidRDefault="000A1145" w:rsidP="000A1145">
      <w:pPr>
        <w:ind w:firstLine="720"/>
        <w:jc w:val="both"/>
        <w:rPr>
          <w:del w:id="1914" w:author="user" w:date="2016-08-15T10:02:00Z"/>
        </w:rPr>
      </w:pPr>
      <w:del w:id="1915" w:author="user" w:date="2016-08-15T10:02:00Z">
        <w:r w:rsidRPr="0086691C" w:rsidDel="002A3B92">
          <w:delText xml:space="preserve">The results of the study </w:delText>
        </w:r>
        <w:r w:rsidDel="002A3B92">
          <w:delText>made clear the teachers’ understanding of their empowerment and disempowerment through their choice of behaviours in their school as either empowerment-facilitating or impeding. Teachers perceived the following behaviours of school leaders as empowerment-facilitating: Non-interference in classroom instruction and management, being supportive and appreciative of</w:delText>
        </w:r>
        <w:r w:rsidRPr="0086691C" w:rsidDel="002A3B92">
          <w:delText xml:space="preserve"> teachers, </w:delText>
        </w:r>
        <w:r w:rsidDel="002A3B92">
          <w:delText>displaying</w:delText>
        </w:r>
        <w:r w:rsidRPr="0086691C" w:rsidDel="002A3B92">
          <w:delText xml:space="preserve"> trust in them, and </w:delText>
        </w:r>
        <w:r w:rsidDel="002A3B92">
          <w:delText xml:space="preserve">giving them </w:delText>
        </w:r>
        <w:r w:rsidRPr="0086691C" w:rsidDel="002A3B92">
          <w:delText xml:space="preserve">challenging tasks. They impeded empowerment, </w:delText>
        </w:r>
        <w:r w:rsidDel="002A3B92">
          <w:delText>when they were</w:delText>
        </w:r>
        <w:r w:rsidRPr="0086691C" w:rsidDel="002A3B92">
          <w:delText xml:space="preserve"> unappreciative, unfair, unsupportive, had values and personal qualities not suited to leadership, and were reluctant to share power. </w:delText>
        </w:r>
      </w:del>
    </w:p>
    <w:p w14:paraId="7DA19A11" w14:textId="77777777" w:rsidR="000A1145" w:rsidRPr="0086691C" w:rsidDel="002A3B92" w:rsidRDefault="000A1145" w:rsidP="000A1145">
      <w:pPr>
        <w:ind w:firstLine="720"/>
        <w:jc w:val="both"/>
        <w:rPr>
          <w:del w:id="1916" w:author="user" w:date="2016-08-15T10:02:00Z"/>
        </w:rPr>
      </w:pPr>
      <w:del w:id="1917" w:author="user" w:date="2016-08-15T10:02:00Z">
        <w:r w:rsidDel="002A3B92">
          <w:delText>Teachers perceived the following colleague behaviours as empowerment facilitating: enabling professional growth, being supportive, and encouraging</w:delText>
        </w:r>
        <w:r w:rsidRPr="0086691C" w:rsidDel="002A3B92">
          <w:delText xml:space="preserve"> </w:delText>
        </w:r>
        <w:r w:rsidDel="002A3B92">
          <w:delText>better performance</w:delText>
        </w:r>
        <w:r w:rsidRPr="0086691C" w:rsidDel="002A3B92">
          <w:delText xml:space="preserve">. Colleagues impeded empowerment when </w:delText>
        </w:r>
        <w:r w:rsidDel="002A3B92">
          <w:delText xml:space="preserve">there were prejudice, apathy to new ideas and growth, and interpersonal conflicts among them. </w:delText>
        </w:r>
        <w:r w:rsidRPr="0086691C" w:rsidDel="002A3B92">
          <w:delText xml:space="preserve"> </w:delText>
        </w:r>
      </w:del>
    </w:p>
    <w:p w14:paraId="3BA0753D" w14:textId="77777777" w:rsidR="000A1145" w:rsidRPr="0086691C" w:rsidDel="002A3B92" w:rsidRDefault="000A1145" w:rsidP="000A1145">
      <w:pPr>
        <w:ind w:firstLine="720"/>
        <w:jc w:val="both"/>
        <w:rPr>
          <w:del w:id="1918" w:author="user" w:date="2016-08-15T10:02:00Z"/>
        </w:rPr>
      </w:pPr>
      <w:del w:id="1919" w:author="user" w:date="2016-08-15T10:02:00Z">
        <w:r w:rsidDel="002A3B92">
          <w:delText xml:space="preserve">Teachers perceived self-empowerment as an outcome of engaging in activities that expressed their innate capacity </w:delText>
        </w:r>
        <w:r w:rsidRPr="0086691C" w:rsidDel="002A3B92">
          <w:delText xml:space="preserve">and interest, were meaningful to them, made a difference in the school, were autonomous, and promoted his/her own professional growth. </w:delText>
        </w:r>
        <w:r w:rsidDel="002A3B92">
          <w:delText>Self-disempowerment resulted from non-engagement in</w:delText>
        </w:r>
        <w:r w:rsidRPr="0086691C" w:rsidDel="002A3B92">
          <w:delText xml:space="preserve"> prof</w:delText>
        </w:r>
        <w:r w:rsidDel="002A3B92">
          <w:delText xml:space="preserve">essional growth activities, and being unprofessional and incompetent. Self-empowerment and disempowerment occurred depending on the degree to which the teachers’ personal values, beliefs and dispositions were oriented towards empowerment. Teachers perceived the behaviours of students and their parents also as influencing their empowerment. </w:delText>
        </w:r>
      </w:del>
    </w:p>
    <w:p w14:paraId="15BE70C4" w14:textId="77777777" w:rsidR="000A1145" w:rsidDel="002A3B92" w:rsidRDefault="000A1145" w:rsidP="000A1145">
      <w:pPr>
        <w:ind w:firstLine="720"/>
        <w:jc w:val="both"/>
        <w:rPr>
          <w:del w:id="1920" w:author="user" w:date="2016-08-15T10:02:00Z"/>
        </w:rPr>
      </w:pPr>
      <w:del w:id="1921" w:author="user" w:date="2016-08-15T10:02:00Z">
        <w:r w:rsidRPr="0086691C" w:rsidDel="002A3B92">
          <w:delText>The study concluded that teacher empowerment</w:delText>
        </w:r>
        <w:r w:rsidDel="002A3B92">
          <w:delText xml:space="preserve"> in the South-east Asian cultural context of this study differed significantly from its current conceptualisation based on western cultural scenarios. It also asserts </w:delText>
        </w:r>
        <w:r w:rsidRPr="0086691C" w:rsidDel="002A3B92">
          <w:delText>that teacher empowerme</w:delText>
        </w:r>
        <w:r w:rsidDel="002A3B92">
          <w:delText>nt is a self-driven phenomenon, and that empowerment facilitating school leadership, colleagues, students and parents can only create a conducive climate for such self-empowerment to occur.</w:delText>
        </w:r>
        <w:r w:rsidRPr="0086691C" w:rsidDel="002A3B92">
          <w:delText xml:space="preserve"> </w:delText>
        </w:r>
      </w:del>
    </w:p>
    <w:p w14:paraId="45F8CD3E" w14:textId="77777777" w:rsidR="000A1145" w:rsidDel="002A3B92" w:rsidRDefault="000A1145" w:rsidP="000A1145">
      <w:pPr>
        <w:ind w:firstLine="720"/>
        <w:jc w:val="both"/>
        <w:rPr>
          <w:del w:id="1922" w:author="user" w:date="2016-08-15T10:02:00Z"/>
        </w:rPr>
      </w:pPr>
    </w:p>
    <w:p w14:paraId="74E6ACA5" w14:textId="77777777" w:rsidR="000A1145" w:rsidRPr="000A1145" w:rsidDel="002A3B92" w:rsidRDefault="004A7FC4" w:rsidP="000A1145">
      <w:pPr>
        <w:jc w:val="both"/>
        <w:rPr>
          <w:del w:id="1923" w:author="user" w:date="2016-08-15T10:02:00Z"/>
          <w:b/>
        </w:rPr>
      </w:pPr>
      <w:del w:id="1924" w:author="user" w:date="2016-08-15T10:02:00Z">
        <w:r w:rsidDel="002A3B92">
          <w:rPr>
            <w:b/>
          </w:rPr>
          <w:delText>Conclusion</w:delText>
        </w:r>
      </w:del>
    </w:p>
    <w:p w14:paraId="507A3013" w14:textId="77777777" w:rsidR="000A1145" w:rsidDel="002A3B92" w:rsidRDefault="000A1145" w:rsidP="004A7FC4">
      <w:pPr>
        <w:ind w:firstLine="720"/>
        <w:rPr>
          <w:del w:id="1925" w:author="user" w:date="2016-08-15T10:02:00Z"/>
        </w:rPr>
      </w:pPr>
      <w:del w:id="1926" w:author="user" w:date="2016-08-15T10:02:00Z">
        <w:r w:rsidDel="002A3B92">
          <w:delText>Focused ethnography holds promise as a methodology to be used on educational research, since it blends</w:delText>
        </w:r>
        <w:r w:rsidR="004A7FC4" w:rsidDel="002A3B92">
          <w:delText xml:space="preserve"> an ethnographic concern with culture and ethnographic</w:delText>
        </w:r>
        <w:r w:rsidDel="002A3B92">
          <w:delText xml:space="preserve"> rigour</w:delText>
        </w:r>
        <w:r w:rsidR="004A7FC4" w:rsidDel="002A3B92">
          <w:delText>,</w:delText>
        </w:r>
        <w:r w:rsidDel="002A3B92">
          <w:delText xml:space="preserve"> with practicality. It is of particular use to those researchers who would like to explore the role of culture in educational domains. The significant role of culture in education is a theme that is being given much deserved attention in educational circles. In 2007, Spreitzer, in her overview of psychological empowerment research, called for a focus on culture in educational research. Alla</w:delText>
        </w:r>
        <w:r w:rsidR="008E148E" w:rsidDel="002A3B92">
          <w:delText>n Walker and Clive Dimmock (2000; 2002; 2005</w:delText>
        </w:r>
        <w:r w:rsidDel="002A3B92">
          <w:delText xml:space="preserve">) have time and again stressed the </w:delText>
        </w:r>
        <w:r w:rsidR="004A7FC4" w:rsidDel="002A3B92">
          <w:delText xml:space="preserve">crucial role of culture in the field of education, particularly educational leadership. </w:delText>
        </w:r>
      </w:del>
    </w:p>
    <w:p w14:paraId="7A9325BC" w14:textId="77777777" w:rsidR="004A7FC4" w:rsidDel="002A3B92" w:rsidRDefault="004A7FC4">
      <w:pPr>
        <w:rPr>
          <w:del w:id="1927" w:author="user" w:date="2016-08-15T10:02:00Z"/>
        </w:rPr>
      </w:pPr>
    </w:p>
    <w:p w14:paraId="7A1B9F85" w14:textId="77777777" w:rsidR="004A7FC4" w:rsidDel="002A3B92" w:rsidRDefault="004A7FC4" w:rsidP="004A7FC4">
      <w:pPr>
        <w:ind w:firstLine="720"/>
        <w:rPr>
          <w:del w:id="1928" w:author="user" w:date="2016-08-15T10:02:00Z"/>
        </w:rPr>
      </w:pPr>
      <w:del w:id="1929" w:author="user" w:date="2016-08-15T10:02:00Z">
        <w:r w:rsidDel="002A3B92">
          <w:delText xml:space="preserve">In a scenario where culture is key, the future of </w:delText>
        </w:r>
        <w:commentRangeStart w:id="1930"/>
        <w:r w:rsidDel="002A3B92">
          <w:delText xml:space="preserve">focused ethnography </w:delText>
        </w:r>
        <w:commentRangeEnd w:id="1930"/>
        <w:r w:rsidR="00CC7B9F" w:rsidDel="002A3B92">
          <w:rPr>
            <w:rStyle w:val="CommentReference"/>
          </w:rPr>
          <w:commentReference w:id="1930"/>
        </w:r>
        <w:r w:rsidDel="002A3B92">
          <w:delText xml:space="preserve">in educational research is promising. </w:delText>
        </w:r>
      </w:del>
    </w:p>
    <w:p w14:paraId="10C3A5D5" w14:textId="77777777" w:rsidR="00CC4A32" w:rsidRDefault="00CC4A32" w:rsidP="004A7FC4">
      <w:pPr>
        <w:ind w:firstLine="720"/>
      </w:pPr>
    </w:p>
    <w:p w14:paraId="3CBDA13D" w14:textId="77777777" w:rsidR="00CC4A32" w:rsidRPr="00F1697B" w:rsidRDefault="00CC4A32" w:rsidP="004A7FC4">
      <w:pPr>
        <w:ind w:firstLine="720"/>
        <w:rPr>
          <w:b/>
        </w:rPr>
      </w:pPr>
      <w:r w:rsidRPr="00F1697B">
        <w:rPr>
          <w:b/>
        </w:rPr>
        <w:t>Acknowledgements</w:t>
      </w:r>
    </w:p>
    <w:p w14:paraId="51DF783A" w14:textId="77777777" w:rsidR="00CC4A32" w:rsidRDefault="00CC4A32" w:rsidP="004A7FC4">
      <w:pPr>
        <w:ind w:firstLine="720"/>
      </w:pPr>
      <w:r>
        <w:t xml:space="preserve">This research was carried out with generous funding from Universiti Brunei Darussalam, Brunei Darussalam. </w:t>
      </w:r>
    </w:p>
    <w:p w14:paraId="05142576" w14:textId="77777777" w:rsidR="00F1697B" w:rsidRDefault="00F1697B" w:rsidP="00F1697B">
      <w:pPr>
        <w:ind w:firstLine="720"/>
        <w:jc w:val="center"/>
        <w:rPr>
          <w:b/>
        </w:rPr>
      </w:pPr>
      <w:r w:rsidRPr="00F1697B">
        <w:rPr>
          <w:b/>
        </w:rPr>
        <w:t>References</w:t>
      </w:r>
    </w:p>
    <w:p w14:paraId="731A0543" w14:textId="77777777" w:rsidR="00E61A74" w:rsidRDefault="00E61A74" w:rsidP="00F1697B">
      <w:pPr>
        <w:ind w:firstLine="720"/>
        <w:jc w:val="center"/>
        <w:rPr>
          <w:ins w:id="1931" w:author="Author" w:date="2016-08-25T14:39:00Z"/>
          <w:b/>
        </w:rPr>
      </w:pPr>
    </w:p>
    <w:p w14:paraId="7430B675" w14:textId="77777777" w:rsidR="00E61A74" w:rsidRPr="00711D5F" w:rsidRDefault="00E61A74" w:rsidP="00E61A74">
      <w:pPr>
        <w:ind w:left="720" w:hanging="720"/>
        <w:rPr>
          <w:ins w:id="1932" w:author="Author" w:date="2016-08-25T14:41:00Z"/>
          <w:rFonts w:cs="Calibri"/>
          <w:szCs w:val="22"/>
          <w:lang w:val="en-US"/>
        </w:rPr>
      </w:pPr>
      <w:ins w:id="1933" w:author="Author" w:date="2016-08-25T14:41:00Z">
        <w:r w:rsidRPr="00711D5F">
          <w:rPr>
            <w:rFonts w:cs="Calibri"/>
            <w:szCs w:val="22"/>
            <w:lang w:val="en-US"/>
          </w:rPr>
          <w:t xml:space="preserve">Agar, Michael (2006). An Ethnography By Any Other Name … Forum Qualitative Sozialforschung / Forum: Qualitative Social Research 7(4), Art. 36. </w:t>
        </w:r>
        <w:r w:rsidRPr="00711D5F">
          <w:rPr>
            <w:rFonts w:cs="Calibri"/>
            <w:szCs w:val="22"/>
            <w:lang w:val="en-US"/>
          </w:rPr>
          <w:fldChar w:fldCharType="begin"/>
        </w:r>
        <w:r w:rsidRPr="00711D5F">
          <w:rPr>
            <w:rFonts w:cs="Calibri"/>
            <w:szCs w:val="22"/>
            <w:lang w:val="en-US"/>
          </w:rPr>
          <w:instrText xml:space="preserve"> HYPERLINK "http://nbnresolving.de/urn:nbn:de:0114-fqs0604367" </w:instrText>
        </w:r>
        <w:r w:rsidRPr="00711D5F">
          <w:rPr>
            <w:rFonts w:cs="Calibri"/>
            <w:szCs w:val="22"/>
            <w:lang w:val="en-US"/>
          </w:rPr>
          <w:fldChar w:fldCharType="separate"/>
        </w:r>
        <w:r w:rsidRPr="00711D5F">
          <w:rPr>
            <w:rFonts w:cs="Calibri"/>
            <w:color w:val="0563C1" w:themeColor="hyperlink"/>
            <w:szCs w:val="22"/>
            <w:u w:val="single"/>
            <w:lang w:val="en-US"/>
          </w:rPr>
          <w:t>http://nbnresolving.de/urn:nbn:de:0114-fqs0604367</w:t>
        </w:r>
        <w:r w:rsidRPr="00711D5F">
          <w:rPr>
            <w:rFonts w:cs="Calibri"/>
            <w:color w:val="0563C1" w:themeColor="hyperlink"/>
            <w:szCs w:val="22"/>
            <w:u w:val="single"/>
            <w:lang w:val="en-US"/>
          </w:rPr>
          <w:fldChar w:fldCharType="end"/>
        </w:r>
        <w:r w:rsidRPr="00711D5F">
          <w:rPr>
            <w:rFonts w:cs="Calibri"/>
            <w:szCs w:val="22"/>
            <w:lang w:val="en-US"/>
          </w:rPr>
          <w:t xml:space="preserve">. </w:t>
        </w:r>
      </w:ins>
    </w:p>
    <w:p w14:paraId="0BD49CF8" w14:textId="77777777" w:rsidR="00E61A74" w:rsidRPr="008E403D" w:rsidRDefault="00E61A74" w:rsidP="00E61A74">
      <w:pPr>
        <w:ind w:left="720" w:hanging="720"/>
        <w:rPr>
          <w:ins w:id="1934" w:author="Author" w:date="2016-08-25T14:41:00Z"/>
          <w:rFonts w:cs="Calibri"/>
          <w:szCs w:val="22"/>
          <w:lang w:val="en-US"/>
        </w:rPr>
      </w:pPr>
      <w:ins w:id="1935" w:author="Author" w:date="2016-08-25T14:41:00Z">
        <w:r w:rsidRPr="008E403D">
          <w:rPr>
            <w:rFonts w:cs="Calibri"/>
            <w:szCs w:val="22"/>
            <w:lang w:val="en-US"/>
          </w:rPr>
          <w:t xml:space="preserve">Amoli, F. A., &amp; Youran, M. (2014). Delving the relationship between teacher empowerment and job satisfaction among Iranian EFL teacher in Tehran Aviation University. </w:t>
        </w:r>
        <w:r w:rsidRPr="008E403D">
          <w:rPr>
            <w:rFonts w:cs="Calibri"/>
            <w:i/>
            <w:szCs w:val="22"/>
            <w:lang w:val="en-US"/>
          </w:rPr>
          <w:t>Theory and Practice in Language Studies, 4</w:t>
        </w:r>
        <w:r w:rsidRPr="008E403D">
          <w:rPr>
            <w:rFonts w:cs="Calibri"/>
            <w:szCs w:val="22"/>
            <w:lang w:val="en-US"/>
          </w:rPr>
          <w:t>(4), 771-777. doi: 10.4304/tpls.4.4.771-777.</w:t>
        </w:r>
      </w:ins>
    </w:p>
    <w:p w14:paraId="7696904F" w14:textId="77777777" w:rsidR="00E61A74" w:rsidRPr="00711D5F" w:rsidRDefault="00E61A74" w:rsidP="00E61A74">
      <w:pPr>
        <w:ind w:left="720" w:hanging="720"/>
        <w:rPr>
          <w:ins w:id="1936" w:author="Author" w:date="2016-08-25T14:41:00Z"/>
          <w:rFonts w:cs="Calibri"/>
          <w:szCs w:val="22"/>
          <w:lang w:val="en-SG"/>
        </w:rPr>
      </w:pPr>
      <w:ins w:id="1937" w:author="Author" w:date="2016-08-25T14:41:00Z">
        <w:r w:rsidRPr="00711D5F">
          <w:rPr>
            <w:rFonts w:cs="Calibri"/>
            <w:szCs w:val="22"/>
            <w:lang w:val="en-SG"/>
          </w:rPr>
          <w:t xml:space="preserve">Bandura, A. (1977). Self-efficacy: Toward a unifying theory of behavioural change. </w:t>
        </w:r>
        <w:r w:rsidRPr="00711D5F">
          <w:rPr>
            <w:rFonts w:cs="Calibri"/>
            <w:i/>
            <w:szCs w:val="22"/>
            <w:lang w:val="en-SG"/>
          </w:rPr>
          <w:t>Psychological Review, 84</w:t>
        </w:r>
        <w:r w:rsidRPr="00711D5F">
          <w:rPr>
            <w:rFonts w:cs="Calibri"/>
            <w:szCs w:val="22"/>
            <w:lang w:val="en-SG"/>
          </w:rPr>
          <w:t xml:space="preserve"> (2), 191-215.</w:t>
        </w:r>
      </w:ins>
    </w:p>
    <w:p w14:paraId="092B2C13" w14:textId="77777777" w:rsidR="00E61A74" w:rsidRPr="008E403D" w:rsidRDefault="00E61A74" w:rsidP="00E61A74">
      <w:pPr>
        <w:ind w:left="720" w:hanging="720"/>
        <w:rPr>
          <w:ins w:id="1938" w:author="Author" w:date="2016-08-25T14:41:00Z"/>
          <w:rFonts w:cs="Calibri"/>
          <w:szCs w:val="22"/>
          <w:lang w:val="en-US"/>
        </w:rPr>
      </w:pPr>
      <w:ins w:id="1939" w:author="Author" w:date="2016-08-25T14:41:00Z">
        <w:r w:rsidRPr="008E403D">
          <w:rPr>
            <w:rFonts w:cs="Calibri"/>
            <w:szCs w:val="22"/>
            <w:lang w:val="en-US"/>
          </w:rPr>
          <w:t xml:space="preserve">Bernstein, W. M. (2003).  “Empowerment”: A task for the self, not the organization.  </w:t>
        </w:r>
        <w:r w:rsidRPr="008E403D">
          <w:rPr>
            <w:rFonts w:cs="Calibri"/>
            <w:i/>
            <w:szCs w:val="22"/>
            <w:lang w:val="en-US"/>
          </w:rPr>
          <w:t>Organization Development Journal, 21,</w:t>
        </w:r>
        <w:r w:rsidRPr="008E403D">
          <w:rPr>
            <w:rFonts w:cs="Calibri"/>
            <w:szCs w:val="22"/>
            <w:lang w:val="en-US"/>
          </w:rPr>
          <w:t xml:space="preserve"> 75 – 80. </w:t>
        </w:r>
      </w:ins>
    </w:p>
    <w:p w14:paraId="584694AA" w14:textId="77777777" w:rsidR="00E61A74" w:rsidRPr="008E403D" w:rsidRDefault="00E61A74" w:rsidP="00E61A74">
      <w:pPr>
        <w:ind w:left="720" w:hanging="720"/>
        <w:rPr>
          <w:ins w:id="1940" w:author="Author" w:date="2016-08-25T14:41:00Z"/>
          <w:rFonts w:cs="Calibri"/>
          <w:szCs w:val="22"/>
          <w:lang w:val="en-US"/>
        </w:rPr>
      </w:pPr>
      <w:ins w:id="1941" w:author="Author" w:date="2016-08-25T14:41:00Z">
        <w:r w:rsidRPr="008E403D">
          <w:rPr>
            <w:rFonts w:cs="Calibri"/>
            <w:szCs w:val="22"/>
            <w:lang w:val="en-US"/>
          </w:rPr>
          <w:t xml:space="preserve">Boey, E. K. (2010). Teacher empowerment in secondary schools: a case study in Malaysia. Herbert UtzVerlag GmbH, Munchen Germany. Retrieved from </w:t>
        </w:r>
        <w:r w:rsidRPr="008E403D">
          <w:rPr>
            <w:rFonts w:cs="Calibri"/>
            <w:szCs w:val="22"/>
            <w:lang w:val="en-US"/>
          </w:rPr>
          <w:fldChar w:fldCharType="begin"/>
        </w:r>
        <w:r w:rsidRPr="008E403D">
          <w:rPr>
            <w:rFonts w:cs="Calibri"/>
            <w:szCs w:val="22"/>
            <w:lang w:val="en-US"/>
          </w:rPr>
          <w:instrText xml:space="preserve"> HYPERLINK "http://content.schweitzer-online.de/static/content/catalog/newbooks/978/383/160/9783831609703" </w:instrText>
        </w:r>
        <w:r w:rsidRPr="008E403D">
          <w:rPr>
            <w:rFonts w:cs="Calibri"/>
            <w:szCs w:val="22"/>
            <w:lang w:val="en-US"/>
          </w:rPr>
          <w:fldChar w:fldCharType="separate"/>
        </w:r>
        <w:r w:rsidRPr="008E403D">
          <w:rPr>
            <w:rFonts w:cs="Calibri"/>
            <w:color w:val="0563C1" w:themeColor="hyperlink"/>
            <w:szCs w:val="22"/>
            <w:u w:val="single"/>
            <w:lang w:val="en-US"/>
          </w:rPr>
          <w:t>http://content.schweitzer-online.de/static/content/catalog/newbooks/978/383/160/9783831609703</w:t>
        </w:r>
        <w:r w:rsidRPr="008E403D">
          <w:rPr>
            <w:rFonts w:cs="Calibri"/>
            <w:color w:val="0563C1" w:themeColor="hyperlink"/>
            <w:szCs w:val="22"/>
            <w:u w:val="single"/>
            <w:lang w:val="en-US"/>
          </w:rPr>
          <w:fldChar w:fldCharType="end"/>
        </w:r>
        <w:r w:rsidRPr="008E403D">
          <w:rPr>
            <w:rFonts w:cs="Calibri"/>
            <w:szCs w:val="22"/>
            <w:lang w:val="en-US"/>
          </w:rPr>
          <w:t>.</w:t>
        </w:r>
      </w:ins>
    </w:p>
    <w:p w14:paraId="26C22DB4" w14:textId="77777777" w:rsidR="00E61A74" w:rsidRPr="008E403D" w:rsidRDefault="00E61A74" w:rsidP="00E61A74">
      <w:pPr>
        <w:ind w:left="720" w:hanging="720"/>
        <w:rPr>
          <w:ins w:id="1942" w:author="Author" w:date="2016-08-25T14:41:00Z"/>
          <w:rFonts w:cs="Calibri"/>
          <w:szCs w:val="22"/>
          <w:lang w:val="en-US"/>
        </w:rPr>
      </w:pPr>
      <w:ins w:id="1943" w:author="Author" w:date="2016-08-25T14:41:00Z">
        <w:r w:rsidRPr="008E403D">
          <w:rPr>
            <w:rFonts w:cs="Calibri"/>
            <w:szCs w:val="22"/>
            <w:lang w:val="en-US"/>
          </w:rPr>
          <w:lastRenderedPageBreak/>
          <w:t>Bogler, R., &amp; Nir, A. E. (2012). The importance of teachers' perceived organizational support to job satisfaction: What's empowerment got to do with it? </w:t>
        </w:r>
        <w:r w:rsidRPr="008E403D">
          <w:rPr>
            <w:rFonts w:cs="Calibri"/>
            <w:i/>
            <w:iCs/>
            <w:szCs w:val="22"/>
            <w:lang w:val="en-US"/>
          </w:rPr>
          <w:t xml:space="preserve">Journal of Educational Administration, 50 </w:t>
        </w:r>
        <w:r w:rsidRPr="008E403D">
          <w:rPr>
            <w:rFonts w:cs="Calibri"/>
            <w:szCs w:val="22"/>
            <w:lang w:val="en-US"/>
          </w:rPr>
          <w:t>(3), 287-306.</w:t>
        </w:r>
      </w:ins>
    </w:p>
    <w:p w14:paraId="0260141B" w14:textId="77777777" w:rsidR="00E61A74" w:rsidRPr="008E403D" w:rsidRDefault="00E61A74" w:rsidP="00E61A74">
      <w:pPr>
        <w:ind w:left="720" w:hanging="720"/>
        <w:rPr>
          <w:ins w:id="1944" w:author="Author" w:date="2016-08-25T14:41:00Z"/>
          <w:rFonts w:cs="Calibri"/>
          <w:bCs/>
          <w:szCs w:val="22"/>
          <w:lang w:val="en-US"/>
        </w:rPr>
      </w:pPr>
      <w:ins w:id="1945" w:author="Author" w:date="2016-08-25T14:41:00Z">
        <w:r w:rsidRPr="008E403D">
          <w:rPr>
            <w:rFonts w:cs="Calibri"/>
            <w:bCs/>
            <w:szCs w:val="22"/>
            <w:lang w:val="en-US"/>
          </w:rPr>
          <w:t xml:space="preserve">Boonyarit, I., Chomphupart, S., &amp; Arin, N. (2010). Leadership, empowerment, and attitude outcomes. </w:t>
        </w:r>
        <w:r w:rsidRPr="008E403D">
          <w:rPr>
            <w:rFonts w:cs="Calibri"/>
            <w:bCs/>
            <w:i/>
            <w:szCs w:val="22"/>
            <w:lang w:val="en-US"/>
          </w:rPr>
          <w:t xml:space="preserve">The Journal of </w:t>
        </w:r>
        <w:r w:rsidRPr="008E403D">
          <w:rPr>
            <w:rFonts w:cs="Calibri"/>
            <w:bCs/>
            <w:i/>
            <w:szCs w:val="22"/>
          </w:rPr>
          <w:t>Behavioural</w:t>
        </w:r>
        <w:r w:rsidRPr="008E403D">
          <w:rPr>
            <w:rFonts w:cs="Calibri"/>
            <w:bCs/>
            <w:i/>
            <w:szCs w:val="22"/>
            <w:lang w:val="en-US"/>
          </w:rPr>
          <w:t xml:space="preserve"> Science</w:t>
        </w:r>
        <w:r w:rsidRPr="008E403D">
          <w:rPr>
            <w:rFonts w:cs="Calibri"/>
            <w:bCs/>
            <w:szCs w:val="22"/>
            <w:lang w:val="en-US"/>
          </w:rPr>
          <w:t xml:space="preserve">, </w:t>
        </w:r>
        <w:r w:rsidRPr="008E403D">
          <w:rPr>
            <w:rFonts w:cs="Calibri"/>
            <w:bCs/>
            <w:i/>
            <w:szCs w:val="22"/>
            <w:lang w:val="en-US"/>
          </w:rPr>
          <w:t xml:space="preserve">5 </w:t>
        </w:r>
        <w:r w:rsidRPr="008E403D">
          <w:rPr>
            <w:rFonts w:cs="Calibri"/>
            <w:bCs/>
            <w:szCs w:val="22"/>
            <w:lang w:val="en-US"/>
          </w:rPr>
          <w:t xml:space="preserve">(1), 1-14. </w:t>
        </w:r>
      </w:ins>
    </w:p>
    <w:p w14:paraId="3AF00EC0" w14:textId="77777777" w:rsidR="00E61A74" w:rsidRPr="008E403D" w:rsidRDefault="00E61A74" w:rsidP="00E61A74">
      <w:pPr>
        <w:ind w:left="720" w:hanging="720"/>
        <w:rPr>
          <w:ins w:id="1946" w:author="Author" w:date="2016-08-25T14:41:00Z"/>
          <w:rFonts w:cs="Calibri"/>
          <w:szCs w:val="22"/>
          <w:lang w:val="en-US"/>
        </w:rPr>
      </w:pPr>
      <w:ins w:id="1947" w:author="Author" w:date="2016-08-25T14:41:00Z">
        <w:r w:rsidRPr="008E403D">
          <w:rPr>
            <w:rFonts w:cs="Calibri"/>
            <w:szCs w:val="22"/>
            <w:lang w:val="en-US"/>
          </w:rPr>
          <w:t xml:space="preserve">Chan, R.W.P. (1998). </w:t>
        </w:r>
        <w:r w:rsidRPr="008E403D">
          <w:rPr>
            <w:rFonts w:cs="Calibri"/>
            <w:i/>
            <w:szCs w:val="22"/>
            <w:lang w:val="en-US"/>
          </w:rPr>
          <w:t xml:space="preserve">Teachers’ perception on teacher empowerment in Hong Kong aided secondary schools. </w:t>
        </w:r>
        <w:r w:rsidRPr="008E403D">
          <w:rPr>
            <w:rFonts w:cs="Calibri"/>
            <w:szCs w:val="22"/>
            <w:lang w:val="en-US"/>
          </w:rPr>
          <w:t>(Unpublished Masters’ dissertation).University of Hong Kong, Hong Kong.</w:t>
        </w:r>
      </w:ins>
    </w:p>
    <w:p w14:paraId="2672A569" w14:textId="77777777" w:rsidR="00E61A74" w:rsidRPr="00E61A74" w:rsidRDefault="00E61A74" w:rsidP="00E61A74">
      <w:pPr>
        <w:ind w:left="720" w:hanging="720"/>
        <w:rPr>
          <w:ins w:id="1948" w:author="Author" w:date="2016-08-25T14:41:00Z"/>
          <w:rFonts w:cs="Calibri"/>
          <w:szCs w:val="22"/>
          <w:lang w:val="en-US"/>
        </w:rPr>
      </w:pPr>
      <w:ins w:id="1949" w:author="Author" w:date="2016-08-25T14:41:00Z">
        <w:r w:rsidRPr="00E61A74">
          <w:rPr>
            <w:rFonts w:cs="Calibri"/>
            <w:szCs w:val="22"/>
            <w:lang w:val="en-US"/>
          </w:rPr>
          <w:t>Chen, W.C. (2006). Some Literature Review on Difference of British and Chinese Cultural and Educational Expectations. WHAMPOA – An Interdisciplinary Journal, 51(2006) 169-176</w:t>
        </w:r>
      </w:ins>
    </w:p>
    <w:p w14:paraId="17406678" w14:textId="77777777" w:rsidR="00E61A74" w:rsidRPr="00711D5F" w:rsidRDefault="00E61A74" w:rsidP="00E61A74">
      <w:pPr>
        <w:ind w:left="720" w:hanging="720"/>
        <w:rPr>
          <w:ins w:id="1950" w:author="Author" w:date="2016-08-25T14:41:00Z"/>
          <w:rFonts w:cs="Calibri"/>
          <w:szCs w:val="22"/>
          <w:lang w:val="en-US"/>
        </w:rPr>
      </w:pPr>
      <w:ins w:id="1951" w:author="Author" w:date="2016-08-25T14:41:00Z">
        <w:r w:rsidRPr="00711D5F">
          <w:rPr>
            <w:rFonts w:cs="Calibri"/>
            <w:szCs w:val="22"/>
            <w:lang w:val="en-US"/>
          </w:rPr>
          <w:t xml:space="preserve">Chirkov, V.I. (2009). A cross-cultural analysis of autonomy in education: A self-determination theory perspective.  </w:t>
        </w:r>
        <w:r w:rsidRPr="00711D5F">
          <w:rPr>
            <w:rFonts w:cs="Calibri"/>
            <w:i/>
            <w:szCs w:val="22"/>
            <w:lang w:val="en-US"/>
          </w:rPr>
          <w:t>Theory and Research in Education. 7</w:t>
        </w:r>
        <w:r w:rsidRPr="00711D5F">
          <w:rPr>
            <w:rFonts w:cs="Calibri"/>
            <w:szCs w:val="22"/>
            <w:lang w:val="en-US"/>
          </w:rPr>
          <w:t>(2) 253–262 doi: 10.1177/1477878509104330.</w:t>
        </w:r>
      </w:ins>
    </w:p>
    <w:p w14:paraId="1CA7BB59" w14:textId="77777777" w:rsidR="00E61A74" w:rsidDel="00E029F6" w:rsidRDefault="00E61A74" w:rsidP="00E61A74">
      <w:pPr>
        <w:spacing w:line="480" w:lineRule="auto"/>
        <w:ind w:left="720" w:hanging="720"/>
        <w:rPr>
          <w:ins w:id="1952" w:author="Author" w:date="2016-08-25T14:41:00Z"/>
          <w:lang w:val="en-US"/>
        </w:rPr>
      </w:pPr>
      <w:ins w:id="1953" w:author="Author" w:date="2016-08-25T14:41:00Z">
        <w:r w:rsidDel="00E029F6">
          <w:rPr>
            <w:lang w:val="en-US"/>
          </w:rPr>
          <w:t xml:space="preserve">Christine, A., &amp; Anastasia, A. (2012, November). </w:t>
        </w:r>
        <w:r w:rsidDel="00E029F6">
          <w:rPr>
            <w:i/>
            <w:lang w:val="en-US"/>
          </w:rPr>
          <w:t xml:space="preserve">Teacher perceptions of their professional empowerment and the impact of the principal’s leadership style. </w:t>
        </w:r>
        <w:r w:rsidDel="00E029F6">
          <w:rPr>
            <w:lang w:val="en-US"/>
          </w:rPr>
          <w:t xml:space="preserve">Paper presented at the commonwealth council for educational administration and management (CCEAM), Limassol-Cyprus. Retrieved from </w:t>
        </w:r>
        <w:r w:rsidDel="00E029F6">
          <w:fldChar w:fldCharType="begin"/>
        </w:r>
        <w:r w:rsidDel="00E029F6">
          <w:instrText xml:space="preserve"> HYPERLINK "http://www.cceam2012.com/presentation_pdf/2.pdf" </w:instrText>
        </w:r>
        <w:r w:rsidDel="00E029F6">
          <w:fldChar w:fldCharType="separate"/>
        </w:r>
        <w:r w:rsidDel="00E029F6">
          <w:rPr>
            <w:rStyle w:val="Hyperlink"/>
            <w:lang w:val="en-US"/>
          </w:rPr>
          <w:t>http://www.cceam2012.com/presentation_pdf/2.pdf</w:t>
        </w:r>
        <w:r w:rsidDel="00E029F6">
          <w:rPr>
            <w:rStyle w:val="Hyperlink"/>
            <w:lang w:val="en-US"/>
          </w:rPr>
          <w:fldChar w:fldCharType="end"/>
        </w:r>
        <w:r w:rsidDel="00E029F6">
          <w:rPr>
            <w:lang w:val="en-US"/>
          </w:rPr>
          <w:t xml:space="preserve">.  </w:t>
        </w:r>
      </w:ins>
    </w:p>
    <w:p w14:paraId="69CB102F" w14:textId="77777777" w:rsidR="00E61A74" w:rsidRDefault="00E61A74" w:rsidP="00E61A74">
      <w:pPr>
        <w:ind w:hanging="720"/>
        <w:rPr>
          <w:ins w:id="1954" w:author="Author" w:date="2016-08-25T14:41:00Z"/>
        </w:rPr>
      </w:pPr>
      <w:ins w:id="1955" w:author="Author" w:date="2016-08-25T14:41:00Z">
        <w:r w:rsidRPr="00EF46B2">
          <w:t xml:space="preserve">Coble, B. S. (2010). </w:t>
        </w:r>
        <w:r w:rsidRPr="00EF46B2">
          <w:rPr>
            <w:i/>
          </w:rPr>
          <w:t xml:space="preserve">A mixed method approach to understanding teacher empowerment in Georgia schools after implementation of the No Child Left Behind legislation. </w:t>
        </w:r>
        <w:r w:rsidRPr="00EF46B2">
          <w:t>Unpublished doctoral dissertation, Emory University, United States.</w:t>
        </w:r>
      </w:ins>
    </w:p>
    <w:p w14:paraId="2E38C686" w14:textId="77777777" w:rsidR="00E61A74" w:rsidDel="00E029F6" w:rsidRDefault="00E61A74" w:rsidP="00E61A74">
      <w:pPr>
        <w:spacing w:before="100" w:beforeAutospacing="1" w:after="100" w:afterAutospacing="1" w:line="480" w:lineRule="auto"/>
        <w:ind w:left="720" w:hanging="720"/>
        <w:rPr>
          <w:ins w:id="1956" w:author="Author" w:date="2016-08-25T14:41:00Z"/>
          <w:rFonts w:eastAsia="Times New Roman"/>
          <w:i/>
          <w:color w:val="auto"/>
          <w:lang w:val="en-US"/>
        </w:rPr>
      </w:pPr>
      <w:ins w:id="1957" w:author="Author" w:date="2016-08-25T14:41:00Z">
        <w:r w:rsidDel="00E029F6">
          <w:rPr>
            <w:rFonts w:eastAsia="Times New Roman"/>
            <w:color w:val="auto"/>
            <w:lang w:val="en-US"/>
          </w:rPr>
          <w:t>Cove, S, &amp; Pelto, G.H. (1993). Focused ethnographic studies in the WHO programme for the control of acute respiratory infections</w:t>
        </w:r>
        <w:r w:rsidDel="00E029F6">
          <w:rPr>
            <w:rFonts w:eastAsia="Times New Roman"/>
            <w:i/>
            <w:color w:val="auto"/>
            <w:lang w:val="en-US"/>
          </w:rPr>
          <w:t xml:space="preserve">. Medical Anthropology: Cross-Cultural Studies in Health and Illness, 15 </w:t>
        </w:r>
        <w:r w:rsidDel="00E029F6">
          <w:rPr>
            <w:rFonts w:eastAsia="Times New Roman"/>
            <w:color w:val="auto"/>
            <w:lang w:val="en-US"/>
          </w:rPr>
          <w:t xml:space="preserve">(4), </w:t>
        </w:r>
        <w:r w:rsidDel="00E029F6">
          <w:rPr>
            <w:rFonts w:eastAsia="Times New Roman"/>
            <w:color w:val="auto"/>
          </w:rPr>
          <w:t>409-424.</w:t>
        </w:r>
      </w:ins>
    </w:p>
    <w:p w14:paraId="5324C84A" w14:textId="77777777" w:rsidR="00E61A74" w:rsidRDefault="00E61A74" w:rsidP="00E61A74">
      <w:pPr>
        <w:spacing w:line="480" w:lineRule="auto"/>
        <w:ind w:left="720" w:hanging="720"/>
        <w:rPr>
          <w:ins w:id="1958" w:author="Author" w:date="2016-08-25T14:41:00Z"/>
        </w:rPr>
      </w:pPr>
      <w:ins w:id="1959" w:author="Author" w:date="2016-08-25T14:41:00Z">
        <w:r>
          <w:t>Creswell, J. W. (2009). Research design: Qualitative, quantitative and mixed methods approaches. (3rded.). Thousand Oaks, CA: Sage publications.</w:t>
        </w:r>
      </w:ins>
    </w:p>
    <w:p w14:paraId="45248EE8" w14:textId="77777777" w:rsidR="00E61A74" w:rsidRDefault="00E61A74" w:rsidP="00E61A74">
      <w:pPr>
        <w:spacing w:line="480" w:lineRule="auto"/>
        <w:ind w:left="720" w:hanging="720"/>
        <w:rPr>
          <w:ins w:id="1960" w:author="Author" w:date="2016-08-25T14:41:00Z"/>
        </w:rPr>
      </w:pPr>
      <w:ins w:id="1961" w:author="Author" w:date="2016-08-25T14:41:00Z">
        <w:r>
          <w:lastRenderedPageBreak/>
          <w:t>Creswell, J. W. (2013). Qualitative inquiry and research design: choosing among five approaches. (3rd ed.). Thousand Oaks, CA: Sage publications.</w:t>
        </w:r>
      </w:ins>
    </w:p>
    <w:p w14:paraId="268B33D3" w14:textId="77777777" w:rsidR="00E61A74" w:rsidDel="004957F0" w:rsidRDefault="00E61A74" w:rsidP="00E61A74">
      <w:pPr>
        <w:spacing w:line="480" w:lineRule="auto"/>
        <w:ind w:left="720" w:hanging="720"/>
        <w:rPr>
          <w:ins w:id="1962" w:author="Author" w:date="2016-08-25T14:41:00Z"/>
        </w:rPr>
      </w:pPr>
      <w:ins w:id="1963" w:author="Author" w:date="2016-08-25T14:41:00Z">
        <w:r w:rsidDel="004957F0">
          <w:t xml:space="preserve">Crotty, M. (1998). </w:t>
        </w:r>
        <w:r w:rsidDel="004957F0">
          <w:rPr>
            <w:i/>
          </w:rPr>
          <w:t>The foundations of social research: Meaning and perspective in the research process.</w:t>
        </w:r>
        <w:r w:rsidDel="004957F0">
          <w:t xml:space="preserve"> London: Sage.</w:t>
        </w:r>
      </w:ins>
    </w:p>
    <w:p w14:paraId="454FDB73" w14:textId="77777777" w:rsidR="00E61A74" w:rsidRDefault="00E61A74" w:rsidP="00E61A74">
      <w:pPr>
        <w:spacing w:before="100" w:beforeAutospacing="1" w:after="100" w:afterAutospacing="1" w:line="480" w:lineRule="auto"/>
        <w:ind w:left="720" w:hanging="720"/>
        <w:rPr>
          <w:ins w:id="1964" w:author="Author" w:date="2016-08-25T14:41:00Z"/>
          <w:rFonts w:eastAsia="Times New Roman"/>
          <w:color w:val="auto"/>
          <w:lang w:val="en-US"/>
        </w:rPr>
      </w:pPr>
      <w:ins w:id="1965" w:author="Author" w:date="2016-08-25T14:41:00Z">
        <w:r>
          <w:rPr>
            <w:rFonts w:eastAsia="Times New Roman"/>
            <w:color w:val="auto"/>
            <w:lang w:val="en-US"/>
          </w:rPr>
          <w:t>Cruz, E. V., &amp; Higginbottom, G. (2013). The use of focused ethnography in nursing research. Nurse Researcher, 20(4), 36-43.</w:t>
        </w:r>
      </w:ins>
    </w:p>
    <w:p w14:paraId="23A2B4A7" w14:textId="77777777" w:rsidR="00E61A74" w:rsidRPr="008E403D" w:rsidRDefault="00E61A74" w:rsidP="00E61A74">
      <w:pPr>
        <w:ind w:left="720" w:hanging="720"/>
        <w:rPr>
          <w:ins w:id="1966" w:author="Author" w:date="2016-08-25T14:41:00Z"/>
          <w:rFonts w:cs="Calibri"/>
          <w:szCs w:val="22"/>
          <w:lang w:val="en-US"/>
        </w:rPr>
      </w:pPr>
      <w:ins w:id="1967" w:author="Author" w:date="2016-08-25T14:41:00Z">
        <w:r w:rsidRPr="008E403D">
          <w:rPr>
            <w:rFonts w:cs="Calibri"/>
            <w:szCs w:val="22"/>
            <w:lang w:val="en-US"/>
          </w:rPr>
          <w:t xml:space="preserve">Cypert, C.B. (2009). </w:t>
        </w:r>
        <w:r w:rsidRPr="008E403D">
          <w:rPr>
            <w:rFonts w:cs="Calibri"/>
            <w:i/>
            <w:szCs w:val="22"/>
            <w:lang w:val="en-US"/>
          </w:rPr>
          <w:t>Job satisfaction and empowerment of Georgia high school career and technical education teachers</w:t>
        </w:r>
        <w:r w:rsidRPr="008E403D">
          <w:rPr>
            <w:rFonts w:cs="Calibri"/>
            <w:szCs w:val="22"/>
            <w:lang w:val="en-US"/>
          </w:rPr>
          <w:t xml:space="preserve">. Unpublished dissertation, The University of Georgia. Georgia. </w:t>
        </w:r>
      </w:ins>
    </w:p>
    <w:p w14:paraId="33F93765" w14:textId="77777777" w:rsidR="00E61A74" w:rsidRPr="00E61A74" w:rsidRDefault="00E61A74" w:rsidP="00E61A74">
      <w:pPr>
        <w:ind w:left="720" w:hanging="720"/>
        <w:rPr>
          <w:ins w:id="1968" w:author="Author" w:date="2016-08-25T14:41:00Z"/>
          <w:rFonts w:cs="Calibri"/>
          <w:szCs w:val="22"/>
          <w:lang w:val="en-AU"/>
        </w:rPr>
      </w:pPr>
      <w:ins w:id="1969" w:author="Author" w:date="2016-08-25T14:41:00Z">
        <w:r w:rsidRPr="00E61A74">
          <w:rPr>
            <w:rFonts w:cs="Calibri"/>
            <w:szCs w:val="22"/>
            <w:lang w:val="en-AU"/>
          </w:rPr>
          <w:t xml:space="preserve">Dardjowidjojo, S. (2001). Cultural constraints in the implementation of learner autonomy: The case of Indonesia. </w:t>
        </w:r>
        <w:r w:rsidRPr="00E61A74">
          <w:rPr>
            <w:rFonts w:cs="Calibri"/>
            <w:i/>
            <w:szCs w:val="22"/>
            <w:lang w:val="en-AU"/>
          </w:rPr>
          <w:t xml:space="preserve">Journal of Southeast Asian Education, </w:t>
        </w:r>
        <w:r w:rsidRPr="00E61A74">
          <w:rPr>
            <w:rFonts w:cs="Calibri"/>
            <w:iCs/>
            <w:szCs w:val="22"/>
            <w:lang w:val="en-AU"/>
          </w:rPr>
          <w:t>2</w:t>
        </w:r>
        <w:r w:rsidRPr="00E61A74">
          <w:rPr>
            <w:rFonts w:cs="Calibri"/>
            <w:szCs w:val="22"/>
            <w:lang w:val="en-AU"/>
          </w:rPr>
          <w:t xml:space="preserve"> (20), 309-322.</w:t>
        </w:r>
      </w:ins>
    </w:p>
    <w:p w14:paraId="7ACEF787" w14:textId="77777777" w:rsidR="00E61A74" w:rsidRDefault="00E61A74" w:rsidP="00E61A74">
      <w:pPr>
        <w:spacing w:line="480" w:lineRule="auto"/>
        <w:ind w:left="720" w:hanging="720"/>
        <w:rPr>
          <w:ins w:id="1970" w:author="Author" w:date="2016-08-25T14:41:00Z"/>
          <w:rFonts w:eastAsiaTheme="minorHAnsi"/>
          <w:color w:val="auto"/>
          <w:lang w:val="en-US"/>
        </w:rPr>
      </w:pPr>
      <w:ins w:id="1971" w:author="Author" w:date="2016-08-25T14:41:00Z">
        <w:r>
          <w:rPr>
            <w:rFonts w:eastAsiaTheme="minorHAnsi"/>
            <w:color w:val="auto"/>
            <w:lang w:val="en-US"/>
          </w:rPr>
          <w:t xml:space="preserve">Denzin, N. K., &amp; Lincoln, Y. S. (1998). </w:t>
        </w:r>
        <w:r>
          <w:rPr>
            <w:rFonts w:eastAsiaTheme="minorHAnsi"/>
            <w:i/>
            <w:color w:val="auto"/>
            <w:lang w:val="en-US"/>
          </w:rPr>
          <w:t>Collecting and interpreting qualitative material.</w:t>
        </w:r>
        <w:r>
          <w:rPr>
            <w:rFonts w:eastAsiaTheme="minorHAnsi"/>
            <w:color w:val="auto"/>
            <w:lang w:val="en-US"/>
          </w:rPr>
          <w:t xml:space="preserve"> Thousand Oaks, CA: Sage.</w:t>
        </w:r>
      </w:ins>
    </w:p>
    <w:p w14:paraId="70FAEE13" w14:textId="77777777" w:rsidR="00E61A74" w:rsidRPr="00711D5F" w:rsidRDefault="00E61A74" w:rsidP="00E61A74">
      <w:pPr>
        <w:ind w:left="720" w:hanging="720"/>
        <w:rPr>
          <w:ins w:id="1972" w:author="Author" w:date="2016-08-25T14:41:00Z"/>
          <w:rFonts w:cs="Calibri"/>
          <w:szCs w:val="22"/>
          <w:lang w:val="en-US"/>
        </w:rPr>
      </w:pPr>
      <w:ins w:id="1973" w:author="Author" w:date="2016-08-25T14:41:00Z">
        <w:r w:rsidRPr="00711D5F">
          <w:rPr>
            <w:rFonts w:cs="Calibri"/>
            <w:szCs w:val="22"/>
            <w:lang w:val="en-US"/>
          </w:rPr>
          <w:t>Dimmock, C. (2000). </w:t>
        </w:r>
        <w:r w:rsidRPr="00711D5F">
          <w:rPr>
            <w:rFonts w:cs="Calibri"/>
            <w:i/>
            <w:iCs/>
            <w:szCs w:val="22"/>
            <w:lang w:val="en-US"/>
          </w:rPr>
          <w:t>Designing the learning-centred school: A cross-cultural perspective.</w:t>
        </w:r>
        <w:r w:rsidRPr="00711D5F">
          <w:rPr>
            <w:rFonts w:cs="Calibri"/>
            <w:szCs w:val="22"/>
            <w:lang w:val="en-US"/>
          </w:rPr>
          <w:t> London: Falmer Press.</w:t>
        </w:r>
      </w:ins>
    </w:p>
    <w:p w14:paraId="658C4ECE" w14:textId="77777777" w:rsidR="00E61A74" w:rsidRPr="00711D5F" w:rsidRDefault="00E61A74" w:rsidP="00E61A74">
      <w:pPr>
        <w:ind w:left="720" w:hanging="720"/>
        <w:rPr>
          <w:ins w:id="1974" w:author="Author" w:date="2016-08-25T14:41:00Z"/>
          <w:rFonts w:cs="Calibri"/>
          <w:szCs w:val="22"/>
          <w:lang w:val="en-US"/>
        </w:rPr>
      </w:pPr>
      <w:ins w:id="1975" w:author="Author" w:date="2016-08-25T14:41:00Z">
        <w:r w:rsidRPr="00711D5F">
          <w:rPr>
            <w:rFonts w:cs="Calibri"/>
            <w:szCs w:val="22"/>
            <w:lang w:val="en-US"/>
          </w:rPr>
          <w:t>Dimmock, C. (2000). </w:t>
        </w:r>
        <w:r w:rsidRPr="00711D5F">
          <w:rPr>
            <w:rFonts w:cs="Calibri"/>
            <w:i/>
            <w:iCs/>
            <w:szCs w:val="22"/>
            <w:lang w:val="en-US"/>
          </w:rPr>
          <w:t>Designing the learning-centred school: A cross-cultural perspective.</w:t>
        </w:r>
        <w:r w:rsidRPr="00711D5F">
          <w:rPr>
            <w:rFonts w:cs="Calibri"/>
            <w:szCs w:val="22"/>
            <w:lang w:val="en-US"/>
          </w:rPr>
          <w:t> London: Falmer Press.</w:t>
        </w:r>
      </w:ins>
    </w:p>
    <w:p w14:paraId="52B81112" w14:textId="77777777" w:rsidR="00E61A74" w:rsidDel="004957F0" w:rsidRDefault="00E61A74" w:rsidP="00E61A74">
      <w:pPr>
        <w:spacing w:before="100" w:beforeAutospacing="1" w:after="100" w:afterAutospacing="1" w:line="480" w:lineRule="auto"/>
        <w:ind w:hanging="720"/>
        <w:rPr>
          <w:ins w:id="1976" w:author="Author" w:date="2016-08-25T14:41:00Z"/>
          <w:rFonts w:eastAsia="Times New Roman"/>
          <w:color w:val="auto"/>
          <w:lang w:val="en-US"/>
        </w:rPr>
      </w:pPr>
      <w:ins w:id="1977" w:author="Author" w:date="2016-08-25T14:41:00Z">
        <w:r w:rsidDel="004957F0">
          <w:rPr>
            <w:rFonts w:eastAsia="Times New Roman"/>
            <w:color w:val="auto"/>
            <w:lang w:val="en-US"/>
          </w:rPr>
          <w:t>Dimmock, C. and Walker, A., (Eds.) (2000) Future School Administration: Western and Asian Perspectives. Chinese University Press: Hong Kong. ISBN 9789622019171</w:t>
        </w:r>
      </w:ins>
    </w:p>
    <w:p w14:paraId="7A73D061" w14:textId="77777777" w:rsidR="00E61A74" w:rsidDel="004957F0" w:rsidRDefault="00E61A74" w:rsidP="00E61A74">
      <w:pPr>
        <w:spacing w:before="100" w:beforeAutospacing="1" w:after="100" w:afterAutospacing="1" w:line="480" w:lineRule="auto"/>
        <w:ind w:hanging="720"/>
        <w:rPr>
          <w:ins w:id="1978" w:author="Author" w:date="2016-08-25T14:41:00Z"/>
          <w:rFonts w:eastAsia="Times New Roman"/>
          <w:color w:val="auto"/>
          <w:lang w:val="en-US"/>
        </w:rPr>
      </w:pPr>
      <w:ins w:id="1979" w:author="Author" w:date="2016-08-25T14:41:00Z">
        <w:r w:rsidDel="004957F0">
          <w:rPr>
            <w:rFonts w:eastAsia="Times New Roman"/>
            <w:color w:val="auto"/>
            <w:lang w:val="en-US"/>
          </w:rPr>
          <w:t>Dimmock, C.A.J., and Walker, A. (2005) Educational Leadership: Culture and Diversity. Sage: London, UK. ISBN 9780761971696</w:t>
        </w:r>
      </w:ins>
    </w:p>
    <w:p w14:paraId="480E0835" w14:textId="77777777" w:rsidR="00E61A74" w:rsidRPr="00E61A74" w:rsidRDefault="00E61A74" w:rsidP="00E61A74">
      <w:pPr>
        <w:ind w:left="720" w:hanging="720"/>
        <w:rPr>
          <w:ins w:id="1980" w:author="Author" w:date="2016-08-25T14:41:00Z"/>
          <w:rFonts w:cs="Calibri"/>
          <w:szCs w:val="22"/>
          <w:lang w:val="en-US"/>
        </w:rPr>
      </w:pPr>
      <w:ins w:id="1981" w:author="Author" w:date="2016-08-25T14:41:00Z">
        <w:r w:rsidRPr="00E61A74">
          <w:rPr>
            <w:rFonts w:cs="Calibri"/>
            <w:szCs w:val="22"/>
            <w:lang w:val="en-US"/>
          </w:rPr>
          <w:t xml:space="preserve">Fang, Y., &amp; Gopinathan, S. (2009).  Teachers and teaching in Eastern and Western schools: A critical review of cross-cultural comparative studies.  In L. J. Saha &amp; A. G. Dworkin </w:t>
        </w:r>
        <w:r w:rsidRPr="00E61A74">
          <w:rPr>
            <w:rFonts w:cs="Calibri"/>
            <w:szCs w:val="22"/>
            <w:lang w:val="en-US"/>
          </w:rPr>
          <w:lastRenderedPageBreak/>
          <w:t>(Eds.), </w:t>
        </w:r>
        <w:r w:rsidRPr="00E61A74">
          <w:rPr>
            <w:rFonts w:cs="Calibri"/>
            <w:szCs w:val="22"/>
            <w:lang w:val="en-US"/>
          </w:rPr>
          <w:fldChar w:fldCharType="begin"/>
        </w:r>
        <w:r w:rsidRPr="00E61A74">
          <w:rPr>
            <w:rFonts w:cs="Calibri"/>
            <w:szCs w:val="22"/>
            <w:lang w:val="en-US"/>
          </w:rPr>
          <w:instrText xml:space="preserve"> HYPERLINK "http://opac.nie.edu.sg/uhtbin/cgisirsi.exe/x/MAIN/0/5?searchdata1=156813122" \t "_blank" </w:instrText>
        </w:r>
        <w:r w:rsidRPr="00E61A74">
          <w:rPr>
            <w:rFonts w:cs="Calibri"/>
            <w:szCs w:val="22"/>
            <w:lang w:val="en-US"/>
          </w:rPr>
          <w:fldChar w:fldCharType="separate"/>
        </w:r>
        <w:r w:rsidRPr="00E61A74">
          <w:rPr>
            <w:rFonts w:cs="Calibri"/>
            <w:i/>
            <w:iCs/>
            <w:color w:val="0563C1" w:themeColor="hyperlink"/>
            <w:szCs w:val="22"/>
            <w:u w:val="single"/>
            <w:lang w:val="en-US"/>
          </w:rPr>
          <w:t>International handbook of research on teachers and teaching (Part one)</w:t>
        </w:r>
        <w:r w:rsidRPr="00E61A74">
          <w:rPr>
            <w:rFonts w:cs="Calibri"/>
            <w:i/>
            <w:iCs/>
            <w:color w:val="0563C1" w:themeColor="hyperlink"/>
            <w:szCs w:val="22"/>
            <w:u w:val="single"/>
            <w:lang w:val="en-US"/>
          </w:rPr>
          <w:fldChar w:fldCharType="end"/>
        </w:r>
        <w:r w:rsidRPr="00E61A74">
          <w:rPr>
            <w:rFonts w:cs="Calibri"/>
            <w:szCs w:val="22"/>
            <w:lang w:val="en-US"/>
          </w:rPr>
          <w:t> (pp.557-572). New York: Springer. </w:t>
        </w:r>
      </w:ins>
    </w:p>
    <w:p w14:paraId="5D5DB38B" w14:textId="77777777" w:rsidR="00E61A74" w:rsidDel="004957F0" w:rsidRDefault="00E61A74" w:rsidP="00E61A74">
      <w:pPr>
        <w:spacing w:line="480" w:lineRule="auto"/>
        <w:ind w:hanging="720"/>
        <w:rPr>
          <w:ins w:id="1982" w:author="Author" w:date="2016-08-25T14:41:00Z"/>
          <w:rFonts w:eastAsiaTheme="minorHAnsi"/>
          <w:color w:val="auto"/>
          <w:lang w:val="en-SG"/>
        </w:rPr>
      </w:pPr>
      <w:ins w:id="1983" w:author="Author" w:date="2016-08-25T14:41:00Z">
        <w:r w:rsidDel="004957F0">
          <w:rPr>
            <w:rFonts w:eastAsiaTheme="minorHAnsi"/>
            <w:color w:val="auto"/>
            <w:lang w:val="en-SG"/>
          </w:rPr>
          <w:t xml:space="preserve">Fetterman, D. M. (2010). </w:t>
        </w:r>
        <w:r w:rsidDel="004957F0">
          <w:rPr>
            <w:rFonts w:eastAsiaTheme="minorHAnsi"/>
            <w:i/>
            <w:color w:val="auto"/>
            <w:lang w:val="en-SG"/>
          </w:rPr>
          <w:t>Ethnography: Step by step.</w:t>
        </w:r>
        <w:r w:rsidDel="004957F0">
          <w:rPr>
            <w:rFonts w:eastAsiaTheme="minorHAnsi"/>
            <w:color w:val="auto"/>
            <w:lang w:val="en-SG"/>
          </w:rPr>
          <w:t xml:space="preserve"> (3</w:t>
        </w:r>
        <w:r w:rsidDel="004957F0">
          <w:rPr>
            <w:rFonts w:eastAsiaTheme="minorHAnsi"/>
            <w:color w:val="auto"/>
            <w:vertAlign w:val="superscript"/>
            <w:lang w:val="en-SG"/>
          </w:rPr>
          <w:t>rd</w:t>
        </w:r>
        <w:r w:rsidDel="004957F0">
          <w:rPr>
            <w:rFonts w:eastAsiaTheme="minorHAnsi"/>
            <w:color w:val="auto"/>
            <w:lang w:val="en-SG"/>
          </w:rPr>
          <w:t xml:space="preserve"> ed.). Thousand Oaks, California: Sage.</w:t>
        </w:r>
      </w:ins>
    </w:p>
    <w:p w14:paraId="6EBDB09D" w14:textId="77777777" w:rsidR="00E61A74" w:rsidRDefault="00E61A74" w:rsidP="00E61A74">
      <w:pPr>
        <w:spacing w:line="480" w:lineRule="auto"/>
        <w:ind w:left="1440" w:hanging="720"/>
        <w:rPr>
          <w:ins w:id="1984" w:author="Author" w:date="2016-08-25T14:41:00Z"/>
          <w:rFonts w:eastAsiaTheme="minorHAnsi"/>
          <w:color w:val="auto"/>
          <w:lang w:val="en-SG"/>
        </w:rPr>
      </w:pPr>
      <w:ins w:id="1985" w:author="Author" w:date="2016-08-25T14:41:00Z">
        <w:r>
          <w:rPr>
            <w:rFonts w:eastAsiaTheme="minorHAnsi"/>
            <w:color w:val="auto"/>
            <w:lang w:val="en-SG"/>
          </w:rPr>
          <w:t xml:space="preserve">Fetterman, D. M. (2010). </w:t>
        </w:r>
        <w:r>
          <w:rPr>
            <w:rFonts w:eastAsiaTheme="minorHAnsi"/>
            <w:i/>
            <w:color w:val="auto"/>
            <w:lang w:val="en-SG"/>
          </w:rPr>
          <w:t>Ethnography: Step by step.</w:t>
        </w:r>
        <w:r>
          <w:rPr>
            <w:rFonts w:eastAsiaTheme="minorHAnsi"/>
            <w:color w:val="auto"/>
            <w:lang w:val="en-SG"/>
          </w:rPr>
          <w:t xml:space="preserve"> (3</w:t>
        </w:r>
        <w:r>
          <w:rPr>
            <w:rFonts w:eastAsiaTheme="minorHAnsi"/>
            <w:color w:val="auto"/>
            <w:vertAlign w:val="superscript"/>
            <w:lang w:val="en-SG"/>
          </w:rPr>
          <w:t>rd</w:t>
        </w:r>
        <w:r>
          <w:rPr>
            <w:rFonts w:eastAsiaTheme="minorHAnsi"/>
            <w:color w:val="auto"/>
            <w:lang w:val="en-SG"/>
          </w:rPr>
          <w:t xml:space="preserve"> ed.). Thousand Oaks, California: Sage.</w:t>
        </w:r>
      </w:ins>
    </w:p>
    <w:p w14:paraId="7E2D5E0F" w14:textId="77777777" w:rsidR="00E61A74" w:rsidDel="004957F0" w:rsidRDefault="00E61A74" w:rsidP="00E61A74">
      <w:pPr>
        <w:spacing w:before="100" w:beforeAutospacing="1" w:after="100" w:afterAutospacing="1" w:line="480" w:lineRule="auto"/>
        <w:ind w:hanging="720"/>
        <w:rPr>
          <w:ins w:id="1986" w:author="Author" w:date="2016-08-25T14:41:00Z"/>
          <w:rFonts w:eastAsia="Times New Roman"/>
          <w:color w:val="auto"/>
          <w:lang w:val="en-US"/>
        </w:rPr>
      </w:pPr>
      <w:ins w:id="1987" w:author="Author" w:date="2016-08-25T14:41:00Z">
        <w:r w:rsidDel="004957F0">
          <w:rPr>
            <w:rFonts w:eastAsiaTheme="minorHAnsi"/>
            <w:color w:val="auto"/>
            <w:lang w:val="en-SG"/>
          </w:rPr>
          <w:t xml:space="preserve">Flick, U. (2004). Triangulation in qualitative research. In U. </w:t>
        </w:r>
        <w:r w:rsidDel="004957F0">
          <w:rPr>
            <w:rFonts w:eastAsiaTheme="minorHAnsi"/>
            <w:color w:val="auto"/>
          </w:rPr>
          <w:t xml:space="preserve">Flick, E. Kardorff and I. Steinke (Eds.) </w:t>
        </w:r>
        <w:r w:rsidDel="004957F0">
          <w:rPr>
            <w:rFonts w:eastAsiaTheme="minorHAnsi"/>
            <w:i/>
            <w:color w:val="auto"/>
          </w:rPr>
          <w:t>A Companion to Qualitative Research</w:t>
        </w:r>
        <w:r w:rsidDel="004957F0">
          <w:rPr>
            <w:rFonts w:eastAsiaTheme="minorHAnsi"/>
            <w:color w:val="auto"/>
          </w:rPr>
          <w:t>. London: Sage</w:t>
        </w:r>
      </w:ins>
    </w:p>
    <w:p w14:paraId="2D7E5C5D" w14:textId="77777777" w:rsidR="00E61A74" w:rsidRPr="00711D5F" w:rsidRDefault="00E61A74" w:rsidP="00E61A74">
      <w:pPr>
        <w:ind w:left="720" w:hanging="720"/>
        <w:rPr>
          <w:ins w:id="1988" w:author="Author" w:date="2016-08-25T14:41:00Z"/>
          <w:rFonts w:cs="Calibri"/>
          <w:szCs w:val="22"/>
          <w:lang w:val="en-US"/>
        </w:rPr>
      </w:pPr>
      <w:ins w:id="1989" w:author="Author" w:date="2016-08-25T14:41:00Z">
        <w:r w:rsidRPr="00711D5F">
          <w:rPr>
            <w:rFonts w:cs="Calibri"/>
            <w:szCs w:val="22"/>
            <w:lang w:val="en-US"/>
          </w:rPr>
          <w:t xml:space="preserve">Fullan, M., &amp; Hargreaves, A. (1995). </w:t>
        </w:r>
        <w:r w:rsidRPr="00711D5F">
          <w:rPr>
            <w:rFonts w:cs="Calibri"/>
            <w:i/>
            <w:szCs w:val="22"/>
            <w:lang w:val="en-US"/>
          </w:rPr>
          <w:t>What’s worth fighting for in your school?</w:t>
        </w:r>
        <w:r w:rsidRPr="00711D5F">
          <w:rPr>
            <w:rFonts w:cs="Calibri"/>
            <w:szCs w:val="22"/>
            <w:lang w:val="en-US"/>
          </w:rPr>
          <w:t xml:space="preserve"> Open University Press, Buckingham.</w:t>
        </w:r>
      </w:ins>
    </w:p>
    <w:p w14:paraId="63AA1973" w14:textId="77777777" w:rsidR="00E61A74" w:rsidRPr="00711D5F" w:rsidRDefault="00E61A74" w:rsidP="00E61A74">
      <w:pPr>
        <w:ind w:left="720" w:hanging="720"/>
        <w:rPr>
          <w:ins w:id="1990" w:author="Author" w:date="2016-08-25T14:41:00Z"/>
          <w:rFonts w:cs="Calibri"/>
          <w:szCs w:val="22"/>
          <w:lang w:val="en-US"/>
        </w:rPr>
      </w:pPr>
      <w:ins w:id="1991" w:author="Author" w:date="2016-08-25T14:41:00Z">
        <w:r w:rsidRPr="00711D5F">
          <w:rPr>
            <w:rFonts w:cs="Calibri"/>
            <w:szCs w:val="22"/>
            <w:lang w:val="en-US"/>
          </w:rPr>
          <w:t xml:space="preserve">Goodenough, W. (1976). Multiculturalism as the Normal Human Experience. </w:t>
        </w:r>
        <w:r w:rsidRPr="00711D5F">
          <w:rPr>
            <w:rFonts w:cs="Calibri"/>
            <w:i/>
            <w:szCs w:val="22"/>
            <w:lang w:val="en-US"/>
          </w:rPr>
          <w:t>Anthropology and Education Quarterly 7</w:t>
        </w:r>
        <w:r w:rsidRPr="00711D5F">
          <w:rPr>
            <w:rFonts w:cs="Calibri"/>
            <w:szCs w:val="22"/>
            <w:lang w:val="en-US"/>
          </w:rPr>
          <w:t>(4), 4-6.</w:t>
        </w:r>
      </w:ins>
    </w:p>
    <w:p w14:paraId="0F9F3D6D" w14:textId="77777777" w:rsidR="00E61A74" w:rsidRPr="00711D5F" w:rsidRDefault="00E61A74" w:rsidP="00E61A74">
      <w:pPr>
        <w:ind w:left="720" w:hanging="720"/>
        <w:rPr>
          <w:ins w:id="1992" w:author="Author" w:date="2016-08-25T14:41:00Z"/>
          <w:rFonts w:cs="Calibri"/>
          <w:szCs w:val="22"/>
          <w:lang w:val="en-US"/>
        </w:rPr>
      </w:pPr>
      <w:ins w:id="1993" w:author="Author" w:date="2016-08-25T14:41:00Z">
        <w:r w:rsidRPr="00711D5F">
          <w:rPr>
            <w:rFonts w:cs="Calibri"/>
            <w:szCs w:val="22"/>
            <w:lang w:val="en-US"/>
          </w:rPr>
          <w:t>Gopinathan, S., &amp; Ho, W. K. (2000). Educational change and development in Singapore. In T. Townsend &amp; Y. C. Cheng (Eds.), Educational change and development in the Asia-Pacific region: Challenges for the future (pp. 163-184). Lisse, The Netherlands: Swets &amp; Zeitlinger</w:t>
        </w:r>
      </w:ins>
    </w:p>
    <w:p w14:paraId="6B04409B" w14:textId="77777777" w:rsidR="00E61A74" w:rsidRPr="00E61A74" w:rsidRDefault="00E61A74" w:rsidP="00E61A74">
      <w:pPr>
        <w:ind w:left="720" w:hanging="720"/>
        <w:rPr>
          <w:ins w:id="1994" w:author="Author" w:date="2016-08-25T14:41:00Z"/>
          <w:rFonts w:cs="Calibri"/>
          <w:szCs w:val="22"/>
          <w:lang w:val="en-US"/>
        </w:rPr>
      </w:pPr>
      <w:ins w:id="1995" w:author="Author" w:date="2016-08-25T14:41:00Z">
        <w:r w:rsidRPr="00E61A74">
          <w:rPr>
            <w:rFonts w:cs="Calibri"/>
            <w:szCs w:val="22"/>
            <w:lang w:val="en-US"/>
          </w:rPr>
          <w:t>Grant, L.,Stronge, J., Xu, X., Popp, P, Sun,Y, and Little, C. (2014). ASCD, Alexandria. VA, USA.</w:t>
        </w:r>
      </w:ins>
    </w:p>
    <w:p w14:paraId="1D2F7B7D" w14:textId="77777777" w:rsidR="00E61A74" w:rsidRDefault="00E61A74" w:rsidP="00E61A74">
      <w:pPr>
        <w:spacing w:line="480" w:lineRule="auto"/>
        <w:ind w:left="1440" w:hanging="720"/>
        <w:rPr>
          <w:ins w:id="1996" w:author="Author" w:date="2016-08-25T14:41:00Z"/>
          <w:iCs/>
          <w:lang w:val="en-US"/>
        </w:rPr>
      </w:pPr>
      <w:ins w:id="1997" w:author="Author" w:date="2016-08-25T14:41:00Z">
        <w:r>
          <w:rPr>
            <w:iCs/>
            <w:lang w:val="en-US"/>
          </w:rPr>
          <w:t xml:space="preserve">Guba, E. G. (1981). Criteria for assessing the trustworthiness of naturalistic inquiries. </w:t>
        </w:r>
        <w:r>
          <w:rPr>
            <w:i/>
            <w:iCs/>
            <w:lang w:val="en-US"/>
          </w:rPr>
          <w:t>Educational Communication and Technology Journal, 29</w:t>
        </w:r>
        <w:r>
          <w:rPr>
            <w:iCs/>
            <w:lang w:val="en-US"/>
          </w:rPr>
          <w:t xml:space="preserve">(2), 75-91. doi: 10.1007/bf02766777 </w:t>
        </w:r>
      </w:ins>
    </w:p>
    <w:p w14:paraId="41A12395" w14:textId="77777777" w:rsidR="00E61A74" w:rsidRPr="00FD13AF" w:rsidRDefault="00E61A74" w:rsidP="00E61A74">
      <w:pPr>
        <w:ind w:left="720" w:hanging="720"/>
        <w:rPr>
          <w:ins w:id="1998" w:author="Author" w:date="2016-08-25T14:41:00Z"/>
          <w:rFonts w:cs="Calibri"/>
          <w:szCs w:val="22"/>
          <w:lang w:val="en-US"/>
        </w:rPr>
      </w:pPr>
      <w:ins w:id="1999" w:author="Author" w:date="2016-08-25T14:41:00Z">
        <w:r w:rsidRPr="00FD13AF">
          <w:rPr>
            <w:rFonts w:cs="Calibri"/>
            <w:szCs w:val="22"/>
            <w:lang w:val="en-US"/>
          </w:rPr>
          <w:t xml:space="preserve">Hallinger, P. (2010). Making education reform happen: Is there an “Asian” way? </w:t>
        </w:r>
        <w:r w:rsidRPr="00FD13AF">
          <w:rPr>
            <w:rFonts w:cs="Calibri"/>
            <w:i/>
            <w:szCs w:val="22"/>
            <w:lang w:val="en-US"/>
          </w:rPr>
          <w:t>School Leadership and Management, 30</w:t>
        </w:r>
        <w:r w:rsidRPr="00FD13AF">
          <w:rPr>
            <w:rFonts w:cs="Calibri"/>
            <w:szCs w:val="22"/>
            <w:lang w:val="en-US"/>
          </w:rPr>
          <w:t>(5), 401-408.</w:t>
        </w:r>
      </w:ins>
    </w:p>
    <w:p w14:paraId="5DDED54E" w14:textId="77777777" w:rsidR="00E61A74" w:rsidRPr="00711D5F" w:rsidRDefault="00E61A74" w:rsidP="00E61A74">
      <w:pPr>
        <w:ind w:left="720" w:hanging="720"/>
        <w:rPr>
          <w:ins w:id="2000" w:author="Author" w:date="2016-08-25T14:41:00Z"/>
          <w:rFonts w:cs="Calibri"/>
          <w:szCs w:val="22"/>
          <w:lang w:val="en-US"/>
        </w:rPr>
      </w:pPr>
      <w:ins w:id="2001" w:author="Author" w:date="2016-08-25T14:41:00Z">
        <w:r w:rsidRPr="00711D5F">
          <w:rPr>
            <w:rFonts w:cs="Calibri"/>
            <w:szCs w:val="22"/>
            <w:lang w:val="en-US"/>
          </w:rPr>
          <w:t xml:space="preserve">Hallinger, P. (2010). Making education reform happen: Is there an “Asian” way? </w:t>
        </w:r>
        <w:r w:rsidRPr="00711D5F">
          <w:rPr>
            <w:rFonts w:cs="Calibri"/>
            <w:i/>
            <w:szCs w:val="22"/>
            <w:lang w:val="en-US"/>
          </w:rPr>
          <w:t>School Leadership and Management, 30</w:t>
        </w:r>
        <w:r w:rsidRPr="00711D5F">
          <w:rPr>
            <w:rFonts w:cs="Calibri"/>
            <w:szCs w:val="22"/>
            <w:lang w:val="en-US"/>
          </w:rPr>
          <w:t>(5), 401-408.</w:t>
        </w:r>
      </w:ins>
    </w:p>
    <w:p w14:paraId="48AA0ACB" w14:textId="77777777" w:rsidR="00E61A74" w:rsidRPr="00E61A74" w:rsidRDefault="00E61A74" w:rsidP="00E61A74">
      <w:pPr>
        <w:ind w:left="720" w:hanging="720"/>
        <w:rPr>
          <w:ins w:id="2002" w:author="Author" w:date="2016-08-25T14:41:00Z"/>
          <w:rFonts w:cs="Calibri"/>
          <w:bCs/>
          <w:szCs w:val="22"/>
          <w:lang w:val="en-US"/>
        </w:rPr>
      </w:pPr>
      <w:ins w:id="2003" w:author="Author" w:date="2016-08-25T14:41:00Z">
        <w:r w:rsidRPr="00E61A74">
          <w:rPr>
            <w:rFonts w:cs="Calibri"/>
            <w:bCs/>
            <w:szCs w:val="22"/>
            <w:lang w:val="en-US"/>
          </w:rPr>
          <w:t>Hammer, M. R., Bennett, M. J., &amp; Wiseman, R. (2003). Measuring intercultural sensitivity: The Intercultural Development Inventory. International Journal of Intercultural Relations, 27, 421–443.</w:t>
        </w:r>
      </w:ins>
    </w:p>
    <w:p w14:paraId="3E6CF872" w14:textId="77777777" w:rsidR="00E61A74" w:rsidDel="004957F0" w:rsidRDefault="00E61A74" w:rsidP="00E61A74">
      <w:pPr>
        <w:spacing w:before="100" w:beforeAutospacing="1" w:after="100" w:afterAutospacing="1" w:line="480" w:lineRule="auto"/>
        <w:ind w:hanging="720"/>
        <w:rPr>
          <w:ins w:id="2004" w:author="Author" w:date="2016-08-25T14:41:00Z"/>
          <w:rFonts w:eastAsia="Times New Roman"/>
          <w:color w:val="auto"/>
          <w:lang w:val="en-US"/>
        </w:rPr>
      </w:pPr>
      <w:ins w:id="2005" w:author="Author" w:date="2016-08-25T14:41:00Z">
        <w:r w:rsidDel="004957F0">
          <w:lastRenderedPageBreak/>
          <w:t xml:space="preserve">Hammersley, M. (1992). Ethnography and Realism.  In M. Hammersley, </w:t>
        </w:r>
        <w:r w:rsidDel="004957F0">
          <w:rPr>
            <w:i/>
          </w:rPr>
          <w:t>What's Wrong with Ethnography?  Methodological Explorations</w:t>
        </w:r>
        <w:r w:rsidDel="004957F0">
          <w:t xml:space="preserve"> (pp. 43-56).  London:  Routledge.  </w:t>
        </w:r>
      </w:ins>
    </w:p>
    <w:p w14:paraId="7583FA10" w14:textId="77777777" w:rsidR="00E61A74" w:rsidDel="004957F0" w:rsidRDefault="00E61A74" w:rsidP="00E61A74">
      <w:pPr>
        <w:spacing w:line="480" w:lineRule="auto"/>
        <w:ind w:hanging="720"/>
        <w:rPr>
          <w:ins w:id="2006" w:author="Author" w:date="2016-08-25T14:41:00Z"/>
          <w:rFonts w:eastAsiaTheme="minorHAnsi"/>
          <w:color w:val="auto"/>
          <w:lang w:val="en-US"/>
        </w:rPr>
      </w:pPr>
      <w:ins w:id="2007" w:author="Author" w:date="2016-08-25T14:41:00Z">
        <w:r w:rsidDel="004957F0">
          <w:rPr>
            <w:rFonts w:eastAsiaTheme="minorHAnsi"/>
            <w:color w:val="auto"/>
            <w:lang w:val="en-US"/>
          </w:rPr>
          <w:t xml:space="preserve">Hammersley, M., &amp; Atkinson, P. (2007). </w:t>
        </w:r>
        <w:r w:rsidDel="004957F0">
          <w:rPr>
            <w:rFonts w:eastAsiaTheme="minorHAnsi"/>
            <w:i/>
            <w:color w:val="auto"/>
            <w:lang w:val="en-US"/>
          </w:rPr>
          <w:t xml:space="preserve">Ethnography: Principles in practice </w:t>
        </w:r>
        <w:r w:rsidDel="004957F0">
          <w:rPr>
            <w:rFonts w:eastAsiaTheme="minorHAnsi"/>
            <w:color w:val="auto"/>
            <w:lang w:val="en-US"/>
          </w:rPr>
          <w:t>(3</w:t>
        </w:r>
        <w:r w:rsidDel="004957F0">
          <w:rPr>
            <w:rFonts w:eastAsiaTheme="minorHAnsi"/>
            <w:color w:val="auto"/>
            <w:vertAlign w:val="superscript"/>
            <w:lang w:val="en-US"/>
          </w:rPr>
          <w:t>rd</w:t>
        </w:r>
        <w:r w:rsidDel="004957F0">
          <w:rPr>
            <w:rFonts w:eastAsiaTheme="minorHAnsi"/>
            <w:color w:val="auto"/>
            <w:lang w:val="en-US"/>
          </w:rPr>
          <w:t xml:space="preserve"> ed.). London: Routledge.  </w:t>
        </w:r>
      </w:ins>
    </w:p>
    <w:p w14:paraId="631D310B" w14:textId="77777777" w:rsidR="00E61A74" w:rsidRPr="00711D5F" w:rsidRDefault="00E61A74" w:rsidP="00E61A74">
      <w:pPr>
        <w:ind w:left="720" w:hanging="720"/>
        <w:rPr>
          <w:ins w:id="2008" w:author="Author" w:date="2016-08-25T14:41:00Z"/>
          <w:rFonts w:cs="Calibri"/>
          <w:szCs w:val="22"/>
          <w:lang w:val="en-SG"/>
        </w:rPr>
      </w:pPr>
      <w:ins w:id="2009" w:author="Author" w:date="2016-08-25T14:41:00Z">
        <w:r w:rsidRPr="00711D5F">
          <w:rPr>
            <w:rFonts w:cs="Calibri"/>
            <w:szCs w:val="22"/>
            <w:lang w:val="en-US"/>
          </w:rPr>
          <w:t>Hargreaves, L.; Cunningham, M.; Hansen, A.; McIntyre, D.; Oliver, C. (2007). The status of teachers and the teaching profession in England: views from inside and outside the profession – Synthesis for the final report of the Teacher Status Project. RR831A. London: DfES. Available at: http://www.education.gov.uk/rsgateway/DB/RRP/u013771/index.shtml</w:t>
        </w:r>
      </w:ins>
    </w:p>
    <w:p w14:paraId="71EF6F4D" w14:textId="77777777" w:rsidR="00E61A74" w:rsidDel="004957F0" w:rsidRDefault="00E61A74" w:rsidP="00E61A74">
      <w:pPr>
        <w:spacing w:before="100" w:beforeAutospacing="1" w:after="100" w:afterAutospacing="1" w:line="480" w:lineRule="auto"/>
        <w:ind w:hanging="720"/>
        <w:rPr>
          <w:ins w:id="2010" w:author="Author" w:date="2016-08-25T14:41:00Z"/>
          <w:rFonts w:eastAsia="Times New Roman"/>
          <w:color w:val="auto"/>
          <w:lang w:val="en-US"/>
        </w:rPr>
      </w:pPr>
      <w:ins w:id="2011" w:author="Author" w:date="2016-08-25T14:41:00Z">
        <w:r w:rsidDel="004957F0">
          <w:rPr>
            <w:rFonts w:eastAsia="Times New Roman"/>
            <w:color w:val="auto"/>
            <w:lang w:val="en-US"/>
          </w:rPr>
          <w:t>Harris, K., Jerome, N., &amp; Fawcett, S. (1997). Rapid Assessment Procedures: A Review and Critique. Human Organization, 56(3), 375-378.</w:t>
        </w:r>
      </w:ins>
    </w:p>
    <w:p w14:paraId="098DC3EE" w14:textId="77777777" w:rsidR="00E61A74" w:rsidRPr="005475AC" w:rsidRDefault="00E61A74" w:rsidP="00E61A74">
      <w:pPr>
        <w:ind w:left="720" w:hanging="720"/>
        <w:rPr>
          <w:ins w:id="2012" w:author="Author" w:date="2016-08-25T14:41:00Z"/>
          <w:rFonts w:cs="Calibri"/>
          <w:szCs w:val="22"/>
          <w:lang w:val="en-US"/>
        </w:rPr>
      </w:pPr>
      <w:ins w:id="2013" w:author="Author" w:date="2016-08-25T14:41:00Z">
        <w:r w:rsidRPr="005475AC">
          <w:rPr>
            <w:rFonts w:cs="Calibri"/>
            <w:szCs w:val="22"/>
            <w:lang w:val="en-US"/>
          </w:rPr>
          <w:t xml:space="preserve">Heck, R. H., &amp; Brandon, P. R. (1995). Teacher empowerment and the implementation of school-based reform. </w:t>
        </w:r>
        <w:r w:rsidRPr="005475AC">
          <w:rPr>
            <w:rFonts w:cs="Calibri"/>
            <w:i/>
            <w:szCs w:val="22"/>
            <w:lang w:val="en-US"/>
          </w:rPr>
          <w:t>Empowerment in Organizations, 3</w:t>
        </w:r>
        <w:r w:rsidRPr="005475AC">
          <w:rPr>
            <w:rFonts w:cs="Calibri"/>
            <w:szCs w:val="22"/>
            <w:lang w:val="en-US"/>
          </w:rPr>
          <w:t xml:space="preserve"> (4), 10-19.  </w:t>
        </w:r>
      </w:ins>
    </w:p>
    <w:p w14:paraId="1EA224C1" w14:textId="77777777" w:rsidR="00E61A74" w:rsidRDefault="00E61A74" w:rsidP="00E61A74">
      <w:pPr>
        <w:spacing w:line="480" w:lineRule="auto"/>
        <w:ind w:left="1440" w:hanging="720"/>
        <w:rPr>
          <w:ins w:id="2014" w:author="Author" w:date="2016-08-25T14:41:00Z"/>
          <w:b/>
        </w:rPr>
      </w:pPr>
      <w:ins w:id="2015" w:author="Author" w:date="2016-08-25T14:41:00Z">
        <w:r>
          <w:rPr>
            <w:rFonts w:eastAsiaTheme="minorHAnsi"/>
            <w:color w:val="auto"/>
          </w:rPr>
          <w:t xml:space="preserve">Higginbottom, G.M.A., Pillay, J., &amp; Boadu N.Y. (2013). Guidance on performing focused ethnographies with an emphasis on healthcare research. </w:t>
        </w:r>
        <w:r>
          <w:rPr>
            <w:rFonts w:eastAsiaTheme="minorHAnsi"/>
            <w:i/>
            <w:color w:val="auto"/>
          </w:rPr>
          <w:t>The Qualitative Report, 18</w:t>
        </w:r>
        <w:r>
          <w:rPr>
            <w:rFonts w:eastAsiaTheme="minorHAnsi"/>
            <w:color w:val="auto"/>
          </w:rPr>
          <w:t xml:space="preserve">(9). Retrieved from </w:t>
        </w:r>
        <w:r>
          <w:fldChar w:fldCharType="begin"/>
        </w:r>
        <w:r>
          <w:instrText xml:space="preserve"> HYPERLINK "http://www.nova.edu/ssss/QR/QR18/higginbottom17.pd" </w:instrText>
        </w:r>
        <w:r>
          <w:fldChar w:fldCharType="separate"/>
        </w:r>
        <w:r>
          <w:rPr>
            <w:rStyle w:val="Hyperlink"/>
            <w:rFonts w:eastAsiaTheme="minorHAnsi"/>
          </w:rPr>
          <w:t>http://www.nova.edu/ssss/QR/QR18/higginbottom17.pd</w:t>
        </w:r>
        <w:r>
          <w:rPr>
            <w:rStyle w:val="Hyperlink"/>
            <w:rFonts w:eastAsiaTheme="minorHAnsi"/>
          </w:rPr>
          <w:fldChar w:fldCharType="end"/>
        </w:r>
      </w:ins>
    </w:p>
    <w:p w14:paraId="4D68C8CB" w14:textId="77777777" w:rsidR="00E61A74" w:rsidRPr="005475AC" w:rsidRDefault="00E61A74" w:rsidP="00E61A74">
      <w:pPr>
        <w:ind w:left="720" w:hanging="720"/>
        <w:rPr>
          <w:ins w:id="2016" w:author="Author" w:date="2016-08-25T14:41:00Z"/>
          <w:rFonts w:cs="Calibri"/>
          <w:bCs/>
          <w:szCs w:val="22"/>
          <w:lang w:val="en-US"/>
        </w:rPr>
      </w:pPr>
      <w:ins w:id="2017" w:author="Author" w:date="2016-08-25T14:41:00Z">
        <w:r w:rsidRPr="005475AC">
          <w:rPr>
            <w:rFonts w:cs="Calibri"/>
            <w:bCs/>
            <w:szCs w:val="22"/>
            <w:lang w:val="en-US"/>
          </w:rPr>
          <w:t xml:space="preserve">Hofstede, G. (2011). Dimensionalizing cultures: The Hofstede model in context. Online Readings in Psychology and Culture, Unit 2. Retrieved from </w:t>
        </w:r>
        <w:r w:rsidRPr="005475AC">
          <w:rPr>
            <w:rFonts w:cs="Calibri"/>
            <w:szCs w:val="22"/>
            <w:lang w:val="en-US"/>
          </w:rPr>
          <w:fldChar w:fldCharType="begin"/>
        </w:r>
        <w:r w:rsidRPr="005475AC">
          <w:rPr>
            <w:rFonts w:cs="Calibri"/>
            <w:szCs w:val="22"/>
            <w:lang w:val="en-US"/>
          </w:rPr>
          <w:instrText xml:space="preserve"> HYPERLINK "http://scholarworks.gvsu.edu/orpc/vol2/iss1/8" </w:instrText>
        </w:r>
        <w:r w:rsidRPr="005475AC">
          <w:rPr>
            <w:rFonts w:cs="Calibri"/>
            <w:szCs w:val="22"/>
            <w:lang w:val="en-US"/>
          </w:rPr>
          <w:fldChar w:fldCharType="separate"/>
        </w:r>
        <w:r w:rsidRPr="005475AC">
          <w:rPr>
            <w:rFonts w:cs="Calibri"/>
            <w:bCs/>
            <w:color w:val="0563C1" w:themeColor="hyperlink"/>
            <w:szCs w:val="22"/>
            <w:u w:val="single"/>
            <w:lang w:val="en-US"/>
          </w:rPr>
          <w:t>http://scholarworks.gvsu.edu/orpc/vol2/iss1/8</w:t>
        </w:r>
        <w:r w:rsidRPr="005475AC">
          <w:rPr>
            <w:rFonts w:cs="Calibri"/>
            <w:bCs/>
            <w:color w:val="0563C1" w:themeColor="hyperlink"/>
            <w:szCs w:val="22"/>
            <w:u w:val="single"/>
            <w:lang w:val="en-US"/>
          </w:rPr>
          <w:fldChar w:fldCharType="end"/>
        </w:r>
      </w:ins>
    </w:p>
    <w:p w14:paraId="47EBF4EE" w14:textId="77777777" w:rsidR="00E61A74" w:rsidRPr="00FE05E1" w:rsidRDefault="00E61A74" w:rsidP="00E61A74">
      <w:pPr>
        <w:ind w:left="720" w:hanging="720"/>
        <w:rPr>
          <w:ins w:id="2018" w:author="Author" w:date="2016-08-25T14:41:00Z"/>
          <w:rFonts w:cs="Calibri"/>
          <w:szCs w:val="22"/>
          <w:lang w:val="en-US"/>
        </w:rPr>
      </w:pPr>
      <w:ins w:id="2019" w:author="Author" w:date="2016-08-25T14:41:00Z">
        <w:r w:rsidRPr="00FE05E1">
          <w:rPr>
            <w:rFonts w:cs="Calibri"/>
            <w:szCs w:val="22"/>
            <w:lang w:val="en-US"/>
          </w:rPr>
          <w:t xml:space="preserve">Ingersoll, R., Merrill, L., &amp; Stuckey, D. (2014). </w:t>
        </w:r>
        <w:r w:rsidRPr="00FE05E1">
          <w:rPr>
            <w:rFonts w:cs="Calibri"/>
            <w:i/>
            <w:szCs w:val="22"/>
            <w:lang w:val="en-US"/>
          </w:rPr>
          <w:t>Seven trends: the transformation of the teaching force,</w:t>
        </w:r>
        <w:r w:rsidRPr="00FE05E1">
          <w:rPr>
            <w:rFonts w:cs="Calibri"/>
            <w:szCs w:val="22"/>
            <w:lang w:val="en-US"/>
          </w:rPr>
          <w:t xml:space="preserve"> CPRE Report (#RR-80). Philadelphia: Consortium for Policy Research in Education, University of Pennsylvania.</w:t>
        </w:r>
      </w:ins>
    </w:p>
    <w:p w14:paraId="4220187E" w14:textId="77777777" w:rsidR="00E61A74" w:rsidRPr="00711D5F" w:rsidRDefault="00E61A74" w:rsidP="00E61A74">
      <w:pPr>
        <w:ind w:left="720" w:hanging="720"/>
        <w:rPr>
          <w:ins w:id="2020" w:author="Author" w:date="2016-08-25T14:41:00Z"/>
          <w:rFonts w:cs="Calibri"/>
          <w:szCs w:val="22"/>
          <w:lang w:val="en-US"/>
        </w:rPr>
      </w:pPr>
      <w:ins w:id="2021" w:author="Author" w:date="2016-08-25T14:41:00Z">
        <w:r w:rsidRPr="00711D5F">
          <w:rPr>
            <w:rFonts w:cs="Calibri"/>
            <w:szCs w:val="22"/>
            <w:lang w:val="en-US"/>
          </w:rPr>
          <w:t xml:space="preserve">Irwin, J. W. (1996). </w:t>
        </w:r>
        <w:r w:rsidRPr="00711D5F">
          <w:rPr>
            <w:rFonts w:cs="Calibri"/>
            <w:i/>
            <w:szCs w:val="22"/>
            <w:lang w:val="en-US"/>
          </w:rPr>
          <w:t xml:space="preserve">Empowering ourselves and transforming schools: Educators making a difference. </w:t>
        </w:r>
        <w:r w:rsidRPr="00711D5F">
          <w:rPr>
            <w:rFonts w:cs="Calibri"/>
            <w:szCs w:val="22"/>
            <w:lang w:val="en-US"/>
          </w:rPr>
          <w:t>State University of New York Press, Albany.</w:t>
        </w:r>
      </w:ins>
    </w:p>
    <w:p w14:paraId="64585EEE" w14:textId="77777777" w:rsidR="00E61A74" w:rsidDel="004957F0" w:rsidRDefault="00E61A74" w:rsidP="00E61A74">
      <w:pPr>
        <w:spacing w:line="480" w:lineRule="auto"/>
        <w:ind w:left="720" w:hanging="720"/>
        <w:rPr>
          <w:ins w:id="2022" w:author="Author" w:date="2016-08-25T14:41:00Z"/>
          <w:lang w:val="en-SG"/>
        </w:rPr>
      </w:pPr>
      <w:ins w:id="2023" w:author="Author" w:date="2016-08-25T14:41:00Z">
        <w:r w:rsidDel="004957F0">
          <w:rPr>
            <w:lang w:val="en-US"/>
          </w:rPr>
          <w:lastRenderedPageBreak/>
          <w:t xml:space="preserve">Jong, M., Kamsteeg, F. &amp; Ybema, S. (2013). Ethnographic strategies for making the familiar strange: Struggling with ‘distance’ and ‘immersion’ among Moroccan-Dutch students.  </w:t>
        </w:r>
        <w:r w:rsidDel="004957F0">
          <w:rPr>
            <w:i/>
            <w:lang w:val="en-US"/>
          </w:rPr>
          <w:t>Journal of Business Anthropology, 2</w:t>
        </w:r>
        <w:r w:rsidDel="004957F0">
          <w:rPr>
            <w:lang w:val="en-US"/>
          </w:rPr>
          <w:t xml:space="preserve">(2), 168-186. Retrieved from </w:t>
        </w:r>
        <w:r w:rsidDel="004957F0">
          <w:fldChar w:fldCharType="begin"/>
        </w:r>
        <w:r w:rsidDel="004957F0">
          <w:instrText xml:space="preserve"> HYPERLINK "file:///C:\\Users\\User\\Downloads\\4157-16036-1-PB.pdf" </w:instrText>
        </w:r>
        <w:r w:rsidDel="004957F0">
          <w:fldChar w:fldCharType="separate"/>
        </w:r>
        <w:r w:rsidDel="004957F0">
          <w:rPr>
            <w:rStyle w:val="Hyperlink"/>
            <w:lang w:val="en-US"/>
          </w:rPr>
          <w:t>file:///C:/Users/User/Downloads/4157-16036-1-PB.pdf</w:t>
        </w:r>
        <w:r w:rsidDel="004957F0">
          <w:rPr>
            <w:rStyle w:val="Hyperlink"/>
            <w:lang w:val="en-US"/>
          </w:rPr>
          <w:fldChar w:fldCharType="end"/>
        </w:r>
        <w:r w:rsidDel="004957F0">
          <w:rPr>
            <w:lang w:val="en-US"/>
          </w:rPr>
          <w:t xml:space="preserve"> </w:t>
        </w:r>
      </w:ins>
    </w:p>
    <w:p w14:paraId="2D3EC367" w14:textId="77777777" w:rsidR="00E61A74" w:rsidRPr="005475AC" w:rsidRDefault="00E61A74" w:rsidP="00E61A74">
      <w:pPr>
        <w:ind w:left="720" w:hanging="720"/>
        <w:rPr>
          <w:ins w:id="2024" w:author="Author" w:date="2016-08-25T14:41:00Z"/>
          <w:rFonts w:cs="Calibri"/>
          <w:bCs/>
          <w:szCs w:val="22"/>
          <w:lang w:val="en-US"/>
        </w:rPr>
      </w:pPr>
      <w:ins w:id="2025" w:author="Author" w:date="2016-08-25T14:41:00Z">
        <w:r w:rsidRPr="005475AC">
          <w:rPr>
            <w:rFonts w:cs="Calibri"/>
            <w:bCs/>
            <w:szCs w:val="22"/>
            <w:lang w:val="en-US"/>
          </w:rPr>
          <w:t xml:space="preserve">Kao, Y.S. (2015). Teachers’ Belief and Practices in Teacher-Centered Empowerment Reform in Taiwan. </w:t>
        </w:r>
        <w:r w:rsidRPr="005475AC">
          <w:rPr>
            <w:rFonts w:cs="Calibri"/>
            <w:bCs/>
            <w:i/>
            <w:szCs w:val="22"/>
            <w:lang w:val="en-US"/>
          </w:rPr>
          <w:t>International Journal for Innovation Education and Research,3</w:t>
        </w:r>
        <w:r w:rsidRPr="005475AC">
          <w:rPr>
            <w:rFonts w:cs="Calibri"/>
            <w:bCs/>
            <w:szCs w:val="22"/>
            <w:lang w:val="en-US"/>
          </w:rPr>
          <w:t>(2), 1-16.</w:t>
        </w:r>
      </w:ins>
    </w:p>
    <w:p w14:paraId="5BDB1252" w14:textId="77777777" w:rsidR="00E61A74" w:rsidRPr="005475AC" w:rsidRDefault="00E61A74" w:rsidP="00E61A74">
      <w:pPr>
        <w:ind w:left="720" w:hanging="720"/>
        <w:rPr>
          <w:ins w:id="2026" w:author="Author" w:date="2016-08-25T14:41:00Z"/>
          <w:rFonts w:cs="Calibri"/>
          <w:szCs w:val="22"/>
          <w:lang w:val="en-US"/>
        </w:rPr>
      </w:pPr>
      <w:ins w:id="2027" w:author="Author" w:date="2016-08-25T14:41:00Z">
        <w:r w:rsidRPr="005475AC">
          <w:rPr>
            <w:rFonts w:cs="Calibri"/>
            <w:szCs w:val="22"/>
            <w:lang w:val="en-US"/>
          </w:rPr>
          <w:t xml:space="preserve">Keiser, N. M., &amp; Shen, J. (2000). Principals’ and teachers’ perceptions of teacher empowerment. </w:t>
        </w:r>
        <w:r w:rsidRPr="005475AC">
          <w:rPr>
            <w:rFonts w:cs="Calibri"/>
            <w:i/>
            <w:szCs w:val="22"/>
            <w:lang w:val="en-US"/>
          </w:rPr>
          <w:t>Journal of Leadership &amp; Organizational Studies, 7</w:t>
        </w:r>
        <w:r w:rsidRPr="005475AC">
          <w:rPr>
            <w:rFonts w:cs="Calibri"/>
            <w:szCs w:val="22"/>
            <w:lang w:val="en-US"/>
          </w:rPr>
          <w:t xml:space="preserve"> (3), 115-121.</w:t>
        </w:r>
      </w:ins>
    </w:p>
    <w:p w14:paraId="7E5AADB3" w14:textId="77777777" w:rsidR="00E61A74" w:rsidRPr="005475AC" w:rsidRDefault="00E61A74" w:rsidP="00E61A74">
      <w:pPr>
        <w:ind w:left="720" w:hanging="720"/>
        <w:rPr>
          <w:ins w:id="2028" w:author="Author" w:date="2016-08-25T14:41:00Z"/>
          <w:rFonts w:eastAsia="Times New Roman"/>
          <w:color w:val="auto"/>
          <w:lang w:val="en-US"/>
        </w:rPr>
      </w:pPr>
      <w:ins w:id="2029" w:author="Author" w:date="2016-08-25T14:41:00Z">
        <w:r w:rsidRPr="005475AC">
          <w:rPr>
            <w:rFonts w:eastAsia="Times New Roman"/>
            <w:color w:val="auto"/>
            <w:lang w:val="en-US"/>
          </w:rPr>
          <w:t xml:space="preserve">Khales, B. M. (2015). The Power of Reflective Writing for Early Childhood Teachers in Palestine. </w:t>
        </w:r>
        <w:r w:rsidRPr="005475AC">
          <w:rPr>
            <w:rFonts w:eastAsia="Times New Roman"/>
            <w:i/>
            <w:iCs/>
            <w:color w:val="auto"/>
            <w:lang w:val="en-US"/>
          </w:rPr>
          <w:t>World Journal of Education</w:t>
        </w:r>
        <w:r w:rsidRPr="005475AC">
          <w:rPr>
            <w:rFonts w:eastAsia="Times New Roman"/>
            <w:color w:val="auto"/>
            <w:lang w:val="en-US"/>
          </w:rPr>
          <w:t xml:space="preserve">, </w:t>
        </w:r>
        <w:r w:rsidRPr="005475AC">
          <w:rPr>
            <w:rFonts w:eastAsia="Times New Roman"/>
            <w:i/>
            <w:iCs/>
            <w:color w:val="auto"/>
            <w:lang w:val="en-US"/>
          </w:rPr>
          <w:t>5</w:t>
        </w:r>
        <w:r w:rsidRPr="005475AC">
          <w:rPr>
            <w:rFonts w:eastAsia="Times New Roman"/>
            <w:color w:val="auto"/>
            <w:lang w:val="en-US"/>
          </w:rPr>
          <w:t>(1), 94–101. Doi:10.5430/wje.v5n1p94</w:t>
        </w:r>
      </w:ins>
    </w:p>
    <w:p w14:paraId="77C6AB07" w14:textId="77777777" w:rsidR="00E61A74" w:rsidRPr="00E61A74" w:rsidRDefault="00E61A74" w:rsidP="00E61A74">
      <w:pPr>
        <w:ind w:left="720" w:hanging="720"/>
        <w:rPr>
          <w:ins w:id="2030" w:author="Author" w:date="2016-08-25T14:41:00Z"/>
          <w:rFonts w:cs="Calibri"/>
          <w:szCs w:val="22"/>
          <w:lang w:val="en-SG"/>
        </w:rPr>
      </w:pPr>
      <w:ins w:id="2031" w:author="Author" w:date="2016-08-25T14:41:00Z">
        <w:r w:rsidRPr="00E61A74">
          <w:rPr>
            <w:rFonts w:cs="Calibri"/>
            <w:szCs w:val="22"/>
            <w:lang w:val="en-SG"/>
          </w:rPr>
          <w:t xml:space="preserve">Kim, U. &amp; Park, Y. (2008). Cognitive, relational and social basis of academic achievement in Confucian cultures: Psychological, indigenous and cultural perspectives. In Sorrentino, R. M. &amp; Yamaguchi, S. </w:t>
        </w:r>
        <w:r w:rsidRPr="00E61A74">
          <w:rPr>
            <w:rFonts w:cs="Calibri"/>
            <w:i/>
            <w:szCs w:val="22"/>
            <w:lang w:val="en-SG"/>
          </w:rPr>
          <w:t>Handbook of Motivation and Cognition across Cultures.</w:t>
        </w:r>
        <w:r w:rsidRPr="00E61A74">
          <w:rPr>
            <w:rFonts w:cs="Calibri"/>
            <w:szCs w:val="22"/>
            <w:lang w:val="en-SG"/>
          </w:rPr>
          <w:t xml:space="preserve"> Academic Press, CA, USA.</w:t>
        </w:r>
      </w:ins>
    </w:p>
    <w:p w14:paraId="1B9C2741" w14:textId="77777777" w:rsidR="00E61A74" w:rsidRPr="005475AC" w:rsidRDefault="00E61A74" w:rsidP="00E61A74">
      <w:pPr>
        <w:ind w:left="720" w:hanging="720"/>
        <w:rPr>
          <w:ins w:id="2032" w:author="Author" w:date="2016-08-25T14:41:00Z"/>
          <w:rFonts w:cs="Calibri"/>
          <w:szCs w:val="22"/>
          <w:lang w:val="en-US"/>
        </w:rPr>
      </w:pPr>
      <w:ins w:id="2033" w:author="Author" w:date="2016-08-25T14:41:00Z">
        <w:r w:rsidRPr="005475AC">
          <w:rPr>
            <w:rFonts w:cs="Calibri"/>
            <w:szCs w:val="22"/>
            <w:lang w:val="en-US"/>
          </w:rPr>
          <w:t xml:space="preserve">Kirika, J. I. (2011). </w:t>
        </w:r>
        <w:r w:rsidRPr="005475AC">
          <w:rPr>
            <w:rFonts w:cs="Calibri"/>
            <w:i/>
            <w:szCs w:val="22"/>
            <w:lang w:val="en-US"/>
          </w:rPr>
          <w:t xml:space="preserve">Empowering teachers: The influence of transformational leadership in Christian schools. </w:t>
        </w:r>
        <w:r w:rsidRPr="005475AC">
          <w:rPr>
            <w:rFonts w:cs="Calibri"/>
            <w:szCs w:val="22"/>
            <w:lang w:val="en-US"/>
          </w:rPr>
          <w:t>Unpublished doctoral dissertation, Liberty University, United States.</w:t>
        </w:r>
      </w:ins>
    </w:p>
    <w:p w14:paraId="509A97E4" w14:textId="77777777" w:rsidR="00E61A74" w:rsidRPr="005475AC" w:rsidRDefault="00E61A74" w:rsidP="00E61A74">
      <w:pPr>
        <w:ind w:left="720" w:hanging="720"/>
        <w:rPr>
          <w:ins w:id="2034" w:author="Author" w:date="2016-08-25T14:41:00Z"/>
          <w:rFonts w:cs="Calibri"/>
          <w:szCs w:val="22"/>
          <w:lang w:val="en-US"/>
        </w:rPr>
      </w:pPr>
      <w:ins w:id="2035" w:author="Author" w:date="2016-08-25T14:41:00Z">
        <w:r w:rsidRPr="005475AC">
          <w:rPr>
            <w:rFonts w:cs="Calibri"/>
            <w:szCs w:val="22"/>
            <w:lang w:val="en-US"/>
          </w:rPr>
          <w:t xml:space="preserve">Klecker, B. J., &amp; Loadman, W. E. (1998a). Defining and measuring the dimensions of teacher empowerment in restructuring public schools. </w:t>
        </w:r>
        <w:r w:rsidRPr="005475AC">
          <w:rPr>
            <w:rFonts w:cs="Calibri"/>
            <w:i/>
            <w:szCs w:val="22"/>
            <w:lang w:val="en-US"/>
          </w:rPr>
          <w:t>Education, 118</w:t>
        </w:r>
        <w:r w:rsidRPr="005475AC">
          <w:rPr>
            <w:rFonts w:cs="Calibri"/>
            <w:szCs w:val="22"/>
            <w:lang w:val="en-US"/>
          </w:rPr>
          <w:t xml:space="preserve"> (3), 358-370. </w:t>
        </w:r>
      </w:ins>
    </w:p>
    <w:p w14:paraId="55C1F745" w14:textId="77777777" w:rsidR="00E61A74" w:rsidRPr="005475AC" w:rsidRDefault="00E61A74" w:rsidP="00E61A74">
      <w:pPr>
        <w:ind w:left="720" w:hanging="720"/>
        <w:rPr>
          <w:ins w:id="2036" w:author="Author" w:date="2016-08-25T14:41:00Z"/>
          <w:rFonts w:cs="Calibri"/>
          <w:szCs w:val="22"/>
          <w:lang w:val="en-US"/>
        </w:rPr>
      </w:pPr>
      <w:ins w:id="2037" w:author="Author" w:date="2016-08-25T14:41:00Z">
        <w:r w:rsidRPr="005475AC">
          <w:rPr>
            <w:rFonts w:cs="Calibri"/>
            <w:szCs w:val="22"/>
            <w:lang w:val="en-US"/>
          </w:rPr>
          <w:t>Klecker, B.B., &amp; L</w:t>
        </w:r>
        <w:r>
          <w:rPr>
            <w:rFonts w:cs="Calibri"/>
            <w:szCs w:val="22"/>
            <w:lang w:val="en-US"/>
          </w:rPr>
          <w:t>oadman, W. E. (1998b</w:t>
        </w:r>
        <w:r w:rsidRPr="005475AC">
          <w:rPr>
            <w:rFonts w:cs="Calibri"/>
            <w:szCs w:val="22"/>
            <w:lang w:val="en-US"/>
          </w:rPr>
          <w:t xml:space="preserve">). </w:t>
        </w:r>
        <w:r w:rsidRPr="005475AC">
          <w:rPr>
            <w:rFonts w:cs="Calibri"/>
            <w:i/>
            <w:szCs w:val="22"/>
            <w:lang w:val="en-US"/>
          </w:rPr>
          <w:t>Empowering elementary teachers in restructuring schools: Dimensions to guide the mission.</w:t>
        </w:r>
        <w:r w:rsidRPr="005475AC">
          <w:rPr>
            <w:rFonts w:cs="Calibri"/>
            <w:szCs w:val="22"/>
            <w:lang w:val="en-US"/>
          </w:rPr>
          <w:t xml:space="preserve"> Paper presented at the Annual Meeting of the Mid-South Educational Research Association (New Orleans, LA, November 6, 1998).</w:t>
        </w:r>
      </w:ins>
    </w:p>
    <w:p w14:paraId="0D37EC0F" w14:textId="77777777" w:rsidR="00E61A74" w:rsidRPr="005475AC" w:rsidRDefault="00E61A74" w:rsidP="00E61A74">
      <w:pPr>
        <w:ind w:left="720" w:hanging="720"/>
        <w:rPr>
          <w:ins w:id="2038" w:author="Author" w:date="2016-08-25T14:41:00Z"/>
          <w:rFonts w:cs="Calibri"/>
          <w:szCs w:val="22"/>
          <w:lang w:val="en-US"/>
        </w:rPr>
      </w:pPr>
      <w:ins w:id="2039" w:author="Author" w:date="2016-08-25T14:41:00Z">
        <w:r w:rsidRPr="005475AC">
          <w:rPr>
            <w:rFonts w:cs="Calibri"/>
            <w:szCs w:val="22"/>
            <w:lang w:val="en-US"/>
          </w:rPr>
          <w:t xml:space="preserve">Klidas, A. K. (2002). </w:t>
        </w:r>
        <w:r w:rsidRPr="005475AC">
          <w:rPr>
            <w:rFonts w:cs="Calibri"/>
            <w:i/>
            <w:szCs w:val="22"/>
            <w:lang w:val="en-US"/>
          </w:rPr>
          <w:t>The Cultural Relativity of Employee Empowerment: Findings from the European Hotel Industry.</w:t>
        </w:r>
        <w:r w:rsidRPr="005475AC">
          <w:rPr>
            <w:rFonts w:cs="Calibri"/>
            <w:szCs w:val="22"/>
            <w:lang w:val="en-US"/>
          </w:rPr>
          <w:t xml:space="preserve"> Institute for Research on Intercultural Cooperation, Tilburg University, the Netherlands. </w:t>
        </w:r>
      </w:ins>
    </w:p>
    <w:p w14:paraId="3567B4B2" w14:textId="77777777" w:rsidR="00E61A74" w:rsidRPr="00FE05E1" w:rsidRDefault="00E61A74" w:rsidP="00E61A74">
      <w:pPr>
        <w:ind w:left="720" w:hanging="720"/>
        <w:rPr>
          <w:ins w:id="2040" w:author="Author" w:date="2016-08-25T14:41:00Z"/>
          <w:rFonts w:cs="Calibri"/>
          <w:szCs w:val="22"/>
          <w:lang w:val="en-US"/>
        </w:rPr>
      </w:pPr>
      <w:ins w:id="2041" w:author="Author" w:date="2016-08-25T14:41:00Z">
        <w:r w:rsidRPr="00FE05E1">
          <w:rPr>
            <w:rFonts w:cs="Calibri"/>
            <w:szCs w:val="22"/>
            <w:lang w:val="en-US"/>
          </w:rPr>
          <w:t xml:space="preserve">Knoblauch, H. (2005). Focused ethnography. </w:t>
        </w:r>
        <w:r w:rsidRPr="00FE05E1">
          <w:rPr>
            <w:rFonts w:cs="Calibri"/>
            <w:i/>
            <w:szCs w:val="22"/>
            <w:lang w:val="en-US"/>
          </w:rPr>
          <w:t>Forum Qualitative Sozialforschung / Forum: Qualitative Social Research, 6</w:t>
        </w:r>
        <w:r w:rsidRPr="00FE05E1">
          <w:rPr>
            <w:rFonts w:cs="Calibri"/>
            <w:szCs w:val="22"/>
            <w:lang w:val="en-US"/>
          </w:rPr>
          <w:t>(3), Art. 44, http://nbn-resolving.de/urn:nbn:de:0114-fqs0503440</w:t>
        </w:r>
      </w:ins>
    </w:p>
    <w:p w14:paraId="668BE1CF" w14:textId="77777777" w:rsidR="00E61A74" w:rsidRDefault="00E61A74" w:rsidP="00E61A74">
      <w:pPr>
        <w:spacing w:before="100" w:beforeAutospacing="1" w:after="100" w:afterAutospacing="1" w:line="480" w:lineRule="auto"/>
        <w:ind w:hanging="720"/>
        <w:rPr>
          <w:ins w:id="2042" w:author="Author" w:date="2016-08-25T14:41:00Z"/>
          <w:rFonts w:eastAsia="Times New Roman"/>
          <w:color w:val="auto"/>
          <w:lang w:val="en-US"/>
        </w:rPr>
      </w:pPr>
      <w:ins w:id="2043" w:author="Author" w:date="2016-08-25T14:41:00Z">
        <w:r>
          <w:rPr>
            <w:rFonts w:eastAsia="Times New Roman"/>
            <w:color w:val="auto"/>
            <w:lang w:val="en-US"/>
          </w:rPr>
          <w:t>Knoblauch, H. (2005). Focused ethnography. Forum: Qualitative Social Research, 6(3).</w:t>
        </w:r>
      </w:ins>
    </w:p>
    <w:p w14:paraId="1F62B78A" w14:textId="77777777" w:rsidR="00E61A74" w:rsidDel="004957F0" w:rsidRDefault="00E61A74" w:rsidP="00E61A74">
      <w:pPr>
        <w:spacing w:line="480" w:lineRule="auto"/>
        <w:ind w:left="720" w:hanging="720"/>
        <w:rPr>
          <w:ins w:id="2044" w:author="Author" w:date="2016-08-25T14:41:00Z"/>
          <w:lang w:val="en-US"/>
        </w:rPr>
      </w:pPr>
      <w:ins w:id="2045" w:author="Author" w:date="2016-08-25T14:41:00Z">
        <w:r w:rsidDel="004957F0">
          <w:rPr>
            <w:lang w:val="en-US"/>
          </w:rPr>
          <w:lastRenderedPageBreak/>
          <w:t xml:space="preserve">LeCompte, M. D., &amp; Ludwig, S. A. (2013). Chapter 1: Defining, collecting, cataloging and analyzing artifacts. In J. J. Schensul &amp; M. D. LeCompte (Eds.), </w:t>
        </w:r>
        <w:r w:rsidDel="004957F0">
          <w:rPr>
            <w:i/>
            <w:lang w:val="en-US"/>
          </w:rPr>
          <w:t>Specialized ethnographic methods: a mixed methods approach</w:t>
        </w:r>
        <w:r w:rsidDel="004957F0">
          <w:rPr>
            <w:lang w:val="en-US"/>
          </w:rPr>
          <w:t xml:space="preserve"> (pp. 1-49). Lanham, MD: AltaMira Press.</w:t>
        </w:r>
      </w:ins>
    </w:p>
    <w:p w14:paraId="2927EDD8" w14:textId="77777777" w:rsidR="00E61A74" w:rsidDel="004957F0" w:rsidRDefault="00E61A74" w:rsidP="00E61A74">
      <w:pPr>
        <w:spacing w:before="100" w:beforeAutospacing="1" w:after="100" w:afterAutospacing="1" w:line="480" w:lineRule="auto"/>
        <w:ind w:left="720" w:hanging="720"/>
        <w:rPr>
          <w:ins w:id="2046" w:author="Author" w:date="2016-08-25T14:41:00Z"/>
          <w:rFonts w:eastAsia="Times New Roman"/>
          <w:color w:val="auto"/>
          <w:lang w:val="en-US"/>
        </w:rPr>
      </w:pPr>
      <w:ins w:id="2047" w:author="Author" w:date="2016-08-25T14:41:00Z">
        <w:r w:rsidDel="004957F0">
          <w:rPr>
            <w:lang w:val="en-SG"/>
          </w:rPr>
          <w:t xml:space="preserve">LeCompte, M. D., &amp; Preissle, J. (1993). </w:t>
        </w:r>
        <w:r w:rsidDel="004957F0">
          <w:rPr>
            <w:i/>
            <w:lang w:val="en-SG"/>
          </w:rPr>
          <w:t xml:space="preserve">Ethnography and qualitative design in educational research </w:t>
        </w:r>
        <w:r w:rsidDel="004957F0">
          <w:rPr>
            <w:lang w:val="en-SG"/>
          </w:rPr>
          <w:t>(2</w:t>
        </w:r>
        <w:r w:rsidDel="004957F0">
          <w:rPr>
            <w:vertAlign w:val="superscript"/>
            <w:lang w:val="en-SG"/>
          </w:rPr>
          <w:t>nd</w:t>
        </w:r>
        <w:r w:rsidDel="004957F0">
          <w:rPr>
            <w:lang w:val="en-SG"/>
          </w:rPr>
          <w:t xml:space="preserve"> ed.). California, United States of America: Academic Press, Inc.</w:t>
        </w:r>
      </w:ins>
    </w:p>
    <w:p w14:paraId="7BDC4098" w14:textId="77777777" w:rsidR="00E61A74" w:rsidDel="004957F0" w:rsidRDefault="00E61A74" w:rsidP="00E61A74">
      <w:pPr>
        <w:spacing w:line="480" w:lineRule="auto"/>
        <w:ind w:left="720" w:hanging="720"/>
        <w:rPr>
          <w:ins w:id="2048" w:author="Author" w:date="2016-08-25T14:41:00Z"/>
          <w:rFonts w:eastAsiaTheme="minorHAnsi"/>
          <w:color w:val="auto"/>
          <w:lang w:val="en-US"/>
        </w:rPr>
      </w:pPr>
      <w:ins w:id="2049" w:author="Author" w:date="2016-08-25T14:41:00Z">
        <w:r w:rsidDel="004957F0">
          <w:rPr>
            <w:rFonts w:eastAsiaTheme="minorHAnsi"/>
            <w:color w:val="auto"/>
            <w:lang w:val="en-US"/>
          </w:rPr>
          <w:t xml:space="preserve">LeCompte, M.D., &amp; Goetz, J. P (1982). Problems of Reliability and Validity in Ethnographic Research. </w:t>
        </w:r>
        <w:r w:rsidDel="004957F0">
          <w:rPr>
            <w:rFonts w:eastAsiaTheme="minorHAnsi"/>
            <w:i/>
            <w:color w:val="auto"/>
            <w:lang w:val="en-US"/>
          </w:rPr>
          <w:t>Review of Educational Research, 52</w:t>
        </w:r>
        <w:r w:rsidDel="004957F0">
          <w:rPr>
            <w:rFonts w:eastAsiaTheme="minorHAnsi"/>
            <w:color w:val="auto"/>
            <w:lang w:val="en-US"/>
          </w:rPr>
          <w:t xml:space="preserve">(1), 31-60. </w:t>
        </w:r>
      </w:ins>
    </w:p>
    <w:p w14:paraId="4BA71236" w14:textId="77777777" w:rsidR="00E61A74" w:rsidRPr="005475AC" w:rsidRDefault="00E61A74" w:rsidP="00E61A74">
      <w:pPr>
        <w:ind w:left="720" w:hanging="720"/>
        <w:rPr>
          <w:ins w:id="2050" w:author="Author" w:date="2016-08-25T14:41:00Z"/>
          <w:rFonts w:cs="Calibri"/>
          <w:szCs w:val="22"/>
          <w:lang w:val="en-US"/>
        </w:rPr>
      </w:pPr>
      <w:ins w:id="2051" w:author="Author" w:date="2016-08-25T14:41:00Z">
        <w:r w:rsidRPr="005475AC">
          <w:rPr>
            <w:rFonts w:cs="Calibri"/>
            <w:szCs w:val="22"/>
            <w:lang w:val="en-US"/>
          </w:rPr>
          <w:t xml:space="preserve">Lee, A. N., &amp; Nie, Y. (2013). Development and Validation of the School Leader Empowering Behaviours (SLEB) Scale. </w:t>
        </w:r>
        <w:r w:rsidRPr="005475AC">
          <w:rPr>
            <w:rFonts w:cs="Calibri"/>
            <w:i/>
            <w:szCs w:val="22"/>
            <w:lang w:val="en-US"/>
          </w:rPr>
          <w:t>The Asia-Pacific Education Researcher, 22</w:t>
        </w:r>
        <w:r w:rsidRPr="005475AC">
          <w:rPr>
            <w:rFonts w:cs="Calibri"/>
            <w:szCs w:val="22"/>
            <w:lang w:val="en-US"/>
          </w:rPr>
          <w:t>(4), 485- 495. doi: 10.1007/s40299-012-0047-8</w:t>
        </w:r>
      </w:ins>
    </w:p>
    <w:p w14:paraId="6372795B" w14:textId="77777777" w:rsidR="00E61A74" w:rsidDel="004957F0" w:rsidRDefault="00E61A74" w:rsidP="00E61A74">
      <w:pPr>
        <w:spacing w:before="100" w:beforeAutospacing="1" w:after="100" w:afterAutospacing="1" w:line="480" w:lineRule="auto"/>
        <w:ind w:left="720" w:hanging="720"/>
        <w:rPr>
          <w:ins w:id="2052" w:author="Author" w:date="2016-08-25T14:41:00Z"/>
          <w:rFonts w:eastAsia="Times New Roman"/>
          <w:color w:val="auto"/>
          <w:lang w:val="en-US"/>
        </w:rPr>
      </w:pPr>
      <w:ins w:id="2053" w:author="Author" w:date="2016-08-25T14:41:00Z">
        <w:r w:rsidDel="004957F0">
          <w:rPr>
            <w:rFonts w:eastAsia="Times New Roman"/>
            <w:color w:val="auto"/>
            <w:lang w:val="en-US"/>
          </w:rPr>
          <w:t>Lee, B. K., &amp; Gregory, D. (2008). Not Alone in the Field: Distance Collaboration via the Internet in a Focused Ethnography. International Journal of Qualitative Methods, 7(3), 30-46.</w:t>
        </w:r>
      </w:ins>
    </w:p>
    <w:p w14:paraId="39A68CCC" w14:textId="77777777" w:rsidR="00E61A74" w:rsidDel="004957F0" w:rsidRDefault="00E61A74" w:rsidP="00E61A74">
      <w:pPr>
        <w:spacing w:line="480" w:lineRule="auto"/>
        <w:ind w:left="720" w:hanging="720"/>
        <w:rPr>
          <w:ins w:id="2054" w:author="Author" w:date="2016-08-25T14:41:00Z"/>
          <w:lang w:val="en-SG"/>
        </w:rPr>
      </w:pPr>
      <w:ins w:id="2055" w:author="Author" w:date="2016-08-25T14:41:00Z">
        <w:r w:rsidDel="004957F0">
          <w:rPr>
            <w:lang w:val="en-SG"/>
          </w:rPr>
          <w:t xml:space="preserve">Lichtman, M. (2013). </w:t>
        </w:r>
        <w:r w:rsidDel="004957F0">
          <w:rPr>
            <w:i/>
            <w:lang w:val="en-SG"/>
          </w:rPr>
          <w:t>Qualitative research in education: A user’s guide</w:t>
        </w:r>
        <w:r w:rsidDel="004957F0">
          <w:rPr>
            <w:lang w:val="en-SG"/>
          </w:rPr>
          <w:t xml:space="preserve"> (3</w:t>
        </w:r>
        <w:r w:rsidDel="004957F0">
          <w:rPr>
            <w:vertAlign w:val="superscript"/>
            <w:lang w:val="en-SG"/>
          </w:rPr>
          <w:t>rd</w:t>
        </w:r>
        <w:r w:rsidDel="004957F0">
          <w:rPr>
            <w:lang w:val="en-SG"/>
          </w:rPr>
          <w:t xml:space="preserve"> ed.). Thousand Oaks, California: Sage.</w:t>
        </w:r>
      </w:ins>
    </w:p>
    <w:p w14:paraId="457447CC" w14:textId="77777777" w:rsidR="00E61A74" w:rsidRPr="00E61A74" w:rsidRDefault="00E61A74" w:rsidP="00E61A74">
      <w:pPr>
        <w:ind w:left="720" w:hanging="720"/>
        <w:rPr>
          <w:ins w:id="2056" w:author="Author" w:date="2016-08-25T14:41:00Z"/>
          <w:rFonts w:cs="Calibri"/>
          <w:szCs w:val="22"/>
          <w:lang w:val="en-US"/>
        </w:rPr>
      </w:pPr>
      <w:ins w:id="2057" w:author="Author" w:date="2016-08-25T14:41:00Z">
        <w:r w:rsidRPr="00E61A74">
          <w:rPr>
            <w:rFonts w:cs="Calibri"/>
            <w:szCs w:val="22"/>
            <w:lang w:val="en-US"/>
          </w:rPr>
          <w:t>Lin, H.L. &amp; Gorrell, J. (2001). Exploratory analysis of pre-service teacher efficacy in Taiwan. Teaching and Teacher Education, 17, 623–635.</w:t>
        </w:r>
      </w:ins>
    </w:p>
    <w:p w14:paraId="18F34736" w14:textId="77777777" w:rsidR="00E61A74" w:rsidRPr="00E61A74" w:rsidRDefault="00E61A74" w:rsidP="00E61A74">
      <w:pPr>
        <w:ind w:left="720" w:hanging="720"/>
        <w:rPr>
          <w:ins w:id="2058" w:author="Author" w:date="2016-08-25T14:41:00Z"/>
          <w:rFonts w:cs="Calibri"/>
          <w:szCs w:val="22"/>
          <w:lang w:val="en-SG"/>
        </w:rPr>
      </w:pPr>
      <w:ins w:id="2059" w:author="Author" w:date="2016-08-25T14:41:00Z">
        <w:r w:rsidRPr="00E61A74">
          <w:rPr>
            <w:rFonts w:cs="Calibri"/>
            <w:szCs w:val="22"/>
            <w:lang w:val="en-US"/>
          </w:rPr>
          <w:t>Little, D. (1995). Learning as dialogue: The dependence of learner autonomy on teacher autonomy. System 23(2): 175–182.</w:t>
        </w:r>
      </w:ins>
    </w:p>
    <w:p w14:paraId="47FF9DE3" w14:textId="77777777" w:rsidR="00E61A74" w:rsidRPr="00E61A74" w:rsidRDefault="00E61A74" w:rsidP="00E61A74">
      <w:pPr>
        <w:ind w:left="720" w:hanging="720"/>
        <w:rPr>
          <w:ins w:id="2060" w:author="Author" w:date="2016-08-25T14:41:00Z"/>
          <w:rFonts w:cs="Calibri"/>
          <w:szCs w:val="22"/>
          <w:lang w:val="en-US"/>
        </w:rPr>
      </w:pPr>
      <w:ins w:id="2061" w:author="Author" w:date="2016-08-25T14:41:00Z">
        <w:r w:rsidRPr="00E61A74">
          <w:rPr>
            <w:rFonts w:cs="Calibri"/>
            <w:szCs w:val="22"/>
            <w:lang w:val="en-US"/>
          </w:rPr>
          <w:t>Liu, S., &amp; Feng, D. (2015). How culture matters in educational borrowing? Chinese teachers’ dilemmas in a global era.</w:t>
        </w:r>
        <w:r w:rsidRPr="00E61A74">
          <w:rPr>
            <w:rFonts w:cs="Calibri"/>
            <w:i/>
            <w:szCs w:val="22"/>
            <w:lang w:val="en-US"/>
          </w:rPr>
          <w:t>Cogent Education</w:t>
        </w:r>
        <w:r w:rsidRPr="00E61A74">
          <w:rPr>
            <w:rFonts w:cs="Calibri"/>
            <w:szCs w:val="22"/>
            <w:lang w:val="en-US"/>
          </w:rPr>
          <w:t xml:space="preserve">, 2 (1), doi:10.1080/2331186X.2015.1046410 </w:t>
        </w:r>
      </w:ins>
    </w:p>
    <w:p w14:paraId="3458DAF1" w14:textId="77777777" w:rsidR="00E61A74" w:rsidRPr="00711D5F" w:rsidRDefault="00E61A74" w:rsidP="00E61A74">
      <w:pPr>
        <w:ind w:left="720" w:hanging="720"/>
        <w:rPr>
          <w:ins w:id="2062" w:author="Author" w:date="2016-08-25T14:41:00Z"/>
          <w:rFonts w:cs="Calibri"/>
          <w:szCs w:val="22"/>
          <w:lang w:val="en-SG"/>
        </w:rPr>
      </w:pPr>
      <w:ins w:id="2063" w:author="Author" w:date="2016-08-25T14:41:00Z">
        <w:r w:rsidRPr="00711D5F">
          <w:rPr>
            <w:rFonts w:cs="Calibri"/>
            <w:szCs w:val="22"/>
            <w:lang w:val="en-SG"/>
          </w:rPr>
          <w:t xml:space="preserve">Maeroff, G. I. (1988). Teacher empowerment: a step toward professionalization. </w:t>
        </w:r>
        <w:r w:rsidRPr="00711D5F">
          <w:rPr>
            <w:rFonts w:cs="Calibri"/>
            <w:i/>
            <w:szCs w:val="22"/>
            <w:lang w:val="en-SG"/>
          </w:rPr>
          <w:t>NASSP Bulletin, 72,</w:t>
        </w:r>
        <w:r w:rsidRPr="00711D5F">
          <w:rPr>
            <w:rFonts w:cs="Calibri"/>
            <w:szCs w:val="22"/>
            <w:lang w:val="en-SG"/>
          </w:rPr>
          <w:t xml:space="preserve"> 52-60. doi: 10.1177/019263658807251113.</w:t>
        </w:r>
      </w:ins>
    </w:p>
    <w:p w14:paraId="4FD42259" w14:textId="77777777" w:rsidR="00E61A74" w:rsidRPr="00FD13AF" w:rsidRDefault="00E61A74" w:rsidP="00E61A74">
      <w:pPr>
        <w:ind w:left="720" w:hanging="720"/>
        <w:rPr>
          <w:ins w:id="2064" w:author="Author" w:date="2016-08-25T14:41:00Z"/>
          <w:rFonts w:cs="Calibri"/>
          <w:szCs w:val="22"/>
          <w:lang w:val="en-US"/>
        </w:rPr>
      </w:pPr>
      <w:ins w:id="2065" w:author="Author" w:date="2016-08-25T14:41:00Z">
        <w:r w:rsidRPr="00FD13AF">
          <w:rPr>
            <w:rFonts w:cs="Calibri"/>
            <w:szCs w:val="22"/>
            <w:lang w:val="en-US"/>
          </w:rPr>
          <w:t xml:space="preserve">Matsumoto, D. (2007). Culture, context &amp; behaviour. </w:t>
        </w:r>
        <w:r w:rsidRPr="00FD13AF">
          <w:rPr>
            <w:rFonts w:cs="Calibri"/>
            <w:i/>
            <w:szCs w:val="22"/>
            <w:lang w:val="en-US"/>
          </w:rPr>
          <w:t>Journal of Personality, 75</w:t>
        </w:r>
        <w:r w:rsidRPr="00FD13AF">
          <w:rPr>
            <w:rFonts w:cs="Calibri"/>
            <w:szCs w:val="22"/>
            <w:lang w:val="en-US"/>
          </w:rPr>
          <w:t xml:space="preserve"> (6), 1285- 1319.</w:t>
        </w:r>
      </w:ins>
    </w:p>
    <w:p w14:paraId="18367F29" w14:textId="77777777" w:rsidR="00E61A74" w:rsidDel="004957F0" w:rsidRDefault="00E61A74" w:rsidP="00E61A74">
      <w:pPr>
        <w:spacing w:before="100" w:beforeAutospacing="1" w:after="100" w:afterAutospacing="1" w:line="480" w:lineRule="auto"/>
        <w:ind w:left="720" w:hanging="720"/>
        <w:rPr>
          <w:ins w:id="2066" w:author="Author" w:date="2016-08-25T14:41:00Z"/>
          <w:rFonts w:eastAsia="Times New Roman"/>
          <w:color w:val="auto"/>
          <w:lang w:val="en-US"/>
        </w:rPr>
      </w:pPr>
      <w:ins w:id="2067" w:author="Author" w:date="2016-08-25T14:41:00Z">
        <w:r w:rsidDel="004957F0">
          <w:rPr>
            <w:rFonts w:eastAsia="Times New Roman"/>
            <w:color w:val="auto"/>
            <w:lang w:val="en-US"/>
          </w:rPr>
          <w:lastRenderedPageBreak/>
          <w:t>McElroy, T. A., Davis, A., Hunt, C., Dadul, J., Stanba, T., &amp; Larson, C. (2011). Navigating a way forward: using focused ethnography and community readiness to study disability issues in Ladakh, India. Disability and Rehabilitation, 33(1), 17-27. doi: doi:10.3109/09638288.2010.485670</w:t>
        </w:r>
      </w:ins>
    </w:p>
    <w:p w14:paraId="7DB8FEAA" w14:textId="77777777" w:rsidR="00E61A74" w:rsidDel="004957F0" w:rsidRDefault="00E61A74" w:rsidP="00E61A74">
      <w:pPr>
        <w:spacing w:before="100" w:beforeAutospacing="1" w:after="100" w:afterAutospacing="1" w:line="480" w:lineRule="auto"/>
        <w:ind w:left="720" w:hanging="720"/>
        <w:rPr>
          <w:ins w:id="2068" w:author="Author" w:date="2016-08-25T14:41:00Z"/>
          <w:rFonts w:eastAsiaTheme="minorHAnsi"/>
          <w:color w:val="auto"/>
          <w:lang w:val="en-SG"/>
        </w:rPr>
      </w:pPr>
      <w:ins w:id="2069" w:author="Author" w:date="2016-08-25T14:41:00Z">
        <w:r>
          <w:rPr>
            <w:rFonts w:eastAsiaTheme="minorHAnsi"/>
            <w:color w:val="auto"/>
            <w:lang w:val="en-SG"/>
          </w:rPr>
          <w:tab/>
        </w:r>
        <w:r w:rsidDel="004957F0">
          <w:rPr>
            <w:rFonts w:eastAsiaTheme="minorHAnsi"/>
            <w:color w:val="auto"/>
            <w:lang w:val="en-SG"/>
          </w:rPr>
          <w:t xml:space="preserve">Merriam, S. B. (1998). </w:t>
        </w:r>
        <w:r w:rsidDel="004957F0">
          <w:rPr>
            <w:rFonts w:eastAsiaTheme="minorHAnsi"/>
            <w:i/>
            <w:color w:val="auto"/>
            <w:lang w:val="en-SG"/>
          </w:rPr>
          <w:t>Qualitative research and case study applications in education.</w:t>
        </w:r>
        <w:r w:rsidDel="004957F0">
          <w:rPr>
            <w:rFonts w:eastAsiaTheme="minorHAnsi"/>
            <w:color w:val="auto"/>
            <w:lang w:val="en-SG"/>
          </w:rPr>
          <w:t xml:space="preserve"> (2</w:t>
        </w:r>
        <w:r w:rsidDel="004957F0">
          <w:rPr>
            <w:rFonts w:eastAsiaTheme="minorHAnsi"/>
            <w:color w:val="auto"/>
            <w:vertAlign w:val="superscript"/>
            <w:lang w:val="en-SG"/>
          </w:rPr>
          <w:t>nd</w:t>
        </w:r>
        <w:r w:rsidDel="004957F0">
          <w:rPr>
            <w:rFonts w:eastAsiaTheme="minorHAnsi"/>
            <w:color w:val="auto"/>
            <w:lang w:val="en-SG"/>
          </w:rPr>
          <w:t>ed.) California, CA: Jossey-Bass Inc.</w:t>
        </w:r>
      </w:ins>
    </w:p>
    <w:p w14:paraId="3D0EB77E" w14:textId="77777777" w:rsidR="00E61A74" w:rsidDel="004957F0" w:rsidRDefault="00E61A74" w:rsidP="00E61A74">
      <w:pPr>
        <w:spacing w:line="480" w:lineRule="auto"/>
        <w:ind w:left="720" w:hanging="720"/>
        <w:rPr>
          <w:ins w:id="2070" w:author="Author" w:date="2016-08-25T14:41:00Z"/>
          <w:rFonts w:eastAsiaTheme="minorHAnsi"/>
          <w:color w:val="auto"/>
          <w:lang w:val="en-SG"/>
        </w:rPr>
      </w:pPr>
      <w:ins w:id="2071" w:author="Author" w:date="2016-08-25T14:41:00Z">
        <w:r w:rsidDel="004957F0">
          <w:rPr>
            <w:rFonts w:eastAsiaTheme="minorHAnsi"/>
            <w:color w:val="auto"/>
            <w:lang w:val="en-SG"/>
          </w:rPr>
          <w:t xml:space="preserve">Merriam, S. B. (1998). </w:t>
        </w:r>
        <w:r w:rsidDel="004957F0">
          <w:rPr>
            <w:rFonts w:eastAsiaTheme="minorHAnsi"/>
            <w:i/>
            <w:color w:val="auto"/>
            <w:lang w:val="en-SG"/>
          </w:rPr>
          <w:t>Qualitative research and case study applications in education.</w:t>
        </w:r>
        <w:r w:rsidDel="004957F0">
          <w:rPr>
            <w:rFonts w:eastAsiaTheme="minorHAnsi"/>
            <w:color w:val="auto"/>
            <w:lang w:val="en-SG"/>
          </w:rPr>
          <w:t xml:space="preserve"> (2</w:t>
        </w:r>
        <w:r w:rsidDel="004957F0">
          <w:rPr>
            <w:rFonts w:eastAsiaTheme="minorHAnsi"/>
            <w:color w:val="auto"/>
            <w:vertAlign w:val="superscript"/>
            <w:lang w:val="en-SG"/>
          </w:rPr>
          <w:t>nd</w:t>
        </w:r>
        <w:r w:rsidDel="004957F0">
          <w:rPr>
            <w:rFonts w:eastAsiaTheme="minorHAnsi"/>
            <w:color w:val="auto"/>
            <w:lang w:val="en-SG"/>
          </w:rPr>
          <w:t>ed.) California, CA: Jossey-Bass Inc.</w:t>
        </w:r>
      </w:ins>
    </w:p>
    <w:p w14:paraId="78A240CD" w14:textId="77777777" w:rsidR="00E61A74" w:rsidRDefault="00E61A74" w:rsidP="00E61A74">
      <w:pPr>
        <w:spacing w:line="480" w:lineRule="auto"/>
        <w:ind w:left="720" w:hanging="720"/>
        <w:rPr>
          <w:ins w:id="2072" w:author="Author" w:date="2016-08-25T14:41:00Z"/>
          <w:iCs/>
          <w:lang w:val="en-US"/>
        </w:rPr>
      </w:pPr>
      <w:ins w:id="2073" w:author="Author" w:date="2016-08-25T14:41:00Z">
        <w:r>
          <w:rPr>
            <w:iCs/>
            <w:lang w:val="en-US"/>
          </w:rPr>
          <w:t xml:space="preserve">Merriam, S.B., &amp; Tisdell, E. J. (2015). </w:t>
        </w:r>
        <w:r>
          <w:rPr>
            <w:i/>
            <w:iCs/>
            <w:lang w:val="en-US"/>
          </w:rPr>
          <w:t xml:space="preserve">Qualitative Research: A Guide to Design and Implementation </w:t>
        </w:r>
        <w:r>
          <w:rPr>
            <w:iCs/>
            <w:lang w:val="en-US"/>
          </w:rPr>
          <w:t>(4th ed.). San Francisco, CA: Jossey-Bass.</w:t>
        </w:r>
      </w:ins>
    </w:p>
    <w:p w14:paraId="039CE51F" w14:textId="77777777" w:rsidR="00E61A74" w:rsidRDefault="00E61A74" w:rsidP="00E61A74">
      <w:pPr>
        <w:spacing w:line="480" w:lineRule="auto"/>
        <w:ind w:left="720" w:hanging="720"/>
        <w:rPr>
          <w:ins w:id="2074" w:author="Author" w:date="2016-08-25T14:41:00Z"/>
          <w:lang w:val="en-US"/>
        </w:rPr>
      </w:pPr>
      <w:ins w:id="2075" w:author="Author" w:date="2016-08-25T14:41:00Z">
        <w:r>
          <w:rPr>
            <w:lang w:val="en-US"/>
          </w:rPr>
          <w:t xml:space="preserve">Miles, M. B., &amp; Huberman, A. M. (1994). </w:t>
        </w:r>
        <w:r>
          <w:rPr>
            <w:i/>
            <w:lang w:val="en-US"/>
          </w:rPr>
          <w:t>Qualitative Data Analysis: an Expanded Sourcebook</w:t>
        </w:r>
        <w:r>
          <w:rPr>
            <w:lang w:val="en-US"/>
          </w:rPr>
          <w:t>. Thousand Oaks, CA: Sage.</w:t>
        </w:r>
      </w:ins>
    </w:p>
    <w:p w14:paraId="350E986D" w14:textId="77777777" w:rsidR="00E61A74" w:rsidRPr="00FE05E1" w:rsidRDefault="00E61A74" w:rsidP="00E61A74">
      <w:pPr>
        <w:ind w:left="720" w:hanging="720"/>
        <w:rPr>
          <w:ins w:id="2076" w:author="Author" w:date="2016-08-25T14:41:00Z"/>
          <w:rFonts w:cs="Calibri"/>
          <w:bCs/>
          <w:szCs w:val="22"/>
          <w:lang w:val="en-US"/>
        </w:rPr>
      </w:pPr>
      <w:ins w:id="2077" w:author="Author" w:date="2016-08-25T14:41:00Z">
        <w:r w:rsidRPr="00FE05E1">
          <w:rPr>
            <w:rFonts w:cs="Calibri"/>
            <w:bCs/>
            <w:szCs w:val="22"/>
            <w:lang w:val="en-US"/>
          </w:rPr>
          <w:t xml:space="preserve">Ministry of Education. (2012). </w:t>
        </w:r>
        <w:r w:rsidRPr="00FE05E1">
          <w:rPr>
            <w:rFonts w:cs="Calibri"/>
            <w:bCs/>
            <w:i/>
            <w:szCs w:val="22"/>
            <w:lang w:val="en-US"/>
          </w:rPr>
          <w:t>Ministry of Education Strategic Plan 2012-2017</w:t>
        </w:r>
        <w:r w:rsidRPr="00FE05E1">
          <w:rPr>
            <w:rFonts w:cs="Calibri"/>
            <w:bCs/>
            <w:szCs w:val="22"/>
            <w:lang w:val="en-US"/>
          </w:rPr>
          <w:t xml:space="preserve">. Retrieved from </w:t>
        </w:r>
        <w:r w:rsidRPr="00FE05E1">
          <w:rPr>
            <w:rFonts w:cs="Calibri"/>
            <w:szCs w:val="22"/>
            <w:lang w:val="en-US"/>
          </w:rPr>
          <w:fldChar w:fldCharType="begin"/>
        </w:r>
        <w:r w:rsidRPr="00FE05E1">
          <w:rPr>
            <w:rFonts w:cs="Calibri"/>
            <w:szCs w:val="22"/>
            <w:lang w:val="en-US"/>
          </w:rPr>
          <w:instrText xml:space="preserve"> HYPERLINK "http://planipolis.iiep.unesco.org/upload/Brunei%20Darussalam/Brunei_Darussalam_Strategic_Plan_Book_2012-2017.pdf" </w:instrText>
        </w:r>
        <w:r w:rsidRPr="00FE05E1">
          <w:rPr>
            <w:rFonts w:cs="Calibri"/>
            <w:szCs w:val="22"/>
            <w:lang w:val="en-US"/>
          </w:rPr>
          <w:fldChar w:fldCharType="separate"/>
        </w:r>
        <w:r w:rsidRPr="00FE05E1">
          <w:rPr>
            <w:rFonts w:cs="Calibri"/>
            <w:bCs/>
            <w:color w:val="0563C1" w:themeColor="hyperlink"/>
            <w:szCs w:val="22"/>
            <w:u w:val="single"/>
            <w:lang w:val="en-US"/>
          </w:rPr>
          <w:t>http://planipolis.iiep.unesco.org/upload/Brunei%20Darussalam/Brunei_Darussalam_Strategic_Plan_Book_2012-2017.pdf</w:t>
        </w:r>
        <w:r w:rsidRPr="00FE05E1">
          <w:rPr>
            <w:rFonts w:cs="Calibri"/>
            <w:bCs/>
            <w:color w:val="0563C1" w:themeColor="hyperlink"/>
            <w:szCs w:val="22"/>
            <w:u w:val="single"/>
            <w:lang w:val="en-US"/>
          </w:rPr>
          <w:fldChar w:fldCharType="end"/>
        </w:r>
      </w:ins>
    </w:p>
    <w:p w14:paraId="0BFA4FFD" w14:textId="77777777" w:rsidR="00E61A74" w:rsidDel="004957F0" w:rsidRDefault="00E61A74" w:rsidP="00E61A74">
      <w:pPr>
        <w:spacing w:line="480" w:lineRule="auto"/>
        <w:ind w:left="720" w:hanging="720"/>
        <w:rPr>
          <w:ins w:id="2078" w:author="Author" w:date="2016-08-25T14:41:00Z"/>
          <w:rFonts w:eastAsiaTheme="minorHAnsi"/>
          <w:color w:val="auto"/>
          <w:lang w:val="en-US"/>
        </w:rPr>
      </w:pPr>
      <w:ins w:id="2079" w:author="Author" w:date="2016-08-25T14:41:00Z">
        <w:r w:rsidDel="004957F0">
          <w:rPr>
            <w:rFonts w:eastAsiaTheme="minorHAnsi"/>
            <w:color w:val="auto"/>
            <w:lang w:val="en-US"/>
          </w:rPr>
          <w:t xml:space="preserve">Murphy, E.1., Dingwall, R., Greatbatch, D., Parker S., &amp; Watson, P. (1998). Qualitative research methods in health technology assessment: A review of the literature. </w:t>
        </w:r>
        <w:r w:rsidDel="004957F0">
          <w:rPr>
            <w:rFonts w:eastAsiaTheme="minorHAnsi"/>
            <w:i/>
            <w:color w:val="auto"/>
            <w:lang w:val="en-US"/>
          </w:rPr>
          <w:t>Health Technology Assessment</w:t>
        </w:r>
        <w:r w:rsidDel="004957F0">
          <w:rPr>
            <w:rFonts w:eastAsiaTheme="minorHAnsi"/>
            <w:color w:val="auto"/>
            <w:lang w:val="en-US"/>
          </w:rPr>
          <w:t xml:space="preserve">, </w:t>
        </w:r>
        <w:r w:rsidDel="004957F0">
          <w:rPr>
            <w:rFonts w:eastAsiaTheme="minorHAnsi"/>
            <w:i/>
            <w:color w:val="auto"/>
            <w:lang w:val="en-US"/>
          </w:rPr>
          <w:t>2</w:t>
        </w:r>
        <w:r w:rsidDel="004957F0">
          <w:rPr>
            <w:rFonts w:eastAsiaTheme="minorHAnsi"/>
            <w:color w:val="auto"/>
            <w:lang w:val="en-US"/>
          </w:rPr>
          <w:t>, 16.</w:t>
        </w:r>
        <w:r w:rsidDel="004957F0">
          <w:rPr>
            <w:rFonts w:ascii="Arial" w:hAnsi="Arial" w:cs="Arial"/>
            <w:shd w:val="clear" w:color="auto" w:fill="FFFFFF"/>
            <w:lang w:val="en-US"/>
          </w:rPr>
          <w:t xml:space="preserve"> </w:t>
        </w:r>
        <w:r w:rsidDel="004957F0">
          <w:rPr>
            <w:shd w:val="clear" w:color="auto" w:fill="FFFFFF"/>
            <w:lang w:val="en-US"/>
          </w:rPr>
          <w:t>doi: http://dx.doi.org/10.3310/hta2160</w:t>
        </w:r>
      </w:ins>
    </w:p>
    <w:p w14:paraId="1CDB4DD7" w14:textId="77777777" w:rsidR="00E61A74" w:rsidRPr="00FE05E1" w:rsidRDefault="00E61A74" w:rsidP="00E61A74">
      <w:pPr>
        <w:ind w:left="720" w:hanging="720"/>
        <w:rPr>
          <w:ins w:id="2080" w:author="Author" w:date="2016-08-25T14:41:00Z"/>
          <w:rFonts w:cs="Calibri"/>
          <w:szCs w:val="22"/>
          <w:lang w:val="en-US"/>
        </w:rPr>
      </w:pPr>
      <w:ins w:id="2081" w:author="Author" w:date="2016-08-25T14:41:00Z">
        <w:r w:rsidRPr="00FE05E1">
          <w:rPr>
            <w:rFonts w:cs="Calibri"/>
            <w:szCs w:val="22"/>
            <w:lang w:val="en-US"/>
          </w:rPr>
          <w:t xml:space="preserve">Nisbett, R., &amp; Miyamoto, Y. (2005). The influence of culture: holistic versus analytic perception. Trends in Cognitive Sciences, 9(10), 467-473. </w:t>
        </w:r>
      </w:ins>
    </w:p>
    <w:p w14:paraId="2445FC09" w14:textId="77777777" w:rsidR="00E61A74" w:rsidRDefault="00E61A74" w:rsidP="00E61A74">
      <w:pPr>
        <w:spacing w:line="480" w:lineRule="auto"/>
        <w:ind w:left="720" w:hanging="720"/>
        <w:rPr>
          <w:ins w:id="2082" w:author="Author" w:date="2016-08-25T14:41:00Z"/>
          <w:lang w:val="en-US"/>
        </w:rPr>
      </w:pPr>
      <w:ins w:id="2083" w:author="Author" w:date="2016-08-25T14:41:00Z">
        <w:r>
          <w:rPr>
            <w:lang w:val="en-US"/>
          </w:rPr>
          <w:t xml:space="preserve">O’Reilly, K. (2012). </w:t>
        </w:r>
        <w:r>
          <w:rPr>
            <w:i/>
            <w:lang w:val="en-US"/>
          </w:rPr>
          <w:t>Ethnographic methods</w:t>
        </w:r>
        <w:r>
          <w:rPr>
            <w:lang w:val="en-US"/>
          </w:rPr>
          <w:t xml:space="preserve"> (2</w:t>
        </w:r>
        <w:r>
          <w:rPr>
            <w:vertAlign w:val="superscript"/>
            <w:lang w:val="en-US"/>
          </w:rPr>
          <w:t>nd</w:t>
        </w:r>
        <w:r>
          <w:rPr>
            <w:lang w:val="en-US"/>
          </w:rPr>
          <w:t xml:space="preserve"> Ed.). New York NY: Routledge.</w:t>
        </w:r>
      </w:ins>
    </w:p>
    <w:p w14:paraId="2BE2B153" w14:textId="77777777" w:rsidR="00E61A74" w:rsidDel="004957F0" w:rsidRDefault="00E61A74" w:rsidP="00E61A74">
      <w:pPr>
        <w:spacing w:line="480" w:lineRule="auto"/>
        <w:ind w:left="720" w:hanging="720"/>
        <w:rPr>
          <w:ins w:id="2084" w:author="Author" w:date="2016-08-25T14:41:00Z"/>
          <w:lang w:val="en-US"/>
        </w:rPr>
      </w:pPr>
      <w:ins w:id="2085" w:author="Author" w:date="2016-08-25T14:41:00Z">
        <w:r w:rsidDel="004957F0">
          <w:rPr>
            <w:lang w:val="en-US"/>
          </w:rPr>
          <w:t xml:space="preserve">Overton, J. (2009). Early childhood teachers in contexts of power: Empowerment and a voice. </w:t>
        </w:r>
        <w:r w:rsidDel="004957F0">
          <w:rPr>
            <w:i/>
            <w:lang w:val="en-US"/>
          </w:rPr>
          <w:t>Australasian Journal of Early Childhood, 34</w:t>
        </w:r>
        <w:r w:rsidDel="004957F0">
          <w:rPr>
            <w:lang w:val="en-US"/>
          </w:rPr>
          <w:t xml:space="preserve">(2), 1-10. Retrieved from </w:t>
        </w:r>
        <w:r w:rsidDel="004957F0">
          <w:fldChar w:fldCharType="begin"/>
        </w:r>
        <w:r w:rsidDel="004957F0">
          <w:instrText xml:space="preserve"> HYPERLINK "http://eric.ed.gov/?id=EJ854434" </w:instrText>
        </w:r>
        <w:r w:rsidDel="004957F0">
          <w:fldChar w:fldCharType="separate"/>
        </w:r>
        <w:r w:rsidDel="004957F0">
          <w:rPr>
            <w:rStyle w:val="Hyperlink"/>
            <w:lang w:val="en-US"/>
          </w:rPr>
          <w:t>http://eric.ed.gov/?id=EJ854434</w:t>
        </w:r>
        <w:r w:rsidDel="004957F0">
          <w:rPr>
            <w:rStyle w:val="Hyperlink"/>
            <w:lang w:val="en-US"/>
          </w:rPr>
          <w:fldChar w:fldCharType="end"/>
        </w:r>
        <w:r w:rsidDel="004957F0">
          <w:rPr>
            <w:lang w:val="en-US"/>
          </w:rPr>
          <w:t xml:space="preserve"> </w:t>
        </w:r>
      </w:ins>
    </w:p>
    <w:p w14:paraId="32B97EA4" w14:textId="77777777" w:rsidR="00E61A74" w:rsidDel="004957F0" w:rsidRDefault="00E61A74" w:rsidP="00E61A74">
      <w:pPr>
        <w:spacing w:before="100" w:beforeAutospacing="1" w:after="100" w:afterAutospacing="1" w:line="480" w:lineRule="auto"/>
        <w:ind w:hanging="720"/>
        <w:rPr>
          <w:ins w:id="2086" w:author="Author" w:date="2016-08-25T14:41:00Z"/>
          <w:rFonts w:eastAsia="Times New Roman"/>
          <w:color w:val="auto"/>
        </w:rPr>
      </w:pPr>
      <w:ins w:id="2087" w:author="Author" w:date="2016-08-25T14:41:00Z">
        <w:r w:rsidDel="004957F0">
          <w:rPr>
            <w:rFonts w:eastAsia="Times New Roman"/>
            <w:color w:val="auto"/>
          </w:rPr>
          <w:lastRenderedPageBreak/>
          <w:t>Patton, M. (1990). Qualitative evaluation and research methods. Beverly Hills, CA: Sage.</w:t>
        </w:r>
      </w:ins>
    </w:p>
    <w:p w14:paraId="113C29FB" w14:textId="77777777" w:rsidR="00E61A74" w:rsidDel="004957F0" w:rsidRDefault="00E61A74" w:rsidP="00E61A74">
      <w:pPr>
        <w:spacing w:before="100" w:beforeAutospacing="1" w:after="100" w:afterAutospacing="1" w:line="480" w:lineRule="auto"/>
        <w:ind w:left="720" w:hanging="720"/>
        <w:rPr>
          <w:ins w:id="2088" w:author="Author" w:date="2016-08-25T14:41:00Z"/>
          <w:rFonts w:eastAsia="Times New Roman"/>
          <w:color w:val="auto"/>
          <w:lang w:val="en-US"/>
        </w:rPr>
      </w:pPr>
      <w:ins w:id="2089" w:author="Author" w:date="2016-08-25T14:41:00Z">
        <w:r w:rsidDel="004957F0">
          <w:t xml:space="preserve">Ragin, C. C., &amp; Amoroso, L. M. (2011). </w:t>
        </w:r>
        <w:r w:rsidDel="004957F0">
          <w:rPr>
            <w:i/>
          </w:rPr>
          <w:t>Constructing social research</w:t>
        </w:r>
        <w:r w:rsidDel="004957F0">
          <w:t xml:space="preserve"> (2</w:t>
        </w:r>
        <w:r w:rsidDel="004957F0">
          <w:rPr>
            <w:vertAlign w:val="superscript"/>
          </w:rPr>
          <w:t>nd</w:t>
        </w:r>
        <w:r w:rsidDel="004957F0">
          <w:t xml:space="preserve"> ed.). Thousand Oaks, CA: Pine Forge Press.</w:t>
        </w:r>
      </w:ins>
    </w:p>
    <w:p w14:paraId="4C2331D6" w14:textId="77777777" w:rsidR="00E61A74" w:rsidRPr="00E61A74" w:rsidRDefault="00E61A74" w:rsidP="00E61A74">
      <w:pPr>
        <w:ind w:left="720" w:hanging="720"/>
        <w:rPr>
          <w:ins w:id="2090" w:author="Author" w:date="2016-08-25T14:41:00Z"/>
          <w:rFonts w:cs="Calibri"/>
          <w:szCs w:val="22"/>
          <w:lang w:val="en-US"/>
        </w:rPr>
      </w:pPr>
      <w:ins w:id="2091" w:author="Author" w:date="2016-08-25T14:41:00Z">
        <w:r w:rsidRPr="00E61A74">
          <w:rPr>
            <w:rFonts w:cs="Calibri"/>
            <w:szCs w:val="22"/>
            <w:lang w:val="en-US"/>
          </w:rPr>
          <w:t xml:space="preserve">Raths, J. (2001). Teachers’ beliefs and teaching beliefs. Early Childhood Research &amp; Practice, 3(1). Retrieved January 15, 2007, from </w:t>
        </w:r>
        <w:r w:rsidRPr="00E61A74">
          <w:rPr>
            <w:rFonts w:cs="Calibri"/>
            <w:szCs w:val="22"/>
            <w:lang w:val="en-US"/>
          </w:rPr>
          <w:fldChar w:fldCharType="begin"/>
        </w:r>
        <w:r w:rsidRPr="00E61A74">
          <w:rPr>
            <w:rFonts w:cs="Calibri"/>
            <w:szCs w:val="22"/>
            <w:lang w:val="en-US"/>
          </w:rPr>
          <w:instrText xml:space="preserve"> HYPERLINK "http://ecrp.uiuc.edu/v3n1/raths.html" </w:instrText>
        </w:r>
        <w:r w:rsidRPr="00E61A74">
          <w:rPr>
            <w:rFonts w:cs="Calibri"/>
            <w:szCs w:val="22"/>
            <w:lang w:val="en-US"/>
          </w:rPr>
          <w:fldChar w:fldCharType="separate"/>
        </w:r>
        <w:r w:rsidRPr="00E61A74">
          <w:rPr>
            <w:rFonts w:cs="Calibri"/>
            <w:color w:val="0563C1" w:themeColor="hyperlink"/>
            <w:szCs w:val="22"/>
            <w:u w:val="single"/>
            <w:lang w:val="en-US"/>
          </w:rPr>
          <w:t>http://ecrp.uiuc.edu/v3n1/raths.html</w:t>
        </w:r>
        <w:r w:rsidRPr="00E61A74">
          <w:rPr>
            <w:rFonts w:cs="Calibri"/>
            <w:color w:val="0563C1" w:themeColor="hyperlink"/>
            <w:szCs w:val="22"/>
            <w:u w:val="single"/>
            <w:lang w:val="en-US"/>
          </w:rPr>
          <w:fldChar w:fldCharType="end"/>
        </w:r>
      </w:ins>
    </w:p>
    <w:p w14:paraId="7D3BCCA9" w14:textId="77777777" w:rsidR="00E61A74" w:rsidRPr="00FE05E1" w:rsidRDefault="00E61A74" w:rsidP="00E61A74">
      <w:pPr>
        <w:ind w:left="720" w:hanging="720"/>
        <w:rPr>
          <w:ins w:id="2092" w:author="Author" w:date="2016-08-25T14:41:00Z"/>
          <w:rFonts w:cs="Calibri"/>
          <w:szCs w:val="22"/>
          <w:lang w:val="en-US"/>
        </w:rPr>
      </w:pPr>
      <w:ins w:id="2093" w:author="Author" w:date="2016-08-25T14:41:00Z">
        <w:r w:rsidRPr="00FE05E1">
          <w:rPr>
            <w:rFonts w:cs="Calibri"/>
            <w:szCs w:val="22"/>
            <w:lang w:val="en-US"/>
          </w:rPr>
          <w:t xml:space="preserve">Richardson, E. (2014). Teacher Motivation in Low-Income Contexts: An Actionable Framework for Intervention. Retrieved from </w:t>
        </w:r>
        <w:r w:rsidRPr="00FE05E1">
          <w:rPr>
            <w:rFonts w:cs="Calibri"/>
            <w:szCs w:val="22"/>
            <w:lang w:val="en-US"/>
          </w:rPr>
          <w:fldChar w:fldCharType="begin"/>
        </w:r>
        <w:r w:rsidRPr="00FE05E1">
          <w:rPr>
            <w:rFonts w:cs="Calibri"/>
            <w:szCs w:val="22"/>
            <w:lang w:val="en-US"/>
          </w:rPr>
          <w:instrText xml:space="preserve"> HYPERLINK "http://www.teachersforefa.unesco.org/tmwg/blog2/wp-content/uploads/2015/03/Teacher-Motivation-in-Low-Income-Contexts.pdf" </w:instrText>
        </w:r>
        <w:r w:rsidRPr="00FE05E1">
          <w:rPr>
            <w:rFonts w:cs="Calibri"/>
            <w:szCs w:val="22"/>
            <w:lang w:val="en-US"/>
          </w:rPr>
          <w:fldChar w:fldCharType="separate"/>
        </w:r>
        <w:r w:rsidRPr="00FE05E1">
          <w:rPr>
            <w:rFonts w:cs="Calibri"/>
            <w:color w:val="0563C1" w:themeColor="hyperlink"/>
            <w:szCs w:val="22"/>
            <w:u w:val="single"/>
            <w:lang w:val="en-US"/>
          </w:rPr>
          <w:t>http://www.teachersforefa.unesco.org/tmwg/blog2/wp-content/uploads/2015/03/Teacher-Motivation-in-Low-Income-Contexts.pdf</w:t>
        </w:r>
        <w:r w:rsidRPr="00FE05E1">
          <w:rPr>
            <w:rFonts w:cs="Calibri"/>
            <w:color w:val="0563C1" w:themeColor="hyperlink"/>
            <w:szCs w:val="22"/>
            <w:u w:val="single"/>
            <w:lang w:val="en-US"/>
          </w:rPr>
          <w:fldChar w:fldCharType="end"/>
        </w:r>
      </w:ins>
    </w:p>
    <w:p w14:paraId="7A275B23" w14:textId="77777777" w:rsidR="00E61A74" w:rsidRPr="00FE05E1" w:rsidRDefault="00E61A74" w:rsidP="00E61A74">
      <w:pPr>
        <w:ind w:left="720" w:hanging="720"/>
        <w:rPr>
          <w:ins w:id="2094" w:author="Author" w:date="2016-08-25T14:41:00Z"/>
          <w:rFonts w:cs="Calibri"/>
          <w:szCs w:val="22"/>
          <w:lang w:val="en-US"/>
        </w:rPr>
      </w:pPr>
      <w:ins w:id="2095" w:author="Author" w:date="2016-08-25T14:41:00Z">
        <w:r w:rsidRPr="00FE05E1">
          <w:rPr>
            <w:rFonts w:cs="Calibri"/>
            <w:szCs w:val="22"/>
            <w:lang w:val="en-US"/>
          </w:rPr>
          <w:t>Riggs, L. (Oct 18, </w:t>
        </w:r>
        <w:r w:rsidRPr="00FE05E1">
          <w:rPr>
            <w:rFonts w:cs="Calibri"/>
            <w:bCs/>
            <w:szCs w:val="22"/>
            <w:lang w:val="en-US"/>
          </w:rPr>
          <w:t xml:space="preserve">2013). </w:t>
        </w:r>
        <w:r w:rsidRPr="00FE05E1">
          <w:rPr>
            <w:rFonts w:cs="Calibri"/>
            <w:bCs/>
            <w:i/>
            <w:szCs w:val="22"/>
            <w:lang w:val="en-US"/>
          </w:rPr>
          <w:t>Why do teacher quit?</w:t>
        </w:r>
        <w:r w:rsidRPr="00FE05E1">
          <w:rPr>
            <w:rFonts w:cs="Calibri"/>
            <w:i/>
            <w:szCs w:val="22"/>
            <w:lang w:val="en-US"/>
          </w:rPr>
          <w:t xml:space="preserve">  </w:t>
        </w:r>
        <w:r w:rsidRPr="00FE05E1">
          <w:rPr>
            <w:rFonts w:cs="Calibri"/>
            <w:szCs w:val="22"/>
            <w:lang w:val="en-US"/>
          </w:rPr>
          <w:t xml:space="preserve">The Atlantic. Retrieved from </w:t>
        </w:r>
        <w:r w:rsidRPr="00FE05E1">
          <w:rPr>
            <w:rFonts w:cs="Calibri"/>
            <w:szCs w:val="22"/>
            <w:lang w:val="en-US"/>
          </w:rPr>
          <w:fldChar w:fldCharType="begin"/>
        </w:r>
        <w:r w:rsidRPr="00FE05E1">
          <w:rPr>
            <w:rFonts w:cs="Calibri"/>
            <w:szCs w:val="22"/>
            <w:lang w:val="en-US"/>
          </w:rPr>
          <w:instrText xml:space="preserve"> HYPERLINK "http://www.theatlantic.com/education/archive/2013/10/why-do-teachers-quit/280699/" </w:instrText>
        </w:r>
        <w:r w:rsidRPr="00FE05E1">
          <w:rPr>
            <w:rFonts w:cs="Calibri"/>
            <w:szCs w:val="22"/>
            <w:lang w:val="en-US"/>
          </w:rPr>
          <w:fldChar w:fldCharType="separate"/>
        </w:r>
        <w:r w:rsidRPr="00FE05E1">
          <w:rPr>
            <w:rFonts w:cs="Calibri"/>
            <w:color w:val="0563C1" w:themeColor="hyperlink"/>
            <w:szCs w:val="22"/>
            <w:u w:val="single"/>
            <w:lang w:val="en-US"/>
          </w:rPr>
          <w:t>http://www.theatlantic.com/education/archive/2013/10/why-do-teachers-quit/280699/</w:t>
        </w:r>
        <w:r w:rsidRPr="00FE05E1">
          <w:rPr>
            <w:rFonts w:cs="Calibri"/>
            <w:color w:val="0563C1" w:themeColor="hyperlink"/>
            <w:szCs w:val="22"/>
            <w:u w:val="single"/>
            <w:lang w:val="en-US"/>
          </w:rPr>
          <w:fldChar w:fldCharType="end"/>
        </w:r>
      </w:ins>
    </w:p>
    <w:p w14:paraId="52E055B5" w14:textId="77777777" w:rsidR="00E61A74" w:rsidRPr="00FE05E1" w:rsidRDefault="00E61A74" w:rsidP="00E61A74">
      <w:pPr>
        <w:ind w:left="720" w:hanging="720"/>
        <w:rPr>
          <w:ins w:id="2096" w:author="Author" w:date="2016-08-25T14:41:00Z"/>
          <w:rFonts w:cs="Calibri"/>
          <w:szCs w:val="22"/>
          <w:lang w:val="en-US"/>
        </w:rPr>
      </w:pPr>
      <w:ins w:id="2097" w:author="Author" w:date="2016-08-25T14:41:00Z">
        <w:r w:rsidRPr="00FE05E1">
          <w:rPr>
            <w:rFonts w:cs="Calibri"/>
            <w:szCs w:val="22"/>
            <w:lang w:val="en-US"/>
          </w:rPr>
          <w:t xml:space="preserve">Rinehart, J. S., &amp; Short, P.M. (1994). Job satisfaction and empowerment among teacher leaders, reading recovery teachers and regular classroom teachers. </w:t>
        </w:r>
        <w:r w:rsidRPr="00FE05E1">
          <w:rPr>
            <w:rFonts w:cs="Calibri"/>
            <w:i/>
            <w:szCs w:val="22"/>
            <w:lang w:val="en-US"/>
          </w:rPr>
          <w:t>Education, 114</w:t>
        </w:r>
        <w:r w:rsidRPr="00FE05E1">
          <w:rPr>
            <w:rFonts w:cs="Calibri"/>
            <w:szCs w:val="22"/>
            <w:lang w:val="en-US"/>
          </w:rPr>
          <w:t xml:space="preserve"> (4), 570 – 580</w:t>
        </w:r>
      </w:ins>
    </w:p>
    <w:p w14:paraId="0344F4AC" w14:textId="77777777" w:rsidR="00E61A74" w:rsidRPr="00711D5F" w:rsidRDefault="00E61A74" w:rsidP="00E61A74">
      <w:pPr>
        <w:ind w:left="720" w:hanging="720"/>
        <w:rPr>
          <w:ins w:id="2098" w:author="Author" w:date="2016-08-25T14:41:00Z"/>
          <w:rFonts w:cs="Calibri"/>
          <w:szCs w:val="22"/>
          <w:lang w:val="en-US"/>
        </w:rPr>
      </w:pPr>
      <w:ins w:id="2099" w:author="Author" w:date="2016-08-25T14:41:00Z">
        <w:r w:rsidRPr="00711D5F">
          <w:rPr>
            <w:rFonts w:cs="Calibri"/>
            <w:szCs w:val="22"/>
            <w:lang w:val="en-US"/>
          </w:rPr>
          <w:t>Schwarzer, D., Bloom, M., Sarah Shomo. (2006). Research as a Tool for Empowerment: Theory Informing Practice. (Research in Second Language Learning). Charlottesville, NC: Information Age Publishing.</w:t>
        </w:r>
      </w:ins>
    </w:p>
    <w:p w14:paraId="076B1DE4" w14:textId="77777777" w:rsidR="00E61A74" w:rsidDel="004957F0" w:rsidRDefault="00E61A74" w:rsidP="00E61A74">
      <w:pPr>
        <w:spacing w:line="480" w:lineRule="auto"/>
        <w:ind w:left="720" w:hanging="720"/>
        <w:rPr>
          <w:ins w:id="2100" w:author="Author" w:date="2016-08-25T14:41:00Z"/>
          <w:iCs/>
          <w:lang w:val="en-US"/>
        </w:rPr>
      </w:pPr>
      <w:ins w:id="2101" w:author="Author" w:date="2016-08-25T14:41:00Z">
        <w:r w:rsidDel="004957F0">
          <w:rPr>
            <w:iCs/>
            <w:lang w:val="en-US"/>
          </w:rPr>
          <w:t xml:space="preserve">Shenton, A. K. (2004). Strategies for ensuring trustworthiness in qualitative research projects. </w:t>
        </w:r>
        <w:r w:rsidDel="004957F0">
          <w:rPr>
            <w:i/>
            <w:iCs/>
            <w:lang w:val="en-US"/>
          </w:rPr>
          <w:t>Education for Information, 22</w:t>
        </w:r>
        <w:r w:rsidDel="004957F0">
          <w:rPr>
            <w:iCs/>
            <w:lang w:val="en-US"/>
          </w:rPr>
          <w:t xml:space="preserve">(2), 63-75. Retrieved from </w:t>
        </w:r>
        <w:r w:rsidDel="004957F0">
          <w:fldChar w:fldCharType="begin"/>
        </w:r>
        <w:r w:rsidDel="004957F0">
          <w:instrText xml:space="preserve"> HYPERLINK "http://www.crec.co.uk/docs/Trustworthypaper.pdf" </w:instrText>
        </w:r>
        <w:r w:rsidDel="004957F0">
          <w:fldChar w:fldCharType="separate"/>
        </w:r>
        <w:r w:rsidDel="004957F0">
          <w:rPr>
            <w:rStyle w:val="Hyperlink"/>
            <w:iCs/>
            <w:lang w:val="en-US"/>
          </w:rPr>
          <w:t>http://www.crec.co.uk/docs/Trustworthypaper.pdf</w:t>
        </w:r>
        <w:r w:rsidDel="004957F0">
          <w:rPr>
            <w:rStyle w:val="Hyperlink"/>
            <w:iCs/>
            <w:lang w:val="en-US"/>
          </w:rPr>
          <w:fldChar w:fldCharType="end"/>
        </w:r>
        <w:r w:rsidDel="004957F0">
          <w:rPr>
            <w:iCs/>
            <w:lang w:val="en-US"/>
          </w:rPr>
          <w:t xml:space="preserve"> </w:t>
        </w:r>
      </w:ins>
    </w:p>
    <w:p w14:paraId="3366582C" w14:textId="77777777" w:rsidR="00E61A74" w:rsidRPr="00FE05E1" w:rsidRDefault="00E61A74" w:rsidP="00E61A74">
      <w:pPr>
        <w:ind w:left="720" w:hanging="720"/>
        <w:rPr>
          <w:ins w:id="2102" w:author="Author" w:date="2016-08-25T14:41:00Z"/>
          <w:rFonts w:cs="Calibri"/>
          <w:iCs/>
          <w:szCs w:val="22"/>
          <w:lang w:val="en-US"/>
        </w:rPr>
      </w:pPr>
      <w:ins w:id="2103" w:author="Author" w:date="2016-08-25T14:41:00Z">
        <w:r w:rsidRPr="00FE05E1">
          <w:rPr>
            <w:rFonts w:cs="Calibri"/>
            <w:iCs/>
            <w:szCs w:val="22"/>
            <w:lang w:val="en-US"/>
          </w:rPr>
          <w:t xml:space="preserve">Shenton, A. K. (2004). Strategies for ensuring trustworthiness in qualitative research projects. Education for Information, 22 (2), 63-75. </w:t>
        </w:r>
      </w:ins>
    </w:p>
    <w:p w14:paraId="78515E1F" w14:textId="77777777" w:rsidR="00E61A74" w:rsidRPr="00FE05E1" w:rsidRDefault="00E61A74" w:rsidP="00E61A74">
      <w:pPr>
        <w:ind w:left="720" w:hanging="720"/>
        <w:rPr>
          <w:ins w:id="2104" w:author="Author" w:date="2016-08-25T14:41:00Z"/>
          <w:rFonts w:cs="Calibri"/>
          <w:bCs/>
          <w:szCs w:val="22"/>
          <w:lang w:val="en-US"/>
        </w:rPr>
      </w:pPr>
      <w:ins w:id="2105" w:author="Author" w:date="2016-08-25T14:41:00Z">
        <w:r w:rsidRPr="00FE05E1">
          <w:rPr>
            <w:rFonts w:cs="Calibri"/>
            <w:bCs/>
            <w:szCs w:val="22"/>
            <w:lang w:val="en-US"/>
          </w:rPr>
          <w:t xml:space="preserve">Short, P. M. (1994). Defining teacher empowerment. </w:t>
        </w:r>
        <w:r w:rsidRPr="00FE05E1">
          <w:rPr>
            <w:rFonts w:cs="Calibri"/>
            <w:bCs/>
            <w:i/>
            <w:szCs w:val="22"/>
            <w:lang w:val="en-US"/>
          </w:rPr>
          <w:t>Education, 114</w:t>
        </w:r>
        <w:r w:rsidRPr="00FE05E1">
          <w:rPr>
            <w:rFonts w:cs="Calibri"/>
            <w:bCs/>
            <w:szCs w:val="22"/>
            <w:lang w:val="en-US"/>
          </w:rPr>
          <w:t xml:space="preserve"> (4), 488-493.</w:t>
        </w:r>
      </w:ins>
    </w:p>
    <w:p w14:paraId="6494CD86" w14:textId="77777777" w:rsidR="00E61A74" w:rsidRPr="00711D5F" w:rsidRDefault="00E61A74" w:rsidP="00E61A74">
      <w:pPr>
        <w:ind w:left="720" w:hanging="720"/>
        <w:rPr>
          <w:ins w:id="2106" w:author="Author" w:date="2016-08-25T14:41:00Z"/>
          <w:rFonts w:cs="Calibri"/>
          <w:bCs/>
          <w:szCs w:val="22"/>
          <w:lang w:val="en-US"/>
        </w:rPr>
      </w:pPr>
      <w:ins w:id="2107" w:author="Author" w:date="2016-08-25T14:41:00Z">
        <w:r w:rsidRPr="00711D5F">
          <w:rPr>
            <w:rFonts w:cs="Calibri"/>
            <w:bCs/>
            <w:szCs w:val="22"/>
            <w:lang w:val="en-US"/>
          </w:rPr>
          <w:t xml:space="preserve">Short, P. M. (1994). Defining teacher empowerment. </w:t>
        </w:r>
        <w:r w:rsidRPr="00711D5F">
          <w:rPr>
            <w:rFonts w:cs="Calibri"/>
            <w:bCs/>
            <w:i/>
            <w:szCs w:val="22"/>
            <w:lang w:val="en-US"/>
          </w:rPr>
          <w:t>Education, 114</w:t>
        </w:r>
        <w:r w:rsidRPr="00711D5F">
          <w:rPr>
            <w:rFonts w:cs="Calibri"/>
            <w:bCs/>
            <w:szCs w:val="22"/>
            <w:lang w:val="en-US"/>
          </w:rPr>
          <w:t xml:space="preserve"> (4), 488-493.</w:t>
        </w:r>
      </w:ins>
    </w:p>
    <w:p w14:paraId="3B9D7275" w14:textId="77777777" w:rsidR="00E61A74" w:rsidRDefault="00E61A74" w:rsidP="00E61A74">
      <w:pPr>
        <w:spacing w:line="480" w:lineRule="auto"/>
        <w:ind w:left="720" w:hanging="720"/>
        <w:rPr>
          <w:ins w:id="2108" w:author="Author" w:date="2016-08-25T14:41:00Z"/>
          <w:lang w:val="en-SG"/>
        </w:rPr>
      </w:pPr>
      <w:ins w:id="2109" w:author="Author" w:date="2016-08-25T14:41:00Z">
        <w:r>
          <w:rPr>
            <w:lang w:val="en-US"/>
          </w:rPr>
          <w:t xml:space="preserve">Short, P. M., &amp; Rinehart, J. S. (1992). School participant empowerment scale: Assessment of level of empowerment within the school environment. </w:t>
        </w:r>
        <w:r>
          <w:rPr>
            <w:i/>
            <w:lang w:val="en-US"/>
          </w:rPr>
          <w:t>Educational and Psychological Measurement, 52</w:t>
        </w:r>
        <w:r>
          <w:rPr>
            <w:lang w:val="en-US"/>
          </w:rPr>
          <w:t xml:space="preserve">, 951-960.  </w:t>
        </w:r>
      </w:ins>
    </w:p>
    <w:p w14:paraId="223CD81C" w14:textId="77777777" w:rsidR="00E61A74" w:rsidDel="004957F0" w:rsidRDefault="00E61A74" w:rsidP="00E61A74">
      <w:pPr>
        <w:spacing w:line="480" w:lineRule="auto"/>
        <w:ind w:left="720" w:hanging="720"/>
        <w:rPr>
          <w:ins w:id="2110" w:author="Author" w:date="2016-08-25T14:41:00Z"/>
          <w:lang w:val="en-SG"/>
        </w:rPr>
      </w:pPr>
      <w:ins w:id="2111" w:author="Author" w:date="2016-08-25T14:41:00Z">
        <w:r>
          <w:rPr>
            <w:lang w:val="en-SG"/>
          </w:rPr>
          <w:tab/>
        </w:r>
        <w:r w:rsidDel="004957F0">
          <w:rPr>
            <w:lang w:val="en-SG"/>
          </w:rPr>
          <w:t xml:space="preserve">Spradley, J. P. (1979). </w:t>
        </w:r>
        <w:r w:rsidDel="004957F0">
          <w:rPr>
            <w:i/>
            <w:lang w:val="en-SG"/>
          </w:rPr>
          <w:t>The ethnographic interview</w:t>
        </w:r>
        <w:r w:rsidDel="004957F0">
          <w:rPr>
            <w:lang w:val="en-SG"/>
          </w:rPr>
          <w:t>. London: Holt Rinehart and Winston.</w:t>
        </w:r>
      </w:ins>
    </w:p>
    <w:p w14:paraId="133B6957" w14:textId="77777777" w:rsidR="00E61A74" w:rsidRPr="00FE05E1" w:rsidRDefault="00E61A74" w:rsidP="00E61A74">
      <w:pPr>
        <w:ind w:left="720" w:hanging="720"/>
        <w:rPr>
          <w:ins w:id="2112" w:author="Author" w:date="2016-08-25T14:41:00Z"/>
          <w:rFonts w:cs="Calibri"/>
          <w:szCs w:val="22"/>
          <w:lang w:val="en-US"/>
        </w:rPr>
      </w:pPr>
      <w:ins w:id="2113" w:author="Author" w:date="2016-08-25T14:41:00Z">
        <w:r>
          <w:rPr>
            <w:rFonts w:cs="Calibri"/>
            <w:szCs w:val="22"/>
            <w:lang w:val="en-US"/>
          </w:rPr>
          <w:lastRenderedPageBreak/>
          <w:t>Spreitzer, G. M. (1995</w:t>
        </w:r>
        <w:r w:rsidRPr="00FE05E1">
          <w:rPr>
            <w:rFonts w:cs="Calibri"/>
            <w:szCs w:val="22"/>
            <w:lang w:val="en-US"/>
          </w:rPr>
          <w:t xml:space="preserve">). Psychological empowerment in the workplace: dimensions, measurement, and validation. </w:t>
        </w:r>
        <w:r w:rsidRPr="00FE05E1">
          <w:rPr>
            <w:rFonts w:cs="Calibri"/>
            <w:i/>
            <w:szCs w:val="22"/>
            <w:lang w:val="en-US"/>
          </w:rPr>
          <w:t>Academy of Management Journal, 38</w:t>
        </w:r>
        <w:r w:rsidRPr="00FE05E1">
          <w:rPr>
            <w:rFonts w:cs="Calibri"/>
            <w:szCs w:val="22"/>
            <w:lang w:val="en-US"/>
          </w:rPr>
          <w:t xml:space="preserve"> (5), 1442-1465.</w:t>
        </w:r>
      </w:ins>
    </w:p>
    <w:p w14:paraId="6944E6CD" w14:textId="77777777" w:rsidR="00E61A74" w:rsidRDefault="00E61A74" w:rsidP="00E61A74">
      <w:pPr>
        <w:spacing w:line="480" w:lineRule="auto"/>
        <w:ind w:left="720" w:hanging="720"/>
        <w:rPr>
          <w:ins w:id="2114" w:author="Author" w:date="2016-08-25T14:41:00Z"/>
          <w:lang w:val="en-US"/>
        </w:rPr>
      </w:pPr>
      <w:ins w:id="2115" w:author="Author" w:date="2016-08-25T14:41:00Z">
        <w:r>
          <w:rPr>
            <w:lang w:val="en-US"/>
          </w:rPr>
          <w:t xml:space="preserve">Spreitzer, G. M. (2007). Taking stock: A review of more than twenty years of research on empowerment at work. In C. Cooper and J. Barling (Eds.), </w:t>
        </w:r>
        <w:r>
          <w:rPr>
            <w:i/>
            <w:lang w:val="en-US"/>
          </w:rPr>
          <w:t xml:space="preserve">The Handbook of organizational behavior </w:t>
        </w:r>
        <w:r>
          <w:rPr>
            <w:lang w:val="en-US"/>
          </w:rPr>
          <w:t>(pp. 54-72). Thousand Oaks, CA: Sage publications.</w:t>
        </w:r>
      </w:ins>
    </w:p>
    <w:p w14:paraId="13572928" w14:textId="77777777" w:rsidR="00E61A74" w:rsidRPr="00711D5F" w:rsidRDefault="00E61A74" w:rsidP="00E61A74">
      <w:pPr>
        <w:ind w:left="720" w:hanging="720"/>
        <w:rPr>
          <w:ins w:id="2116" w:author="Author" w:date="2016-08-25T14:41:00Z"/>
          <w:rFonts w:eastAsiaTheme="minorHAnsi"/>
          <w:color w:val="auto"/>
          <w:lang w:val="en-US"/>
        </w:rPr>
      </w:pPr>
      <w:ins w:id="2117" w:author="Author" w:date="2016-08-25T14:41:00Z">
        <w:r w:rsidRPr="00711D5F">
          <w:rPr>
            <w:rFonts w:eastAsiaTheme="minorHAnsi"/>
            <w:color w:val="auto"/>
            <w:lang w:val="en-SG"/>
          </w:rPr>
          <w:t xml:space="preserve">Squire-Kelly, V. D. (2012). </w:t>
        </w:r>
        <w:r w:rsidRPr="00711D5F">
          <w:rPr>
            <w:rFonts w:eastAsiaTheme="minorHAnsi"/>
            <w:i/>
            <w:color w:val="auto"/>
            <w:lang w:val="en-SG"/>
          </w:rPr>
          <w:t xml:space="preserve">The relationship between teacher empowerment and student achievement. </w:t>
        </w:r>
        <w:r w:rsidRPr="00711D5F">
          <w:rPr>
            <w:rFonts w:eastAsiaTheme="minorHAnsi"/>
            <w:color w:val="auto"/>
            <w:lang w:val="en-SG"/>
          </w:rPr>
          <w:t xml:space="preserve">Unpublished doctoral dissertation, </w:t>
        </w:r>
        <w:r w:rsidRPr="00711D5F">
          <w:rPr>
            <w:rFonts w:eastAsiaTheme="minorHAnsi"/>
            <w:color w:val="auto"/>
            <w:lang w:val="en-US"/>
          </w:rPr>
          <w:t xml:space="preserve">Electronic Theses &amp; Dissertations. Paper 406. </w:t>
        </w:r>
        <w:r w:rsidRPr="00711D5F">
          <w:rPr>
            <w:rFonts w:eastAsiaTheme="minorHAnsi"/>
            <w:color w:val="auto"/>
            <w:lang w:val="en-SG"/>
          </w:rPr>
          <w:t>Statesboro, Georgia, United States.</w:t>
        </w:r>
      </w:ins>
    </w:p>
    <w:p w14:paraId="11D29F7A" w14:textId="77777777" w:rsidR="00E61A74" w:rsidRPr="00FE05E1" w:rsidRDefault="00E61A74" w:rsidP="00E61A74">
      <w:pPr>
        <w:ind w:left="720" w:hanging="720"/>
        <w:rPr>
          <w:ins w:id="2118" w:author="Author" w:date="2016-08-25T14:41:00Z"/>
          <w:rFonts w:cs="Calibri"/>
          <w:szCs w:val="22"/>
          <w:lang w:val="en-US"/>
        </w:rPr>
      </w:pPr>
      <w:ins w:id="2119" w:author="Author" w:date="2016-08-25T14:41:00Z">
        <w:r w:rsidRPr="00FE05E1">
          <w:rPr>
            <w:rFonts w:cs="Calibri"/>
            <w:szCs w:val="22"/>
            <w:lang w:val="en-US"/>
          </w:rPr>
          <w:t xml:space="preserve">Steyn, G. M., &amp; Squelch, J. (1997). Exploring the perceptions of teacher empowerment in South Africa. A small-scale study. </w:t>
        </w:r>
        <w:r w:rsidRPr="00FE05E1">
          <w:rPr>
            <w:rFonts w:cs="Calibri"/>
            <w:i/>
            <w:szCs w:val="22"/>
            <w:lang w:val="en-US"/>
          </w:rPr>
          <w:t xml:space="preserve">South African Journal of Education, 17 </w:t>
        </w:r>
        <w:r w:rsidRPr="00FE05E1">
          <w:rPr>
            <w:rFonts w:cs="Calibri"/>
            <w:szCs w:val="22"/>
            <w:lang w:val="en-US"/>
          </w:rPr>
          <w:t>(1), 1-6.</w:t>
        </w:r>
      </w:ins>
    </w:p>
    <w:p w14:paraId="583CCAC9" w14:textId="77777777" w:rsidR="00E61A74" w:rsidRPr="00FE05E1" w:rsidRDefault="00E61A74" w:rsidP="00E61A74">
      <w:pPr>
        <w:ind w:left="720" w:hanging="720"/>
        <w:rPr>
          <w:ins w:id="2120" w:author="Author" w:date="2016-08-25T14:41:00Z"/>
          <w:rFonts w:cs="Calibri"/>
          <w:bCs/>
          <w:szCs w:val="22"/>
          <w:lang w:val="en-US"/>
        </w:rPr>
      </w:pPr>
      <w:ins w:id="2121" w:author="Author" w:date="2016-08-25T14:41:00Z">
        <w:r w:rsidRPr="00FE05E1">
          <w:rPr>
            <w:rFonts w:cs="Calibri"/>
            <w:bCs/>
            <w:szCs w:val="22"/>
            <w:lang w:val="en-US"/>
          </w:rPr>
          <w:t>Tat, H.B. (1997). Teacher Empowerment: An Empirical Analysis of the Relationship between Participation in Decision Making and Job Satisfaction. Universiti Islam Malaysia: Master thesis.</w:t>
        </w:r>
      </w:ins>
    </w:p>
    <w:p w14:paraId="2F3C5517" w14:textId="77777777" w:rsidR="00E61A74" w:rsidRPr="00FE05E1" w:rsidRDefault="00E61A74" w:rsidP="00E61A74">
      <w:pPr>
        <w:ind w:left="720" w:hanging="720"/>
        <w:rPr>
          <w:ins w:id="2122" w:author="Author" w:date="2016-08-25T14:41:00Z"/>
          <w:rFonts w:cs="Calibri"/>
          <w:szCs w:val="22"/>
          <w:lang w:val="en-US"/>
        </w:rPr>
      </w:pPr>
      <w:ins w:id="2123" w:author="Author" w:date="2016-08-25T14:41:00Z">
        <w:r w:rsidRPr="00FE05E1">
          <w:rPr>
            <w:rFonts w:cs="Calibri"/>
            <w:szCs w:val="22"/>
            <w:lang w:val="en-US"/>
          </w:rPr>
          <w:t xml:space="preserve">Thomas K. W., &amp; Velthouse, B. A. (1990). Cognitive elements of empowerment: an “interpretive” model of intrinsic task motivation. </w:t>
        </w:r>
        <w:r w:rsidRPr="00FE05E1">
          <w:rPr>
            <w:rFonts w:cs="Calibri"/>
            <w:i/>
            <w:szCs w:val="22"/>
            <w:lang w:val="en-US"/>
          </w:rPr>
          <w:t>Academy of Management Review, 15</w:t>
        </w:r>
        <w:r w:rsidRPr="00FE05E1">
          <w:rPr>
            <w:rFonts w:cs="Calibri"/>
            <w:szCs w:val="22"/>
            <w:lang w:val="en-US"/>
          </w:rPr>
          <w:t xml:space="preserve"> (4), 666-681. </w:t>
        </w:r>
      </w:ins>
    </w:p>
    <w:p w14:paraId="3899258D" w14:textId="77777777" w:rsidR="00E61A74" w:rsidRPr="00711D5F" w:rsidRDefault="00E61A74" w:rsidP="00E61A74">
      <w:pPr>
        <w:ind w:left="720" w:hanging="720"/>
        <w:rPr>
          <w:ins w:id="2124" w:author="Author" w:date="2016-08-25T14:41:00Z"/>
          <w:rFonts w:cs="Calibri"/>
          <w:szCs w:val="22"/>
          <w:lang w:val="en-SG"/>
        </w:rPr>
      </w:pPr>
      <w:ins w:id="2125" w:author="Author" w:date="2016-08-25T14:41:00Z">
        <w:r w:rsidRPr="00711D5F">
          <w:rPr>
            <w:rFonts w:cs="Calibri"/>
            <w:szCs w:val="22"/>
            <w:lang w:val="en-SG"/>
          </w:rPr>
          <w:t xml:space="preserve">Veneklasen, L., &amp; Miller, V. (2002). </w:t>
        </w:r>
        <w:r w:rsidRPr="00711D5F">
          <w:rPr>
            <w:rFonts w:cs="Calibri"/>
            <w:i/>
            <w:szCs w:val="22"/>
            <w:lang w:val="en-SG"/>
          </w:rPr>
          <w:t xml:space="preserve">Power and empowerment. </w:t>
        </w:r>
        <w:r w:rsidRPr="00711D5F">
          <w:rPr>
            <w:rFonts w:cs="Calibri"/>
            <w:szCs w:val="22"/>
            <w:lang w:val="en-SG"/>
          </w:rPr>
          <w:t xml:space="preserve">PLA notes, 43, 39-41. Retrieved from </w:t>
        </w:r>
        <w:r w:rsidRPr="00711D5F">
          <w:rPr>
            <w:rFonts w:cs="Calibri"/>
            <w:szCs w:val="22"/>
            <w:lang w:val="en-US"/>
          </w:rPr>
          <w:fldChar w:fldCharType="begin"/>
        </w:r>
        <w:r w:rsidRPr="00711D5F">
          <w:rPr>
            <w:rFonts w:cs="Calibri"/>
            <w:szCs w:val="22"/>
            <w:lang w:val="en-US"/>
          </w:rPr>
          <w:instrText xml:space="preserve"> HYPERLINK "http://pubs.iied.org/pdfs/G01985.pdf" </w:instrText>
        </w:r>
        <w:r w:rsidRPr="00711D5F">
          <w:rPr>
            <w:rFonts w:cs="Calibri"/>
            <w:szCs w:val="22"/>
            <w:lang w:val="en-US"/>
          </w:rPr>
          <w:fldChar w:fldCharType="separate"/>
        </w:r>
        <w:r w:rsidRPr="00711D5F">
          <w:rPr>
            <w:rFonts w:cs="Calibri"/>
            <w:color w:val="0563C1" w:themeColor="hyperlink"/>
            <w:szCs w:val="22"/>
            <w:u w:val="single"/>
            <w:lang w:val="en-SG"/>
          </w:rPr>
          <w:t>http://pubs.iied.org/pdfs/G01985.pdf</w:t>
        </w:r>
        <w:r w:rsidRPr="00711D5F">
          <w:rPr>
            <w:rFonts w:cs="Calibri"/>
            <w:color w:val="0563C1" w:themeColor="hyperlink"/>
            <w:szCs w:val="22"/>
            <w:u w:val="single"/>
            <w:lang w:val="en-SG"/>
          </w:rPr>
          <w:fldChar w:fldCharType="end"/>
        </w:r>
        <w:r w:rsidRPr="00711D5F">
          <w:rPr>
            <w:rFonts w:cs="Calibri"/>
            <w:szCs w:val="22"/>
            <w:lang w:val="en-SG"/>
          </w:rPr>
          <w:t>.</w:t>
        </w:r>
      </w:ins>
    </w:p>
    <w:p w14:paraId="66427606" w14:textId="77777777" w:rsidR="00E61A74" w:rsidDel="004957F0" w:rsidRDefault="00E61A74" w:rsidP="00E61A74">
      <w:pPr>
        <w:spacing w:before="100" w:beforeAutospacing="1" w:after="100" w:afterAutospacing="1" w:line="480" w:lineRule="auto"/>
        <w:ind w:left="720" w:hanging="720"/>
        <w:rPr>
          <w:ins w:id="2126" w:author="Author" w:date="2016-08-25T14:41:00Z"/>
          <w:rFonts w:eastAsia="Times New Roman"/>
          <w:color w:val="auto"/>
          <w:lang w:val="en-US"/>
        </w:rPr>
      </w:pPr>
      <w:ins w:id="2127" w:author="Author" w:date="2016-08-25T14:41:00Z">
        <w:r w:rsidDel="004957F0">
          <w:rPr>
            <w:rFonts w:eastAsia="Times New Roman"/>
            <w:color w:val="auto"/>
            <w:lang w:val="en-US"/>
          </w:rPr>
          <w:t>Walker, A. and Dimmock, C., (Eds.) (2002) School Leadership and Administration: Adopting a Cultural Perspective. Series: Reference books in international education. Routledge Falmer: New York, NY. ISBN 9780415932936</w:t>
        </w:r>
      </w:ins>
    </w:p>
    <w:p w14:paraId="1EB6C249" w14:textId="77777777" w:rsidR="00E61A74" w:rsidDel="004957F0" w:rsidRDefault="00E61A74" w:rsidP="00E61A74">
      <w:pPr>
        <w:spacing w:before="100" w:beforeAutospacing="1" w:after="100" w:afterAutospacing="1" w:line="480" w:lineRule="auto"/>
        <w:ind w:left="720" w:hanging="720"/>
        <w:rPr>
          <w:ins w:id="2128" w:author="Author" w:date="2016-08-25T14:41:00Z"/>
          <w:rFonts w:eastAsia="Times New Roman"/>
          <w:color w:val="auto"/>
          <w:lang w:val="en-US"/>
        </w:rPr>
      </w:pPr>
      <w:ins w:id="2129" w:author="Author" w:date="2016-08-25T14:41:00Z">
        <w:r w:rsidDel="004957F0">
          <w:rPr>
            <w:rFonts w:eastAsia="Times New Roman"/>
            <w:color w:val="auto"/>
            <w:lang w:val="en-US"/>
          </w:rPr>
          <w:t>Wall, S. (2015). Focused Ethnography: A methodological adaptation for social research in emerging contexts. Forum: Qualitative Social Research, 16(1).</w:t>
        </w:r>
      </w:ins>
    </w:p>
    <w:p w14:paraId="644838E5" w14:textId="77777777" w:rsidR="00E61A74" w:rsidRPr="00FE05E1" w:rsidRDefault="00E61A74" w:rsidP="00E61A74">
      <w:pPr>
        <w:ind w:left="720" w:hanging="720"/>
        <w:rPr>
          <w:ins w:id="2130" w:author="Author" w:date="2016-08-25T14:41:00Z"/>
          <w:rFonts w:cs="Calibri"/>
          <w:bCs/>
          <w:i/>
          <w:szCs w:val="22"/>
          <w:lang w:val="en-US"/>
        </w:rPr>
      </w:pPr>
      <w:ins w:id="2131" w:author="Author" w:date="2016-08-25T14:41:00Z">
        <w:r w:rsidRPr="00FE05E1">
          <w:rPr>
            <w:rFonts w:cs="Calibri"/>
            <w:szCs w:val="22"/>
            <w:lang w:val="en-US"/>
          </w:rPr>
          <w:t xml:space="preserve">Wang, X. (2013). </w:t>
        </w:r>
        <w:r w:rsidRPr="00FE05E1">
          <w:rPr>
            <w:rFonts w:cs="Calibri"/>
            <w:bCs/>
            <w:i/>
            <w:szCs w:val="22"/>
            <w:lang w:val="en-US"/>
          </w:rPr>
          <w:t xml:space="preserve">Teacher Empowerment and China’s Curriculum Reform: To What Extent Do Teachers Feel Empowered by Chinese Curriculum Reform?— A Case Study Based on Dalian </w:t>
        </w:r>
      </w:ins>
    </w:p>
    <w:p w14:paraId="41BB82E1" w14:textId="77777777" w:rsidR="00E61A74" w:rsidRPr="00FE05E1" w:rsidRDefault="00E61A74" w:rsidP="00E61A74">
      <w:pPr>
        <w:ind w:left="720" w:hanging="720"/>
        <w:rPr>
          <w:ins w:id="2132" w:author="Author" w:date="2016-08-25T14:41:00Z"/>
          <w:rFonts w:cs="Calibri"/>
          <w:szCs w:val="22"/>
          <w:lang w:val="en-US"/>
        </w:rPr>
      </w:pPr>
      <w:ins w:id="2133" w:author="Author" w:date="2016-08-25T14:41:00Z">
        <w:r w:rsidRPr="00FE05E1">
          <w:rPr>
            <w:rFonts w:cs="Calibri"/>
            <w:szCs w:val="22"/>
            <w:lang w:val="en-US"/>
          </w:rPr>
          <w:lastRenderedPageBreak/>
          <w:t>Weale, S. (2015). Four in 10 new teachers quit within a year. The Guardian, 31</w:t>
        </w:r>
        <w:r w:rsidRPr="00FE05E1">
          <w:rPr>
            <w:rFonts w:cs="Calibri"/>
            <w:szCs w:val="22"/>
            <w:vertAlign w:val="superscript"/>
            <w:lang w:val="en-US"/>
          </w:rPr>
          <w:t>st</w:t>
        </w:r>
        <w:r w:rsidRPr="00FE05E1">
          <w:rPr>
            <w:rFonts w:cs="Calibri"/>
            <w:szCs w:val="22"/>
            <w:lang w:val="en-US"/>
          </w:rPr>
          <w:t xml:space="preserve"> March. UK.</w:t>
        </w:r>
      </w:ins>
    </w:p>
    <w:p w14:paraId="5198DBD6" w14:textId="77777777" w:rsidR="00E61A74" w:rsidRPr="00FE05E1" w:rsidRDefault="00E61A74" w:rsidP="00E61A74">
      <w:pPr>
        <w:ind w:left="720" w:hanging="720"/>
        <w:rPr>
          <w:ins w:id="2134" w:author="Author" w:date="2016-08-25T14:41:00Z"/>
          <w:rFonts w:cs="Calibri"/>
          <w:szCs w:val="22"/>
          <w:lang w:val="en-SG"/>
        </w:rPr>
      </w:pPr>
      <w:ins w:id="2135" w:author="Author" w:date="2016-08-25T14:41:00Z">
        <w:r w:rsidRPr="00FE05E1">
          <w:rPr>
            <w:rFonts w:cs="Calibri"/>
            <w:szCs w:val="22"/>
            <w:lang w:val="en-SG"/>
          </w:rPr>
          <w:t xml:space="preserve">Weshah, H. A. (2012). The perception of empowerment and delegation of authority by teachers in Australian and Jordanian schools: A comparative study. </w:t>
        </w:r>
        <w:r w:rsidRPr="00FE05E1">
          <w:rPr>
            <w:rFonts w:cs="Calibri"/>
            <w:i/>
            <w:szCs w:val="22"/>
            <w:lang w:val="en-SG"/>
          </w:rPr>
          <w:t>European Journal of Social Sciences, 31</w:t>
        </w:r>
        <w:r w:rsidRPr="00FE05E1">
          <w:rPr>
            <w:rFonts w:cs="Calibri"/>
            <w:szCs w:val="22"/>
            <w:lang w:val="en-SG"/>
          </w:rPr>
          <w:t xml:space="preserve"> (3), 359-375.</w:t>
        </w:r>
      </w:ins>
    </w:p>
    <w:p w14:paraId="7036825F" w14:textId="77777777" w:rsidR="00E61A74" w:rsidDel="004957F0" w:rsidRDefault="00E61A74" w:rsidP="00E61A74">
      <w:pPr>
        <w:spacing w:line="480" w:lineRule="auto"/>
        <w:ind w:left="720" w:hanging="720"/>
        <w:rPr>
          <w:ins w:id="2136" w:author="Author" w:date="2016-08-25T14:41:00Z"/>
          <w:rFonts w:eastAsiaTheme="minorHAnsi"/>
          <w:i/>
          <w:color w:val="auto"/>
          <w:lang w:val="en-US"/>
        </w:rPr>
      </w:pPr>
      <w:ins w:id="2137" w:author="Author" w:date="2016-08-25T14:41:00Z">
        <w:r w:rsidDel="004957F0">
          <w:rPr>
            <w:rFonts w:eastAsiaTheme="minorHAnsi"/>
            <w:color w:val="auto"/>
            <w:lang w:val="en-US"/>
          </w:rPr>
          <w:t>Wilson, S. (1977). The Use of Ethnographic Techniques in Educational Research.</w:t>
        </w:r>
        <w:r w:rsidDel="004957F0">
          <w:rPr>
            <w:rFonts w:eastAsiaTheme="minorHAnsi"/>
            <w:i/>
            <w:color w:val="auto"/>
            <w:lang w:val="en-US"/>
          </w:rPr>
          <w:t xml:space="preserve"> Review of Educational Research</w:t>
        </w:r>
        <w:r w:rsidDel="004957F0">
          <w:rPr>
            <w:rFonts w:eastAsiaTheme="minorHAnsi"/>
            <w:color w:val="auto"/>
            <w:lang w:val="en-US"/>
          </w:rPr>
          <w:t xml:space="preserve">, </w:t>
        </w:r>
        <w:r w:rsidDel="004957F0">
          <w:rPr>
            <w:rFonts w:eastAsiaTheme="minorHAnsi"/>
            <w:i/>
            <w:color w:val="auto"/>
            <w:lang w:val="en-US"/>
          </w:rPr>
          <w:t>47</w:t>
        </w:r>
        <w:r w:rsidDel="004957F0">
          <w:rPr>
            <w:rFonts w:eastAsiaTheme="minorHAnsi"/>
            <w:color w:val="auto"/>
            <w:lang w:val="en-US"/>
          </w:rPr>
          <w:t>(1), 245-265.</w:t>
        </w:r>
        <w:r w:rsidDel="004957F0">
          <w:rPr>
            <w:lang w:val="en-US"/>
          </w:rPr>
          <w:t xml:space="preserve"> </w:t>
        </w:r>
        <w:r w:rsidDel="004957F0">
          <w:rPr>
            <w:rFonts w:eastAsiaTheme="minorHAnsi"/>
            <w:color w:val="auto"/>
            <w:lang w:val="en-US"/>
          </w:rPr>
          <w:t>doi: 10.3102/00346543047002245</w:t>
        </w:r>
      </w:ins>
    </w:p>
    <w:p w14:paraId="76346A59" w14:textId="77777777" w:rsidR="00E61A74" w:rsidRDefault="00E61A74" w:rsidP="00E61A74">
      <w:pPr>
        <w:spacing w:line="480" w:lineRule="auto"/>
        <w:ind w:left="720" w:hanging="720"/>
        <w:rPr>
          <w:ins w:id="2138" w:author="Author" w:date="2016-08-25T14:41:00Z"/>
          <w:rFonts w:eastAsiaTheme="minorHAnsi"/>
          <w:color w:val="auto"/>
          <w:lang w:val="en-US"/>
        </w:rPr>
      </w:pPr>
      <w:ins w:id="2139" w:author="Author" w:date="2016-08-25T14:41:00Z">
        <w:r>
          <w:rPr>
            <w:rFonts w:eastAsiaTheme="minorHAnsi"/>
            <w:color w:val="auto"/>
            <w:lang w:val="en-US"/>
          </w:rPr>
          <w:t xml:space="preserve">Wolcott, H. F. (2008). </w:t>
        </w:r>
        <w:r>
          <w:rPr>
            <w:rFonts w:eastAsiaTheme="minorHAnsi"/>
            <w:i/>
            <w:color w:val="auto"/>
            <w:lang w:val="en-US"/>
          </w:rPr>
          <w:t xml:space="preserve">Ethnography: A Way of Seeing </w:t>
        </w:r>
        <w:r>
          <w:rPr>
            <w:rFonts w:eastAsiaTheme="minorHAnsi"/>
            <w:color w:val="auto"/>
            <w:lang w:val="en-US"/>
          </w:rPr>
          <w:t>(2</w:t>
        </w:r>
        <w:r>
          <w:rPr>
            <w:rFonts w:eastAsiaTheme="minorHAnsi"/>
            <w:color w:val="auto"/>
            <w:vertAlign w:val="superscript"/>
            <w:lang w:val="en-US"/>
          </w:rPr>
          <w:t>nd</w:t>
        </w:r>
        <w:r>
          <w:rPr>
            <w:rFonts w:eastAsiaTheme="minorHAnsi"/>
            <w:color w:val="auto"/>
            <w:lang w:val="en-US"/>
          </w:rPr>
          <w:t xml:space="preserve"> Ed.). Walnut Creek, California: Altamira.</w:t>
        </w:r>
      </w:ins>
    </w:p>
    <w:p w14:paraId="53E0D1A4" w14:textId="77777777" w:rsidR="00E61A74" w:rsidRDefault="00E61A74" w:rsidP="00E61A74">
      <w:pPr>
        <w:spacing w:line="480" w:lineRule="auto"/>
        <w:ind w:left="720" w:hanging="720"/>
        <w:rPr>
          <w:ins w:id="2140" w:author="Author" w:date="2016-08-25T14:41:00Z"/>
          <w:rFonts w:eastAsiaTheme="minorHAnsi"/>
          <w:color w:val="auto"/>
          <w:lang w:val="en-SG"/>
        </w:rPr>
      </w:pPr>
      <w:ins w:id="2141" w:author="Author" w:date="2016-08-25T14:41:00Z">
        <w:r>
          <w:rPr>
            <w:rFonts w:eastAsiaTheme="minorHAnsi"/>
            <w:color w:val="auto"/>
            <w:lang w:val="en-US"/>
          </w:rPr>
          <w:t xml:space="preserve">Wolcott, H. T. (2001). </w:t>
        </w:r>
        <w:r>
          <w:rPr>
            <w:rFonts w:eastAsiaTheme="minorHAnsi"/>
            <w:i/>
            <w:color w:val="auto"/>
            <w:lang w:val="en-US"/>
          </w:rPr>
          <w:t>Writing up qualitative research</w:t>
        </w:r>
        <w:r>
          <w:rPr>
            <w:rFonts w:eastAsiaTheme="minorHAnsi"/>
            <w:color w:val="auto"/>
            <w:lang w:val="en-US"/>
          </w:rPr>
          <w:t xml:space="preserve"> (2nd ed.). Thousand Oaks, CA: Sage</w:t>
        </w:r>
      </w:ins>
    </w:p>
    <w:p w14:paraId="72D75D69" w14:textId="77777777" w:rsidR="00E61A74" w:rsidRDefault="00E61A74" w:rsidP="00E61A74">
      <w:pPr>
        <w:spacing w:line="480" w:lineRule="auto"/>
        <w:ind w:left="720" w:hanging="720"/>
        <w:rPr>
          <w:ins w:id="2142" w:author="Author" w:date="2016-08-25T14:41:00Z"/>
          <w:rFonts w:eastAsiaTheme="minorHAnsi"/>
          <w:color w:val="auto"/>
          <w:lang w:val="en-US"/>
        </w:rPr>
      </w:pPr>
      <w:ins w:id="2143" w:author="Author" w:date="2016-08-25T14:41:00Z">
        <w:r>
          <w:rPr>
            <w:rFonts w:eastAsiaTheme="minorHAnsi"/>
            <w:color w:val="auto"/>
            <w:lang w:val="en-US"/>
          </w:rPr>
          <w:t xml:space="preserve">Wolcott, H.F. (1987). On ethnographic intent. In G. Spindler &amp; L. Spindler (Eds.), </w:t>
        </w:r>
        <w:r>
          <w:rPr>
            <w:rFonts w:eastAsiaTheme="minorHAnsi"/>
            <w:i/>
            <w:color w:val="auto"/>
            <w:lang w:val="en-US"/>
          </w:rPr>
          <w:t xml:space="preserve">Interpretive ethnography of education at home and abroad. </w:t>
        </w:r>
        <w:r>
          <w:rPr>
            <w:rFonts w:eastAsiaTheme="minorHAnsi"/>
            <w:color w:val="auto"/>
            <w:lang w:val="en-US"/>
          </w:rPr>
          <w:t xml:space="preserve">Hillsdale, NJ: </w:t>
        </w:r>
        <w:commentRangeStart w:id="2144"/>
        <w:r>
          <w:rPr>
            <w:rFonts w:eastAsiaTheme="minorHAnsi"/>
            <w:color w:val="auto"/>
            <w:lang w:val="en-US"/>
          </w:rPr>
          <w:t>Erlbaum</w:t>
        </w:r>
        <w:commentRangeEnd w:id="2144"/>
        <w:r>
          <w:rPr>
            <w:rStyle w:val="CommentReference"/>
            <w:sz w:val="24"/>
            <w:szCs w:val="24"/>
          </w:rPr>
          <w:commentReference w:id="2144"/>
        </w:r>
        <w:r>
          <w:rPr>
            <w:rFonts w:eastAsiaTheme="minorHAnsi"/>
            <w:color w:val="auto"/>
            <w:lang w:val="en-US"/>
          </w:rPr>
          <w:t xml:space="preserve">. Retrieved from </w:t>
        </w:r>
        <w:r>
          <w:fldChar w:fldCharType="begin"/>
        </w:r>
        <w:r>
          <w:instrText xml:space="preserve"> HYPERLINK "http://www.indiana.edu/~educy520/readings/wolcott87.pdf" </w:instrText>
        </w:r>
        <w:r>
          <w:fldChar w:fldCharType="separate"/>
        </w:r>
        <w:r>
          <w:rPr>
            <w:rStyle w:val="Hyperlink"/>
            <w:rFonts w:eastAsiaTheme="minorHAnsi"/>
            <w:lang w:val="en-US"/>
          </w:rPr>
          <w:t>http://www.indiana.edu/~educy520/readings/wolcott87.pdf</w:t>
        </w:r>
        <w:r>
          <w:rPr>
            <w:rStyle w:val="Hyperlink"/>
            <w:rFonts w:eastAsiaTheme="minorHAnsi"/>
            <w:lang w:val="en-US"/>
          </w:rPr>
          <w:fldChar w:fldCharType="end"/>
        </w:r>
        <w:r>
          <w:rPr>
            <w:rFonts w:eastAsiaTheme="minorHAnsi"/>
            <w:color w:val="auto"/>
            <w:lang w:val="en-US"/>
          </w:rPr>
          <w:t xml:space="preserve"> </w:t>
        </w:r>
      </w:ins>
    </w:p>
    <w:p w14:paraId="4B27875F" w14:textId="77777777" w:rsidR="00E61A74" w:rsidRPr="00FD13AF" w:rsidRDefault="00E61A74" w:rsidP="00E61A74">
      <w:pPr>
        <w:ind w:left="720" w:hanging="720"/>
        <w:rPr>
          <w:ins w:id="2145" w:author="Author" w:date="2016-08-25T14:41:00Z"/>
          <w:rFonts w:eastAsiaTheme="minorHAnsi"/>
          <w:color w:val="auto"/>
          <w:lang w:val="en-SG"/>
        </w:rPr>
      </w:pPr>
      <w:ins w:id="2146" w:author="Author" w:date="2016-08-25T14:41:00Z">
        <w:r w:rsidRPr="00FD13AF">
          <w:rPr>
            <w:rFonts w:eastAsiaTheme="minorHAnsi"/>
            <w:color w:val="auto"/>
            <w:lang w:val="en-US"/>
          </w:rPr>
          <w:t xml:space="preserve">Wolcott, H.F. (1997). Ethnographic research in education. In Jaeger, R.M. (Ed.), </w:t>
        </w:r>
        <w:r w:rsidRPr="00FD13AF">
          <w:rPr>
            <w:rFonts w:eastAsiaTheme="minorHAnsi"/>
            <w:i/>
            <w:color w:val="auto"/>
            <w:lang w:val="en-US"/>
          </w:rPr>
          <w:t>Complementary Methods for Research in Education</w:t>
        </w:r>
        <w:r w:rsidRPr="00FD13AF">
          <w:rPr>
            <w:rFonts w:eastAsiaTheme="minorHAnsi"/>
            <w:color w:val="auto"/>
            <w:lang w:val="en-US"/>
          </w:rPr>
          <w:t>. Washington, DC: AERA.</w:t>
        </w:r>
      </w:ins>
    </w:p>
    <w:p w14:paraId="468115A9" w14:textId="77777777" w:rsidR="00E61A74" w:rsidDel="00D15B68" w:rsidRDefault="00E61A74" w:rsidP="00E61A74">
      <w:pPr>
        <w:spacing w:line="480" w:lineRule="auto"/>
        <w:ind w:left="720" w:hanging="720"/>
        <w:rPr>
          <w:ins w:id="2147" w:author="Author" w:date="2016-08-25T14:41:00Z"/>
          <w:rFonts w:eastAsiaTheme="minorHAnsi"/>
          <w:color w:val="auto"/>
          <w:lang w:val="en-US"/>
        </w:rPr>
      </w:pPr>
      <w:ins w:id="2148" w:author="Author" w:date="2016-08-25T14:41:00Z">
        <w:r w:rsidDel="00D15B68">
          <w:rPr>
            <w:rFonts w:eastAsiaTheme="minorHAnsi"/>
            <w:color w:val="auto"/>
            <w:lang w:val="en-US"/>
          </w:rPr>
          <w:t xml:space="preserve">Wolcott, H.F. (1997). Ethnographic research in education. In R. M. Jaeger (Ed.), </w:t>
        </w:r>
        <w:r w:rsidDel="00D15B68">
          <w:rPr>
            <w:rFonts w:eastAsiaTheme="minorHAnsi"/>
            <w:i/>
            <w:color w:val="auto"/>
            <w:lang w:val="en-US"/>
          </w:rPr>
          <w:t>Complementary Methods for Research in Education</w:t>
        </w:r>
        <w:r w:rsidDel="00D15B68">
          <w:rPr>
            <w:rFonts w:eastAsiaTheme="minorHAnsi"/>
            <w:color w:val="auto"/>
            <w:lang w:val="en-US"/>
          </w:rPr>
          <w:t>. Washington, DC: AERA.</w:t>
        </w:r>
      </w:ins>
    </w:p>
    <w:p w14:paraId="6128DF8A" w14:textId="77777777" w:rsidR="00E61A74" w:rsidRPr="00FE05E1" w:rsidRDefault="00E61A74" w:rsidP="00E61A74">
      <w:pPr>
        <w:ind w:left="720" w:hanging="720"/>
        <w:rPr>
          <w:ins w:id="2149" w:author="Author" w:date="2016-08-25T14:41:00Z"/>
          <w:rFonts w:cs="Calibri"/>
          <w:bCs/>
          <w:szCs w:val="22"/>
          <w:lang w:val="en-US"/>
        </w:rPr>
      </w:pPr>
      <w:ins w:id="2150" w:author="Author" w:date="2016-08-25T14:41:00Z">
        <w:r w:rsidRPr="00FE05E1">
          <w:rPr>
            <w:rFonts w:cs="Calibri"/>
            <w:bCs/>
            <w:szCs w:val="22"/>
            <w:lang w:val="en-US"/>
          </w:rPr>
          <w:t xml:space="preserve">Wong, J.L.N. (2006). Has teachers’ participation in Decision Making Increased in China? Local responses to the implementation of education decentralization in Guangdong Province. </w:t>
        </w:r>
        <w:r w:rsidRPr="00FE05E1">
          <w:rPr>
            <w:rFonts w:cs="Calibri"/>
            <w:bCs/>
            <w:i/>
            <w:szCs w:val="22"/>
            <w:lang w:val="en-US"/>
          </w:rPr>
          <w:t xml:space="preserve">International Journal of Educational Reform, 15 </w:t>
        </w:r>
        <w:r w:rsidRPr="00FE05E1">
          <w:rPr>
            <w:rFonts w:cs="Calibri"/>
            <w:bCs/>
            <w:szCs w:val="22"/>
            <w:lang w:val="en-US"/>
          </w:rPr>
          <w:t>(2), 234-254.</w:t>
        </w:r>
      </w:ins>
    </w:p>
    <w:p w14:paraId="7814A797" w14:textId="77777777" w:rsidR="00E61A74" w:rsidRPr="00711D5F" w:rsidRDefault="00E61A74" w:rsidP="00E61A74">
      <w:pPr>
        <w:ind w:left="720" w:hanging="720"/>
        <w:rPr>
          <w:ins w:id="2151" w:author="Author" w:date="2016-08-25T14:41:00Z"/>
          <w:rFonts w:cs="Calibri"/>
          <w:szCs w:val="22"/>
          <w:lang w:val="en-US"/>
        </w:rPr>
      </w:pPr>
      <w:ins w:id="2152" w:author="Author" w:date="2016-08-25T14:41:00Z">
        <w:r w:rsidRPr="00711D5F">
          <w:rPr>
            <w:rFonts w:cs="Calibri"/>
            <w:szCs w:val="22"/>
            <w:lang w:val="en-US"/>
          </w:rPr>
          <w:t>Wursten, H. &amp; Jacobs, C. (2013). The impact of culture on education. The Hofstede Centre, Itim International [Online]. Available: http://geerthofstede.com/tl_files/images/site/social/Culture and education.pdf. [Accessed: 01-Jan-2014].</w:t>
        </w:r>
      </w:ins>
    </w:p>
    <w:p w14:paraId="4B6E52BA" w14:textId="77777777" w:rsidR="00E61A74" w:rsidRPr="0025462A" w:rsidRDefault="00E61A74" w:rsidP="00E61A74">
      <w:pPr>
        <w:ind w:hanging="720"/>
        <w:rPr>
          <w:ins w:id="2153" w:author="Author" w:date="2016-08-25T14:41:00Z"/>
        </w:rPr>
      </w:pPr>
    </w:p>
    <w:p w14:paraId="4848DF70" w14:textId="77777777" w:rsidR="00E61A74" w:rsidRDefault="00E61A74">
      <w:pPr>
        <w:spacing w:line="480" w:lineRule="auto"/>
        <w:ind w:left="720" w:hanging="720"/>
        <w:rPr>
          <w:ins w:id="2154" w:author="Author" w:date="2016-08-25T14:39:00Z"/>
          <w:rFonts w:eastAsiaTheme="minorHAnsi"/>
          <w:color w:val="auto"/>
          <w:lang w:val="en-US"/>
        </w:rPr>
      </w:pPr>
    </w:p>
    <w:p w14:paraId="2EB0AE85" w14:textId="77777777" w:rsidR="00E61A74" w:rsidRDefault="00E61A74">
      <w:pPr>
        <w:ind w:hanging="720"/>
        <w:rPr>
          <w:ins w:id="2155" w:author="Author" w:date="2016-08-25T14:39:00Z"/>
        </w:rPr>
        <w:pPrChange w:id="2156" w:author="Author" w:date="2016-08-25T14:39:00Z">
          <w:pPr/>
        </w:pPrChange>
      </w:pPr>
    </w:p>
    <w:p w14:paraId="3E5D2E45" w14:textId="77777777" w:rsidR="00E61A74" w:rsidDel="00E61A74" w:rsidRDefault="00E61A74">
      <w:pPr>
        <w:ind w:hanging="720"/>
        <w:rPr>
          <w:ins w:id="2157" w:author="Author" w:date="2016-08-25T14:39:00Z"/>
        </w:rPr>
        <w:pPrChange w:id="2158" w:author="Author" w:date="2016-08-25T14:39:00Z">
          <w:pPr/>
        </w:pPrChange>
      </w:pPr>
    </w:p>
    <w:p w14:paraId="17C4D4ED" w14:textId="77777777" w:rsidR="00E61A74" w:rsidDel="00E61A74" w:rsidRDefault="00E61A74">
      <w:pPr>
        <w:ind w:hanging="720"/>
        <w:rPr>
          <w:ins w:id="2159" w:author="Author" w:date="2016-08-25T14:39:00Z"/>
        </w:rPr>
        <w:pPrChange w:id="2160" w:author="Author" w:date="2016-08-25T14:39:00Z">
          <w:pPr/>
        </w:pPrChange>
      </w:pPr>
    </w:p>
    <w:p w14:paraId="752942FD" w14:textId="77777777" w:rsidR="00E61A74" w:rsidRDefault="00E61A74">
      <w:pPr>
        <w:ind w:hanging="720"/>
        <w:rPr>
          <w:ins w:id="2161" w:author="Author" w:date="2016-08-25T14:39:00Z"/>
        </w:rPr>
        <w:pPrChange w:id="2162" w:author="Author" w:date="2016-08-25T14:39:00Z">
          <w:pPr/>
        </w:pPrChange>
      </w:pPr>
    </w:p>
    <w:p w14:paraId="4AFBDB45" w14:textId="77777777" w:rsidR="00E61A74" w:rsidRPr="0025462A" w:rsidRDefault="00E61A74">
      <w:pPr>
        <w:ind w:hanging="720"/>
        <w:rPr>
          <w:ins w:id="2163" w:author="Author" w:date="2016-08-25T14:39:00Z"/>
        </w:rPr>
        <w:pPrChange w:id="2164" w:author="Author" w:date="2016-08-25T14:39:00Z">
          <w:pPr/>
        </w:pPrChange>
      </w:pPr>
    </w:p>
    <w:p w14:paraId="70EDD1EB" w14:textId="77777777" w:rsidR="00F1697B" w:rsidDel="00E61A74" w:rsidRDefault="00F1697B">
      <w:pPr>
        <w:ind w:left="720" w:hanging="720"/>
        <w:rPr>
          <w:del w:id="2165" w:author="Author" w:date="2016-08-25T14:39:00Z"/>
          <w:b/>
        </w:rPr>
        <w:pPrChange w:id="2166" w:author="Author" w:date="2016-08-25T14:41:00Z">
          <w:pPr>
            <w:ind w:firstLine="720"/>
            <w:jc w:val="center"/>
          </w:pPr>
        </w:pPrChange>
      </w:pPr>
    </w:p>
    <w:p w14:paraId="6E9B0B18" w14:textId="36940C2D" w:rsidR="005D6808" w:rsidDel="00E61A74" w:rsidRDefault="005D6808">
      <w:pPr>
        <w:ind w:left="720" w:hanging="720"/>
        <w:rPr>
          <w:del w:id="2167" w:author="Author" w:date="2016-08-25T14:37:00Z"/>
          <w:lang w:val="en-US"/>
        </w:rPr>
        <w:pPrChange w:id="2168" w:author="Author" w:date="2016-08-25T14:41:00Z">
          <w:pPr>
            <w:spacing w:line="480" w:lineRule="auto"/>
            <w:ind w:left="720" w:hanging="720"/>
          </w:pPr>
        </w:pPrChange>
      </w:pPr>
      <w:del w:id="2169" w:author="Author" w:date="2016-08-25T14:37:00Z">
        <w:r w:rsidDel="00E61A74">
          <w:rPr>
            <w:lang w:val="en-US"/>
          </w:rPr>
          <w:delText xml:space="preserve">Christine, A., &amp; Anastasia, A. (2012, November). </w:delText>
        </w:r>
        <w:r w:rsidDel="00E61A74">
          <w:rPr>
            <w:i/>
            <w:lang w:val="en-US"/>
          </w:rPr>
          <w:delText xml:space="preserve">Teacher perceptions of their professional empowerment and the impact of the principal’s leadership style. </w:delText>
        </w:r>
        <w:r w:rsidDel="00E61A74">
          <w:rPr>
            <w:lang w:val="en-US"/>
          </w:rPr>
          <w:delText xml:space="preserve">Paper presented at the commonwealth council for educational administration and management (CCEAM), Limassol-Cyprus. Retrieved from </w:delText>
        </w:r>
        <w:r w:rsidR="007354EB" w:rsidDel="00E61A74">
          <w:fldChar w:fldCharType="begin"/>
        </w:r>
        <w:r w:rsidR="007354EB" w:rsidDel="00E61A74">
          <w:delInstrText xml:space="preserve"> HYPERLINK "http://www.cceam2012.com/presentation_pdf/2.pdf" </w:delInstrText>
        </w:r>
        <w:r w:rsidR="007354EB" w:rsidDel="00E61A74">
          <w:fldChar w:fldCharType="separate"/>
        </w:r>
        <w:r w:rsidDel="00E61A74">
          <w:rPr>
            <w:rStyle w:val="Hyperlink"/>
            <w:lang w:val="en-US"/>
          </w:rPr>
          <w:delText>http://www.cceam2012.com/presentation_pdf/2.pdf</w:delText>
        </w:r>
        <w:r w:rsidR="007354EB" w:rsidDel="00E61A74">
          <w:rPr>
            <w:rStyle w:val="Hyperlink"/>
            <w:lang w:val="en-US"/>
          </w:rPr>
          <w:fldChar w:fldCharType="end"/>
        </w:r>
        <w:r w:rsidDel="00E61A74">
          <w:rPr>
            <w:lang w:val="en-US"/>
          </w:rPr>
          <w:delText xml:space="preserve">.  </w:delText>
        </w:r>
      </w:del>
    </w:p>
    <w:p w14:paraId="4D05991F" w14:textId="402FDF08" w:rsidR="005D6808" w:rsidDel="00E61A74" w:rsidRDefault="005D6808">
      <w:pPr>
        <w:ind w:left="720" w:hanging="720"/>
        <w:rPr>
          <w:del w:id="2170" w:author="Author" w:date="2016-08-25T14:37:00Z"/>
          <w:rFonts w:eastAsia="Times New Roman"/>
          <w:i/>
          <w:color w:val="auto"/>
          <w:lang w:val="en-US"/>
        </w:rPr>
        <w:pPrChange w:id="2171" w:author="Author" w:date="2016-08-25T14:41:00Z">
          <w:pPr>
            <w:spacing w:before="100" w:beforeAutospacing="1" w:after="100" w:afterAutospacing="1" w:line="480" w:lineRule="auto"/>
            <w:ind w:left="720" w:hanging="720"/>
          </w:pPr>
        </w:pPrChange>
      </w:pPr>
      <w:del w:id="2172" w:author="Author" w:date="2016-08-25T14:37:00Z">
        <w:r w:rsidDel="00E61A74">
          <w:rPr>
            <w:rFonts w:eastAsia="Times New Roman"/>
            <w:color w:val="auto"/>
            <w:lang w:val="en-US"/>
          </w:rPr>
          <w:delText>Cove, S, &amp; Pelto, G.H. (1993). Focused ethnographic studies in the WHO programme for the control of acute respiratory infections</w:delText>
        </w:r>
        <w:r w:rsidDel="00E61A74">
          <w:rPr>
            <w:rFonts w:eastAsia="Times New Roman"/>
            <w:i/>
            <w:color w:val="auto"/>
            <w:lang w:val="en-US"/>
          </w:rPr>
          <w:delText xml:space="preserve">. Medical Anthropology: Cross-Cultural Studies in Health and Illness, 15 </w:delText>
        </w:r>
        <w:r w:rsidDel="00E61A74">
          <w:rPr>
            <w:rFonts w:eastAsia="Times New Roman"/>
            <w:color w:val="auto"/>
            <w:lang w:val="en-US"/>
          </w:rPr>
          <w:delText xml:space="preserve">(4), </w:delText>
        </w:r>
        <w:r w:rsidDel="00E61A74">
          <w:rPr>
            <w:rFonts w:eastAsia="Times New Roman"/>
            <w:color w:val="auto"/>
          </w:rPr>
          <w:delText>409-424.</w:delText>
        </w:r>
      </w:del>
    </w:p>
    <w:p w14:paraId="6AD00869" w14:textId="77777777" w:rsidR="005D6808" w:rsidDel="00E61A74" w:rsidRDefault="005D6808">
      <w:pPr>
        <w:ind w:left="720" w:hanging="720"/>
        <w:rPr>
          <w:del w:id="2173" w:author="Author" w:date="2016-08-25T14:37:00Z"/>
        </w:rPr>
        <w:pPrChange w:id="2174" w:author="Author" w:date="2016-08-25T14:41:00Z">
          <w:pPr>
            <w:spacing w:line="480" w:lineRule="auto"/>
            <w:ind w:left="720" w:hanging="720"/>
          </w:pPr>
        </w:pPrChange>
      </w:pPr>
      <w:del w:id="2175" w:author="Author" w:date="2016-08-25T14:37:00Z">
        <w:r w:rsidDel="00E61A74">
          <w:delText>Creswell, J. W. (2009). Research design: Qualitative, quantitative and mixed methods approaches. (3rded.). Thousand Oaks, CA: Sage publications.</w:delText>
        </w:r>
      </w:del>
    </w:p>
    <w:p w14:paraId="49DF8F4B" w14:textId="77777777" w:rsidR="005D6808" w:rsidDel="00E61A74" w:rsidRDefault="005D6808">
      <w:pPr>
        <w:ind w:left="720" w:hanging="720"/>
        <w:rPr>
          <w:del w:id="2176" w:author="Author" w:date="2016-08-25T14:37:00Z"/>
        </w:rPr>
        <w:pPrChange w:id="2177" w:author="Author" w:date="2016-08-25T14:41:00Z">
          <w:pPr>
            <w:spacing w:line="480" w:lineRule="auto"/>
            <w:ind w:left="720" w:hanging="720"/>
          </w:pPr>
        </w:pPrChange>
      </w:pPr>
      <w:del w:id="2178" w:author="Author" w:date="2016-08-25T14:37:00Z">
        <w:r w:rsidDel="00E61A74">
          <w:delText>Creswell, J. W. (2013). Qualitative inquiry and research design: choosing among five approaches. (3rd ed.). Thousand Oaks, CA: Sage publications.</w:delText>
        </w:r>
      </w:del>
    </w:p>
    <w:p w14:paraId="2089007F" w14:textId="4E031E22" w:rsidR="005D6808" w:rsidDel="00E61A74" w:rsidRDefault="005D6808">
      <w:pPr>
        <w:ind w:left="720" w:hanging="720"/>
        <w:rPr>
          <w:del w:id="2179" w:author="Author" w:date="2016-08-25T14:37:00Z"/>
        </w:rPr>
        <w:pPrChange w:id="2180" w:author="Author" w:date="2016-08-25T14:41:00Z">
          <w:pPr>
            <w:spacing w:line="480" w:lineRule="auto"/>
            <w:ind w:left="720" w:hanging="720"/>
          </w:pPr>
        </w:pPrChange>
      </w:pPr>
      <w:del w:id="2181" w:author="Author" w:date="2016-08-25T14:37:00Z">
        <w:r w:rsidDel="00E61A74">
          <w:delText xml:space="preserve">Crotty, M. (1998). </w:delText>
        </w:r>
        <w:r w:rsidDel="00E61A74">
          <w:rPr>
            <w:i/>
          </w:rPr>
          <w:delText>The foundations of social research: Meaning and perspective in the research process.</w:delText>
        </w:r>
        <w:r w:rsidDel="00E61A74">
          <w:delText xml:space="preserve"> London: Sage.</w:delText>
        </w:r>
      </w:del>
    </w:p>
    <w:p w14:paraId="42E4D038" w14:textId="77777777" w:rsidR="005D6808" w:rsidDel="00E61A74" w:rsidRDefault="005D6808">
      <w:pPr>
        <w:ind w:left="720" w:hanging="720"/>
        <w:rPr>
          <w:del w:id="2182" w:author="Author" w:date="2016-08-25T14:37:00Z"/>
          <w:rFonts w:eastAsia="Times New Roman"/>
          <w:color w:val="auto"/>
          <w:lang w:val="en-US"/>
        </w:rPr>
        <w:pPrChange w:id="2183" w:author="Author" w:date="2016-08-25T14:41:00Z">
          <w:pPr>
            <w:spacing w:before="100" w:beforeAutospacing="1" w:after="100" w:afterAutospacing="1" w:line="480" w:lineRule="auto"/>
            <w:ind w:left="720" w:hanging="720"/>
          </w:pPr>
        </w:pPrChange>
      </w:pPr>
      <w:del w:id="2184" w:author="Author" w:date="2016-08-25T14:37:00Z">
        <w:r w:rsidDel="00E61A74">
          <w:rPr>
            <w:rFonts w:eastAsia="Times New Roman"/>
            <w:color w:val="auto"/>
            <w:lang w:val="en-US"/>
          </w:rPr>
          <w:delText>Cruz, E. V., &amp; Higginbottom, G. (2013). The use of focused ethnography in nursing research. Nurse Researcher, 20(4), 36-43.</w:delText>
        </w:r>
      </w:del>
    </w:p>
    <w:p w14:paraId="5F14C424" w14:textId="77777777" w:rsidR="005D6808" w:rsidDel="00E61A74" w:rsidRDefault="005D6808">
      <w:pPr>
        <w:ind w:left="720" w:hanging="720"/>
        <w:rPr>
          <w:del w:id="2185" w:author="Author" w:date="2016-08-25T14:37:00Z"/>
          <w:rFonts w:eastAsiaTheme="minorHAnsi"/>
          <w:color w:val="auto"/>
          <w:lang w:val="en-US"/>
        </w:rPr>
        <w:pPrChange w:id="2186" w:author="Author" w:date="2016-08-25T14:41:00Z">
          <w:pPr>
            <w:spacing w:line="480" w:lineRule="auto"/>
            <w:ind w:left="720" w:hanging="720"/>
          </w:pPr>
        </w:pPrChange>
      </w:pPr>
      <w:del w:id="2187" w:author="Author" w:date="2016-08-25T14:37:00Z">
        <w:r w:rsidDel="00E61A74">
          <w:rPr>
            <w:rFonts w:eastAsiaTheme="minorHAnsi"/>
            <w:color w:val="auto"/>
            <w:lang w:val="en-US"/>
          </w:rPr>
          <w:delText xml:space="preserve">Denzin, N. K., &amp; Lincoln, Y. S. (1998). </w:delText>
        </w:r>
        <w:r w:rsidDel="00E61A74">
          <w:rPr>
            <w:rFonts w:eastAsiaTheme="minorHAnsi"/>
            <w:i/>
            <w:color w:val="auto"/>
            <w:lang w:val="en-US"/>
          </w:rPr>
          <w:delText>Collecting and interpreting qualitative material.</w:delText>
        </w:r>
        <w:r w:rsidDel="00E61A74">
          <w:rPr>
            <w:rFonts w:eastAsiaTheme="minorHAnsi"/>
            <w:color w:val="auto"/>
            <w:lang w:val="en-US"/>
          </w:rPr>
          <w:delText xml:space="preserve"> Thousand Oaks, CA: Sage.</w:delText>
        </w:r>
      </w:del>
    </w:p>
    <w:p w14:paraId="3AB58414" w14:textId="08601586" w:rsidR="005D6808" w:rsidDel="00E61A74" w:rsidRDefault="005D6808">
      <w:pPr>
        <w:ind w:left="720" w:hanging="720"/>
        <w:rPr>
          <w:del w:id="2188" w:author="Author" w:date="2016-08-25T14:37:00Z"/>
          <w:rFonts w:eastAsia="Times New Roman"/>
          <w:color w:val="auto"/>
          <w:lang w:val="en-US"/>
        </w:rPr>
        <w:pPrChange w:id="2189" w:author="Author" w:date="2016-08-25T14:41:00Z">
          <w:pPr>
            <w:spacing w:before="100" w:beforeAutospacing="1" w:after="100" w:afterAutospacing="1" w:line="480" w:lineRule="auto"/>
            <w:ind w:left="720" w:hanging="720"/>
          </w:pPr>
        </w:pPrChange>
      </w:pPr>
      <w:del w:id="2190" w:author="Author" w:date="2016-08-25T14:37:00Z">
        <w:r w:rsidDel="00E61A74">
          <w:rPr>
            <w:rFonts w:eastAsia="Times New Roman"/>
            <w:color w:val="auto"/>
            <w:lang w:val="en-US"/>
          </w:rPr>
          <w:delText>Dimmock, C. and Walker, A., (Eds.) (2000) Future School Administration: Western and Asian Perspectives. Chinese University Press: Hong Kong. ISBN 9789622019171</w:delText>
        </w:r>
      </w:del>
    </w:p>
    <w:p w14:paraId="6098B56D" w14:textId="69265B4B" w:rsidR="005D6808" w:rsidDel="00E61A74" w:rsidRDefault="005D6808">
      <w:pPr>
        <w:ind w:left="720" w:hanging="720"/>
        <w:rPr>
          <w:del w:id="2191" w:author="Author" w:date="2016-08-25T14:37:00Z"/>
          <w:rFonts w:eastAsia="Times New Roman"/>
          <w:color w:val="auto"/>
          <w:lang w:val="en-US"/>
        </w:rPr>
        <w:pPrChange w:id="2192" w:author="Author" w:date="2016-08-25T14:41:00Z">
          <w:pPr>
            <w:spacing w:before="100" w:beforeAutospacing="1" w:after="100" w:afterAutospacing="1" w:line="480" w:lineRule="auto"/>
            <w:ind w:left="1440" w:hanging="720"/>
          </w:pPr>
        </w:pPrChange>
      </w:pPr>
      <w:del w:id="2193" w:author="Author" w:date="2016-08-25T14:37:00Z">
        <w:r w:rsidDel="00E61A74">
          <w:rPr>
            <w:rFonts w:eastAsia="Times New Roman"/>
            <w:color w:val="auto"/>
            <w:lang w:val="en-US"/>
          </w:rPr>
          <w:delText>Dimmock, C.A.J., and Walker, A. (2005) Educational Leadership: Culture and Diversity. Sage: London, UK. ISBN 9780761971696</w:delText>
        </w:r>
      </w:del>
    </w:p>
    <w:p w14:paraId="5D74FF59" w14:textId="77777777" w:rsidR="005D6808" w:rsidDel="00E61A74" w:rsidRDefault="005D6808">
      <w:pPr>
        <w:ind w:left="720" w:hanging="720"/>
        <w:rPr>
          <w:del w:id="2194" w:author="Author" w:date="2016-08-25T14:37:00Z"/>
          <w:rFonts w:eastAsiaTheme="minorHAnsi"/>
          <w:color w:val="auto"/>
          <w:lang w:val="en-SG"/>
        </w:rPr>
        <w:pPrChange w:id="2195" w:author="Author" w:date="2016-08-25T14:41:00Z">
          <w:pPr>
            <w:spacing w:line="480" w:lineRule="auto"/>
            <w:ind w:left="1440" w:hanging="720"/>
          </w:pPr>
        </w:pPrChange>
      </w:pPr>
      <w:del w:id="2196" w:author="Author" w:date="2016-08-25T14:37:00Z">
        <w:r w:rsidDel="00E61A74">
          <w:rPr>
            <w:rFonts w:eastAsiaTheme="minorHAnsi"/>
            <w:color w:val="auto"/>
            <w:lang w:val="en-SG"/>
          </w:rPr>
          <w:delText xml:space="preserve">Fetterman, D. M. (2010). </w:delText>
        </w:r>
        <w:r w:rsidDel="00E61A74">
          <w:rPr>
            <w:rFonts w:eastAsiaTheme="minorHAnsi"/>
            <w:i/>
            <w:color w:val="auto"/>
            <w:lang w:val="en-SG"/>
          </w:rPr>
          <w:delText>Ethnography: Step by step.</w:delText>
        </w:r>
        <w:r w:rsidDel="00E61A74">
          <w:rPr>
            <w:rFonts w:eastAsiaTheme="minorHAnsi"/>
            <w:color w:val="auto"/>
            <w:lang w:val="en-SG"/>
          </w:rPr>
          <w:delText xml:space="preserve"> (3</w:delText>
        </w:r>
        <w:r w:rsidDel="00E61A74">
          <w:rPr>
            <w:rFonts w:eastAsiaTheme="minorHAnsi"/>
            <w:color w:val="auto"/>
            <w:vertAlign w:val="superscript"/>
            <w:lang w:val="en-SG"/>
          </w:rPr>
          <w:delText>rd</w:delText>
        </w:r>
        <w:r w:rsidDel="00E61A74">
          <w:rPr>
            <w:rFonts w:eastAsiaTheme="minorHAnsi"/>
            <w:color w:val="auto"/>
            <w:lang w:val="en-SG"/>
          </w:rPr>
          <w:delText xml:space="preserve"> ed.). Thousand Oaks, California: Sage.</w:delText>
        </w:r>
      </w:del>
    </w:p>
    <w:p w14:paraId="6C74D09F" w14:textId="3A6E5558" w:rsidR="005D6808" w:rsidDel="00E61A74" w:rsidRDefault="005D6808">
      <w:pPr>
        <w:ind w:left="720" w:hanging="720"/>
        <w:rPr>
          <w:del w:id="2197" w:author="Author" w:date="2016-08-25T14:37:00Z"/>
          <w:rFonts w:eastAsiaTheme="minorHAnsi"/>
          <w:color w:val="auto"/>
          <w:lang w:val="en-SG"/>
        </w:rPr>
        <w:pPrChange w:id="2198" w:author="Author" w:date="2016-08-25T14:41:00Z">
          <w:pPr>
            <w:spacing w:line="480" w:lineRule="auto"/>
            <w:ind w:left="1440" w:hanging="720"/>
          </w:pPr>
        </w:pPrChange>
      </w:pPr>
      <w:del w:id="2199" w:author="Author" w:date="2016-08-25T14:37:00Z">
        <w:r w:rsidDel="00E61A74">
          <w:rPr>
            <w:rFonts w:eastAsiaTheme="minorHAnsi"/>
            <w:color w:val="auto"/>
            <w:lang w:val="en-SG"/>
          </w:rPr>
          <w:delText xml:space="preserve">Fetterman, D. M. (2010). </w:delText>
        </w:r>
        <w:r w:rsidDel="00E61A74">
          <w:rPr>
            <w:rFonts w:eastAsiaTheme="minorHAnsi"/>
            <w:i/>
            <w:color w:val="auto"/>
            <w:lang w:val="en-SG"/>
          </w:rPr>
          <w:delText>Ethnography: Step by step.</w:delText>
        </w:r>
        <w:r w:rsidDel="00E61A74">
          <w:rPr>
            <w:rFonts w:eastAsiaTheme="minorHAnsi"/>
            <w:color w:val="auto"/>
            <w:lang w:val="en-SG"/>
          </w:rPr>
          <w:delText xml:space="preserve"> (3</w:delText>
        </w:r>
        <w:r w:rsidDel="00E61A74">
          <w:rPr>
            <w:rFonts w:eastAsiaTheme="minorHAnsi"/>
            <w:color w:val="auto"/>
            <w:vertAlign w:val="superscript"/>
            <w:lang w:val="en-SG"/>
          </w:rPr>
          <w:delText>rd</w:delText>
        </w:r>
        <w:r w:rsidDel="00E61A74">
          <w:rPr>
            <w:rFonts w:eastAsiaTheme="minorHAnsi"/>
            <w:color w:val="auto"/>
            <w:lang w:val="en-SG"/>
          </w:rPr>
          <w:delText xml:space="preserve"> ed.). Thousand Oaks, California: Sage.</w:delText>
        </w:r>
      </w:del>
    </w:p>
    <w:p w14:paraId="5874550D" w14:textId="16F57A71" w:rsidR="005D6808" w:rsidDel="00E61A74" w:rsidRDefault="005D6808">
      <w:pPr>
        <w:ind w:left="720" w:hanging="720"/>
        <w:rPr>
          <w:del w:id="2200" w:author="Author" w:date="2016-08-25T14:37:00Z"/>
          <w:rFonts w:eastAsia="Times New Roman"/>
          <w:color w:val="auto"/>
          <w:lang w:val="en-US"/>
        </w:rPr>
        <w:pPrChange w:id="2201" w:author="Author" w:date="2016-08-25T14:41:00Z">
          <w:pPr>
            <w:spacing w:before="100" w:beforeAutospacing="1" w:after="100" w:afterAutospacing="1" w:line="480" w:lineRule="auto"/>
            <w:ind w:left="1440" w:hanging="720"/>
          </w:pPr>
        </w:pPrChange>
      </w:pPr>
      <w:del w:id="2202" w:author="Author" w:date="2016-08-25T14:37:00Z">
        <w:r w:rsidDel="00E61A74">
          <w:rPr>
            <w:rFonts w:eastAsiaTheme="minorHAnsi"/>
            <w:color w:val="auto"/>
            <w:lang w:val="en-SG"/>
          </w:rPr>
          <w:delText xml:space="preserve">Flick, U. (2004). Triangulation in qualitative research. In U. </w:delText>
        </w:r>
        <w:r w:rsidDel="00E61A74">
          <w:rPr>
            <w:rFonts w:eastAsiaTheme="minorHAnsi"/>
            <w:color w:val="auto"/>
          </w:rPr>
          <w:delText xml:space="preserve">Flick, E. Kardorff and I. Steinke (Eds.) </w:delText>
        </w:r>
        <w:r w:rsidDel="00E61A74">
          <w:rPr>
            <w:rFonts w:eastAsiaTheme="minorHAnsi"/>
            <w:i/>
            <w:color w:val="auto"/>
          </w:rPr>
          <w:delText>A Companion to Qualitative Research</w:delText>
        </w:r>
        <w:r w:rsidDel="00E61A74">
          <w:rPr>
            <w:rFonts w:eastAsiaTheme="minorHAnsi"/>
            <w:color w:val="auto"/>
          </w:rPr>
          <w:delText>. London: Sage</w:delText>
        </w:r>
      </w:del>
    </w:p>
    <w:p w14:paraId="01EFC624" w14:textId="77777777" w:rsidR="005D6808" w:rsidDel="00E61A74" w:rsidRDefault="005D6808">
      <w:pPr>
        <w:ind w:left="720" w:hanging="720"/>
        <w:rPr>
          <w:del w:id="2203" w:author="Author" w:date="2016-08-25T14:37:00Z"/>
          <w:iCs/>
          <w:lang w:val="en-US"/>
        </w:rPr>
        <w:pPrChange w:id="2204" w:author="Author" w:date="2016-08-25T14:41:00Z">
          <w:pPr>
            <w:spacing w:line="480" w:lineRule="auto"/>
            <w:ind w:left="1440" w:hanging="720"/>
          </w:pPr>
        </w:pPrChange>
      </w:pPr>
      <w:del w:id="2205" w:author="Author" w:date="2016-08-25T14:37:00Z">
        <w:r w:rsidDel="00E61A74">
          <w:rPr>
            <w:iCs/>
            <w:lang w:val="en-US"/>
          </w:rPr>
          <w:delText xml:space="preserve">Guba, E. G. (1981). Criteria for assessing the trustworthiness of naturalistic inquiries. </w:delText>
        </w:r>
        <w:r w:rsidDel="00E61A74">
          <w:rPr>
            <w:i/>
            <w:iCs/>
            <w:lang w:val="en-US"/>
          </w:rPr>
          <w:delText>Educational Communication and Technology Journal, 29</w:delText>
        </w:r>
        <w:r w:rsidDel="00E61A74">
          <w:rPr>
            <w:iCs/>
            <w:lang w:val="en-US"/>
          </w:rPr>
          <w:delText xml:space="preserve">(2), 75-91. doi: 10.1007/bf02766777 </w:delText>
        </w:r>
      </w:del>
    </w:p>
    <w:p w14:paraId="66911490" w14:textId="30D9645C" w:rsidR="005D6808" w:rsidDel="00E61A74" w:rsidRDefault="005D6808">
      <w:pPr>
        <w:ind w:left="720" w:hanging="720"/>
        <w:rPr>
          <w:del w:id="2206" w:author="Author" w:date="2016-08-25T14:37:00Z"/>
          <w:rFonts w:eastAsia="Times New Roman"/>
          <w:color w:val="auto"/>
          <w:lang w:val="en-US"/>
        </w:rPr>
        <w:pPrChange w:id="2207" w:author="Author" w:date="2016-08-25T14:41:00Z">
          <w:pPr>
            <w:spacing w:before="100" w:beforeAutospacing="1" w:after="100" w:afterAutospacing="1" w:line="480" w:lineRule="auto"/>
            <w:ind w:left="1440" w:hanging="720"/>
          </w:pPr>
        </w:pPrChange>
      </w:pPr>
      <w:del w:id="2208" w:author="Author" w:date="2016-08-25T14:37:00Z">
        <w:r w:rsidDel="00E61A74">
          <w:delText xml:space="preserve">Hammersley, M. (1992). Ethnography and Realism.  In M. Hammersley, </w:delText>
        </w:r>
        <w:r w:rsidDel="00E61A74">
          <w:rPr>
            <w:i/>
          </w:rPr>
          <w:delText>What's Wrong with Ethnography?  Methodological Explorations</w:delText>
        </w:r>
        <w:r w:rsidDel="00E61A74">
          <w:delText xml:space="preserve"> (pp. 43-56).  London:  Routledge.  </w:delText>
        </w:r>
      </w:del>
    </w:p>
    <w:p w14:paraId="66CECF13" w14:textId="4E5380C4" w:rsidR="005D6808" w:rsidDel="00E61A74" w:rsidRDefault="005D6808">
      <w:pPr>
        <w:ind w:left="720" w:hanging="720"/>
        <w:rPr>
          <w:del w:id="2209" w:author="Author" w:date="2016-08-25T14:37:00Z"/>
          <w:rFonts w:eastAsiaTheme="minorHAnsi"/>
          <w:color w:val="auto"/>
          <w:lang w:val="en-US"/>
        </w:rPr>
        <w:pPrChange w:id="2210" w:author="Author" w:date="2016-08-25T14:41:00Z">
          <w:pPr>
            <w:spacing w:line="480" w:lineRule="auto"/>
            <w:ind w:left="1440" w:hanging="720"/>
          </w:pPr>
        </w:pPrChange>
      </w:pPr>
      <w:del w:id="2211" w:author="Author" w:date="2016-08-25T14:37:00Z">
        <w:r w:rsidDel="00E61A74">
          <w:rPr>
            <w:rFonts w:eastAsiaTheme="minorHAnsi"/>
            <w:color w:val="auto"/>
            <w:lang w:val="en-US"/>
          </w:rPr>
          <w:delText xml:space="preserve">Hammersley, M., &amp; Atkinson, P. (2007). </w:delText>
        </w:r>
        <w:r w:rsidDel="00E61A74">
          <w:rPr>
            <w:rFonts w:eastAsiaTheme="minorHAnsi"/>
            <w:i/>
            <w:color w:val="auto"/>
            <w:lang w:val="en-US"/>
          </w:rPr>
          <w:delText xml:space="preserve">Ethnography: Principles in practice </w:delText>
        </w:r>
        <w:r w:rsidDel="00E61A74">
          <w:rPr>
            <w:rFonts w:eastAsiaTheme="minorHAnsi"/>
            <w:color w:val="auto"/>
            <w:lang w:val="en-US"/>
          </w:rPr>
          <w:delText>(3</w:delText>
        </w:r>
        <w:r w:rsidDel="00E61A74">
          <w:rPr>
            <w:rFonts w:eastAsiaTheme="minorHAnsi"/>
            <w:color w:val="auto"/>
            <w:vertAlign w:val="superscript"/>
            <w:lang w:val="en-US"/>
          </w:rPr>
          <w:delText>rd</w:delText>
        </w:r>
        <w:r w:rsidDel="00E61A74">
          <w:rPr>
            <w:rFonts w:eastAsiaTheme="minorHAnsi"/>
            <w:color w:val="auto"/>
            <w:lang w:val="en-US"/>
          </w:rPr>
          <w:delText xml:space="preserve"> ed.). London: Routledge.  </w:delText>
        </w:r>
      </w:del>
    </w:p>
    <w:p w14:paraId="26EAF8ED" w14:textId="747FCB19" w:rsidR="005D6808" w:rsidDel="00E61A74" w:rsidRDefault="005D6808">
      <w:pPr>
        <w:ind w:left="720" w:hanging="720"/>
        <w:rPr>
          <w:del w:id="2212" w:author="Author" w:date="2016-08-25T14:37:00Z"/>
          <w:rFonts w:eastAsia="Times New Roman"/>
          <w:color w:val="auto"/>
          <w:lang w:val="en-US"/>
        </w:rPr>
        <w:pPrChange w:id="2213" w:author="Author" w:date="2016-08-25T14:41:00Z">
          <w:pPr>
            <w:spacing w:before="100" w:beforeAutospacing="1" w:after="100" w:afterAutospacing="1" w:line="480" w:lineRule="auto"/>
            <w:ind w:left="1440" w:hanging="720"/>
          </w:pPr>
        </w:pPrChange>
      </w:pPr>
      <w:del w:id="2214" w:author="Author" w:date="2016-08-25T14:37:00Z">
        <w:r w:rsidDel="00E61A74">
          <w:rPr>
            <w:rFonts w:eastAsia="Times New Roman"/>
            <w:color w:val="auto"/>
            <w:lang w:val="en-US"/>
          </w:rPr>
          <w:delText>Harris, K., Jerome, N., &amp; Fawcett, S. (1997). Rapid Assessment Procedures: A Review and Critique. Human Organization, 56(3), 375-378.</w:delText>
        </w:r>
      </w:del>
    </w:p>
    <w:p w14:paraId="1F5C5A97" w14:textId="77777777" w:rsidR="005D6808" w:rsidDel="00E61A74" w:rsidRDefault="005D6808">
      <w:pPr>
        <w:ind w:left="720" w:hanging="720"/>
        <w:rPr>
          <w:del w:id="2215" w:author="Author" w:date="2016-08-25T14:37:00Z"/>
          <w:b/>
        </w:rPr>
        <w:pPrChange w:id="2216" w:author="Author" w:date="2016-08-25T14:41:00Z">
          <w:pPr>
            <w:spacing w:line="480" w:lineRule="auto"/>
            <w:ind w:left="1440" w:hanging="720"/>
          </w:pPr>
        </w:pPrChange>
      </w:pPr>
      <w:del w:id="2217" w:author="Author" w:date="2016-08-25T14:37:00Z">
        <w:r w:rsidDel="00E61A74">
          <w:rPr>
            <w:rFonts w:eastAsiaTheme="minorHAnsi"/>
            <w:color w:val="auto"/>
          </w:rPr>
          <w:delText xml:space="preserve">Higginbottom, G.M.A., Pillay, J., &amp; Boadu N.Y. (2013). Guidance on performing focused ethnographies with an emphasis on healthcare research. </w:delText>
        </w:r>
        <w:r w:rsidDel="00E61A74">
          <w:rPr>
            <w:rFonts w:eastAsiaTheme="minorHAnsi"/>
            <w:i/>
            <w:color w:val="auto"/>
          </w:rPr>
          <w:delText>The Qualitative Report, 18</w:delText>
        </w:r>
        <w:r w:rsidDel="00E61A74">
          <w:rPr>
            <w:rFonts w:eastAsiaTheme="minorHAnsi"/>
            <w:color w:val="auto"/>
          </w:rPr>
          <w:delText xml:space="preserve">(9). Retrieved from </w:delText>
        </w:r>
        <w:r w:rsidR="00B1782B" w:rsidDel="00E61A74">
          <w:fldChar w:fldCharType="begin"/>
        </w:r>
        <w:r w:rsidR="00B1782B" w:rsidDel="00E61A74">
          <w:delInstrText xml:space="preserve"> HYPERLINK "http://www.nova.edu/ssss/QR/QR18/higginbottom17.pd" </w:delInstrText>
        </w:r>
        <w:r w:rsidR="00B1782B" w:rsidDel="00E61A74">
          <w:fldChar w:fldCharType="separate"/>
        </w:r>
        <w:r w:rsidDel="00E61A74">
          <w:rPr>
            <w:rStyle w:val="Hyperlink"/>
            <w:rFonts w:eastAsiaTheme="minorHAnsi"/>
          </w:rPr>
          <w:delText>http://www.nova.edu/ssss/QR/QR18/higginbottom17.pd</w:delText>
        </w:r>
        <w:r w:rsidR="00B1782B" w:rsidDel="00E61A74">
          <w:rPr>
            <w:rStyle w:val="Hyperlink"/>
            <w:rFonts w:eastAsiaTheme="minorHAnsi"/>
          </w:rPr>
          <w:fldChar w:fldCharType="end"/>
        </w:r>
      </w:del>
    </w:p>
    <w:p w14:paraId="350C1910" w14:textId="570DAE7F" w:rsidR="005D6808" w:rsidDel="00E61A74" w:rsidRDefault="004957F0">
      <w:pPr>
        <w:ind w:left="720" w:hanging="720"/>
        <w:rPr>
          <w:del w:id="2218" w:author="Author" w:date="2016-08-25T14:37:00Z"/>
          <w:lang w:val="en-SG"/>
        </w:rPr>
        <w:pPrChange w:id="2219" w:author="Author" w:date="2016-08-25T14:41:00Z">
          <w:pPr>
            <w:spacing w:line="480" w:lineRule="auto"/>
            <w:ind w:left="720" w:hanging="720"/>
          </w:pPr>
        </w:pPrChange>
      </w:pPr>
      <w:ins w:id="2220" w:author="user" w:date="2016-08-22T11:05:00Z">
        <w:del w:id="2221" w:author="Author" w:date="2016-08-25T14:37:00Z">
          <w:r w:rsidDel="00E61A74">
            <w:rPr>
              <w:lang w:val="en-US"/>
            </w:rPr>
            <w:tab/>
          </w:r>
        </w:del>
      </w:ins>
      <w:del w:id="2222" w:author="Author" w:date="2016-08-25T14:37:00Z">
        <w:r w:rsidR="005D6808" w:rsidDel="00E61A74">
          <w:rPr>
            <w:lang w:val="en-US"/>
          </w:rPr>
          <w:delText xml:space="preserve">Jong, M., Kamsteeg, F. &amp; Ybema, S. (2013). Ethnographic strategies for making the familiar strange: Struggling with ‘distance’ and ‘immersion’ among Moroccan-Dutch students.  </w:delText>
        </w:r>
        <w:r w:rsidR="005D6808" w:rsidDel="00E61A74">
          <w:rPr>
            <w:i/>
            <w:lang w:val="en-US"/>
          </w:rPr>
          <w:delText>Journal of Business Anthropology, 2</w:delText>
        </w:r>
        <w:r w:rsidR="005D6808" w:rsidDel="00E61A74">
          <w:rPr>
            <w:lang w:val="en-US"/>
          </w:rPr>
          <w:delText xml:space="preserve">(2), 168-186. Retrieved from </w:delText>
        </w:r>
        <w:r w:rsidR="007354EB" w:rsidDel="00E61A74">
          <w:fldChar w:fldCharType="begin"/>
        </w:r>
        <w:r w:rsidR="007354EB" w:rsidDel="00E61A74">
          <w:delInstrText xml:space="preserve"> HYPERLINK "file:///C:\\Users\\User\\Downloads\\4157-16036-1-PB.pdf" </w:delInstrText>
        </w:r>
        <w:r w:rsidR="007354EB" w:rsidDel="00E61A74">
          <w:fldChar w:fldCharType="separate"/>
        </w:r>
        <w:r w:rsidR="005D6808" w:rsidDel="00E61A74">
          <w:rPr>
            <w:rStyle w:val="Hyperlink"/>
            <w:lang w:val="en-US"/>
          </w:rPr>
          <w:delText>file:///C:/Users/User/Downloads/4157-16036-1-PB.pdf</w:delText>
        </w:r>
        <w:r w:rsidR="007354EB" w:rsidDel="00E61A74">
          <w:rPr>
            <w:rStyle w:val="Hyperlink"/>
            <w:lang w:val="en-US"/>
          </w:rPr>
          <w:fldChar w:fldCharType="end"/>
        </w:r>
        <w:r w:rsidR="005D6808" w:rsidDel="00E61A74">
          <w:rPr>
            <w:lang w:val="en-US"/>
          </w:rPr>
          <w:delText xml:space="preserve"> </w:delText>
        </w:r>
      </w:del>
    </w:p>
    <w:p w14:paraId="2C2A5C39" w14:textId="77777777" w:rsidR="005D6808" w:rsidDel="00E61A74" w:rsidRDefault="005D6808">
      <w:pPr>
        <w:ind w:left="720" w:hanging="720"/>
        <w:rPr>
          <w:del w:id="2223" w:author="Author" w:date="2016-08-25T14:37:00Z"/>
          <w:rFonts w:eastAsia="Times New Roman"/>
          <w:color w:val="auto"/>
          <w:lang w:val="en-US"/>
        </w:rPr>
        <w:pPrChange w:id="2224" w:author="Author" w:date="2016-08-25T14:41:00Z">
          <w:pPr>
            <w:spacing w:before="100" w:beforeAutospacing="1" w:after="100" w:afterAutospacing="1" w:line="480" w:lineRule="auto"/>
          </w:pPr>
        </w:pPrChange>
      </w:pPr>
      <w:del w:id="2225" w:author="Author" w:date="2016-08-25T14:37:00Z">
        <w:r w:rsidDel="00E61A74">
          <w:rPr>
            <w:rFonts w:eastAsia="Times New Roman"/>
            <w:color w:val="auto"/>
            <w:lang w:val="en-US"/>
          </w:rPr>
          <w:delText>Knoblauch, H. (2005). Focused ethnography. Forum: Qualitative Social Research, 6(3).</w:delText>
        </w:r>
      </w:del>
    </w:p>
    <w:p w14:paraId="7020AF46" w14:textId="65D92416" w:rsidR="005D6808" w:rsidDel="00E61A74" w:rsidRDefault="005D6808">
      <w:pPr>
        <w:ind w:left="720" w:hanging="720"/>
        <w:rPr>
          <w:del w:id="2226" w:author="Author" w:date="2016-08-25T14:37:00Z"/>
          <w:lang w:val="en-US"/>
        </w:rPr>
        <w:pPrChange w:id="2227" w:author="Author" w:date="2016-08-25T14:41:00Z">
          <w:pPr>
            <w:spacing w:line="480" w:lineRule="auto"/>
            <w:ind w:left="720" w:hanging="720"/>
          </w:pPr>
        </w:pPrChange>
      </w:pPr>
      <w:del w:id="2228" w:author="Author" w:date="2016-08-25T14:37:00Z">
        <w:r w:rsidDel="00E61A74">
          <w:rPr>
            <w:lang w:val="en-US"/>
          </w:rPr>
          <w:delText xml:space="preserve">LeCompte, M. D., &amp; Ludwig, S. A. (2013). Chapter 1: Defining, collecting, cataloging and analyzing artifacts. In J. J. Schensul &amp; M. D. LeCompte (Eds.), </w:delText>
        </w:r>
        <w:r w:rsidDel="00E61A74">
          <w:rPr>
            <w:i/>
            <w:lang w:val="en-US"/>
          </w:rPr>
          <w:delText>Specialized ethnographic methods: a mixed methods approach</w:delText>
        </w:r>
        <w:r w:rsidDel="00E61A74">
          <w:rPr>
            <w:lang w:val="en-US"/>
          </w:rPr>
          <w:delText xml:space="preserve"> (pp. 1-49). Lanham, MD: AltaMira Press.</w:delText>
        </w:r>
      </w:del>
    </w:p>
    <w:p w14:paraId="30F115F4" w14:textId="72E332B9" w:rsidR="005D6808" w:rsidDel="00E61A74" w:rsidRDefault="005D6808">
      <w:pPr>
        <w:ind w:left="720" w:hanging="720"/>
        <w:rPr>
          <w:del w:id="2229" w:author="Author" w:date="2016-08-25T14:37:00Z"/>
          <w:rFonts w:eastAsia="Times New Roman"/>
          <w:color w:val="auto"/>
          <w:lang w:val="en-US"/>
        </w:rPr>
        <w:pPrChange w:id="2230" w:author="Author" w:date="2016-08-25T14:41:00Z">
          <w:pPr>
            <w:spacing w:before="100" w:beforeAutospacing="1" w:after="100" w:afterAutospacing="1" w:line="480" w:lineRule="auto"/>
            <w:ind w:left="720" w:hanging="720"/>
          </w:pPr>
        </w:pPrChange>
      </w:pPr>
      <w:del w:id="2231" w:author="Author" w:date="2016-08-25T14:37:00Z">
        <w:r w:rsidDel="00E61A74">
          <w:rPr>
            <w:lang w:val="en-SG"/>
          </w:rPr>
          <w:delText xml:space="preserve">LeCompte, M. D., &amp; Preissle, J. (1993). </w:delText>
        </w:r>
        <w:r w:rsidDel="00E61A74">
          <w:rPr>
            <w:i/>
            <w:lang w:val="en-SG"/>
          </w:rPr>
          <w:delText xml:space="preserve">Ethnography and qualitative design in educational research </w:delText>
        </w:r>
        <w:r w:rsidDel="00E61A74">
          <w:rPr>
            <w:lang w:val="en-SG"/>
          </w:rPr>
          <w:delText>(2</w:delText>
        </w:r>
        <w:r w:rsidDel="00E61A74">
          <w:rPr>
            <w:vertAlign w:val="superscript"/>
            <w:lang w:val="en-SG"/>
          </w:rPr>
          <w:delText>nd</w:delText>
        </w:r>
        <w:r w:rsidDel="00E61A74">
          <w:rPr>
            <w:lang w:val="en-SG"/>
          </w:rPr>
          <w:delText xml:space="preserve"> ed.). California, United States of America: Academic Press, Inc.</w:delText>
        </w:r>
      </w:del>
    </w:p>
    <w:p w14:paraId="2BE3FF7E" w14:textId="3EC73AFB" w:rsidR="005D6808" w:rsidDel="00E61A74" w:rsidRDefault="005D6808">
      <w:pPr>
        <w:ind w:left="720" w:hanging="720"/>
        <w:rPr>
          <w:del w:id="2232" w:author="Author" w:date="2016-08-25T14:37:00Z"/>
          <w:rFonts w:eastAsiaTheme="minorHAnsi"/>
          <w:color w:val="auto"/>
          <w:lang w:val="en-US"/>
        </w:rPr>
        <w:pPrChange w:id="2233" w:author="Author" w:date="2016-08-25T14:41:00Z">
          <w:pPr>
            <w:spacing w:line="480" w:lineRule="auto"/>
            <w:ind w:left="720" w:hanging="720"/>
          </w:pPr>
        </w:pPrChange>
      </w:pPr>
      <w:del w:id="2234" w:author="Author" w:date="2016-08-25T14:37:00Z">
        <w:r w:rsidDel="00E61A74">
          <w:rPr>
            <w:rFonts w:eastAsiaTheme="minorHAnsi"/>
            <w:color w:val="auto"/>
            <w:lang w:val="en-US"/>
          </w:rPr>
          <w:delText xml:space="preserve">LeCompte, M.D., &amp; Goetz, J. P (1982). Problems of Reliability and Validity in Ethnographic Research. </w:delText>
        </w:r>
        <w:r w:rsidDel="00E61A74">
          <w:rPr>
            <w:rFonts w:eastAsiaTheme="minorHAnsi"/>
            <w:i/>
            <w:color w:val="auto"/>
            <w:lang w:val="en-US"/>
          </w:rPr>
          <w:delText>Review of Educational Research, 52</w:delText>
        </w:r>
        <w:r w:rsidDel="00E61A74">
          <w:rPr>
            <w:rFonts w:eastAsiaTheme="minorHAnsi"/>
            <w:color w:val="auto"/>
            <w:lang w:val="en-US"/>
          </w:rPr>
          <w:delText xml:space="preserve">(1), 31-60. </w:delText>
        </w:r>
      </w:del>
    </w:p>
    <w:p w14:paraId="64CD540C" w14:textId="1E62D2D7" w:rsidR="005D6808" w:rsidDel="00E61A74" w:rsidRDefault="005D6808">
      <w:pPr>
        <w:ind w:left="720" w:hanging="720"/>
        <w:rPr>
          <w:del w:id="2235" w:author="Author" w:date="2016-08-25T14:37:00Z"/>
          <w:rFonts w:eastAsia="Times New Roman"/>
          <w:color w:val="auto"/>
          <w:lang w:val="en-US"/>
        </w:rPr>
        <w:pPrChange w:id="2236" w:author="Author" w:date="2016-08-25T14:41:00Z">
          <w:pPr>
            <w:spacing w:before="100" w:beforeAutospacing="1" w:after="100" w:afterAutospacing="1" w:line="480" w:lineRule="auto"/>
            <w:ind w:left="720" w:hanging="720"/>
          </w:pPr>
        </w:pPrChange>
      </w:pPr>
      <w:del w:id="2237" w:author="Author" w:date="2016-08-25T14:37:00Z">
        <w:r w:rsidDel="00E61A74">
          <w:rPr>
            <w:rFonts w:eastAsia="Times New Roman"/>
            <w:color w:val="auto"/>
            <w:lang w:val="en-US"/>
          </w:rPr>
          <w:delText>Lee, B. K., &amp; Gregory, D. (2008). Not Alone in the Field: Distance Collaboration via the Internet in a Focused Ethnography. International Journal of Qualitative Methods, 7(3), 30-46.</w:delText>
        </w:r>
      </w:del>
    </w:p>
    <w:p w14:paraId="341E30F1" w14:textId="5809AF93" w:rsidR="005D6808" w:rsidDel="00E61A74" w:rsidRDefault="005D6808">
      <w:pPr>
        <w:ind w:left="720" w:hanging="720"/>
        <w:rPr>
          <w:del w:id="2238" w:author="Author" w:date="2016-08-25T14:37:00Z"/>
          <w:lang w:val="en-SG"/>
        </w:rPr>
        <w:pPrChange w:id="2239" w:author="Author" w:date="2016-08-25T14:41:00Z">
          <w:pPr>
            <w:spacing w:line="480" w:lineRule="auto"/>
            <w:ind w:left="720" w:hanging="720"/>
          </w:pPr>
        </w:pPrChange>
      </w:pPr>
      <w:del w:id="2240" w:author="Author" w:date="2016-08-25T14:37:00Z">
        <w:r w:rsidDel="00E61A74">
          <w:rPr>
            <w:lang w:val="en-SG"/>
          </w:rPr>
          <w:delText xml:space="preserve">Lichtman, M. (2013). </w:delText>
        </w:r>
        <w:r w:rsidDel="00E61A74">
          <w:rPr>
            <w:i/>
            <w:lang w:val="en-SG"/>
          </w:rPr>
          <w:delText>Qualitative research in education: A user’s guide</w:delText>
        </w:r>
        <w:r w:rsidDel="00E61A74">
          <w:rPr>
            <w:lang w:val="en-SG"/>
          </w:rPr>
          <w:delText xml:space="preserve"> (3</w:delText>
        </w:r>
        <w:r w:rsidDel="00E61A74">
          <w:rPr>
            <w:vertAlign w:val="superscript"/>
            <w:lang w:val="en-SG"/>
          </w:rPr>
          <w:delText>rd</w:delText>
        </w:r>
        <w:r w:rsidDel="00E61A74">
          <w:rPr>
            <w:lang w:val="en-SG"/>
          </w:rPr>
          <w:delText xml:space="preserve"> ed.). Thousand Oaks, California: Sage.</w:delText>
        </w:r>
      </w:del>
    </w:p>
    <w:p w14:paraId="05486C90" w14:textId="1FFF03CA" w:rsidR="005D6808" w:rsidDel="00E61A74" w:rsidRDefault="005D6808">
      <w:pPr>
        <w:ind w:left="720" w:hanging="720"/>
        <w:rPr>
          <w:del w:id="2241" w:author="Author" w:date="2016-08-25T14:37:00Z"/>
          <w:rFonts w:eastAsia="Times New Roman"/>
          <w:color w:val="auto"/>
          <w:lang w:val="en-US"/>
        </w:rPr>
        <w:pPrChange w:id="2242" w:author="Author" w:date="2016-08-25T14:41:00Z">
          <w:pPr>
            <w:spacing w:before="100" w:beforeAutospacing="1" w:after="100" w:afterAutospacing="1" w:line="480" w:lineRule="auto"/>
            <w:ind w:left="720" w:hanging="720"/>
          </w:pPr>
        </w:pPrChange>
      </w:pPr>
      <w:del w:id="2243" w:author="Author" w:date="2016-08-25T14:37:00Z">
        <w:r w:rsidDel="00E61A74">
          <w:rPr>
            <w:rFonts w:eastAsia="Times New Roman"/>
            <w:color w:val="auto"/>
            <w:lang w:val="en-US"/>
          </w:rPr>
          <w:delText>McElroy, T. A., Davis, A., Hunt, C., Dadul, J., Stanba, T., &amp; Larson, C. (2011). Navigating a way forward: using focused ethnography and community readiness to study disability issues in Ladakh, India. Disability and Rehabilitation, 33(1), 17-27. doi: doi:10.3109/09638288.2010.485670</w:delText>
        </w:r>
      </w:del>
    </w:p>
    <w:p w14:paraId="46799014" w14:textId="3ABA56A9" w:rsidR="005D6808" w:rsidDel="00E61A74" w:rsidRDefault="004957F0">
      <w:pPr>
        <w:ind w:left="720" w:hanging="720"/>
        <w:rPr>
          <w:del w:id="2244" w:author="Author" w:date="2016-08-25T14:37:00Z"/>
          <w:rFonts w:eastAsiaTheme="minorHAnsi"/>
          <w:color w:val="auto"/>
          <w:lang w:val="en-SG"/>
        </w:rPr>
        <w:pPrChange w:id="2245" w:author="Author" w:date="2016-08-25T14:41:00Z">
          <w:pPr>
            <w:spacing w:before="100" w:beforeAutospacing="1" w:after="100" w:afterAutospacing="1" w:line="480" w:lineRule="auto"/>
            <w:ind w:left="720" w:hanging="720"/>
          </w:pPr>
        </w:pPrChange>
      </w:pPr>
      <w:ins w:id="2246" w:author="user" w:date="2016-08-22T11:08:00Z">
        <w:del w:id="2247" w:author="Author" w:date="2016-08-25T14:37:00Z">
          <w:r w:rsidDel="00E61A74">
            <w:rPr>
              <w:rFonts w:eastAsiaTheme="minorHAnsi"/>
              <w:color w:val="auto"/>
              <w:lang w:val="en-SG"/>
            </w:rPr>
            <w:tab/>
          </w:r>
        </w:del>
      </w:ins>
      <w:del w:id="2248" w:author="Author" w:date="2016-08-25T14:37:00Z">
        <w:r w:rsidR="005D6808" w:rsidDel="00E61A74">
          <w:rPr>
            <w:rFonts w:eastAsiaTheme="minorHAnsi"/>
            <w:color w:val="auto"/>
            <w:lang w:val="en-SG"/>
          </w:rPr>
          <w:delText xml:space="preserve">Merriam, S. B. (1998). </w:delText>
        </w:r>
        <w:r w:rsidR="005D6808" w:rsidDel="00E61A74">
          <w:rPr>
            <w:rFonts w:eastAsiaTheme="minorHAnsi"/>
            <w:i/>
            <w:color w:val="auto"/>
            <w:lang w:val="en-SG"/>
          </w:rPr>
          <w:delText>Qualitative research and case study applications in education.</w:delText>
        </w:r>
        <w:r w:rsidR="005D6808" w:rsidDel="00E61A74">
          <w:rPr>
            <w:rFonts w:eastAsiaTheme="minorHAnsi"/>
            <w:color w:val="auto"/>
            <w:lang w:val="en-SG"/>
          </w:rPr>
          <w:delText xml:space="preserve"> (2</w:delText>
        </w:r>
        <w:r w:rsidR="005D6808" w:rsidDel="00E61A74">
          <w:rPr>
            <w:rFonts w:eastAsiaTheme="minorHAnsi"/>
            <w:color w:val="auto"/>
            <w:vertAlign w:val="superscript"/>
            <w:lang w:val="en-SG"/>
          </w:rPr>
          <w:delText>nd</w:delText>
        </w:r>
        <w:r w:rsidR="005D6808" w:rsidDel="00E61A74">
          <w:rPr>
            <w:rFonts w:eastAsiaTheme="minorHAnsi"/>
            <w:color w:val="auto"/>
            <w:lang w:val="en-SG"/>
          </w:rPr>
          <w:delText>ed.) California, CA: Jossey-Bass Inc.</w:delText>
        </w:r>
      </w:del>
    </w:p>
    <w:p w14:paraId="409918D8" w14:textId="56815583" w:rsidR="005D6808" w:rsidDel="00E61A74" w:rsidRDefault="005D6808">
      <w:pPr>
        <w:ind w:left="720" w:hanging="720"/>
        <w:rPr>
          <w:del w:id="2249" w:author="Author" w:date="2016-08-25T14:37:00Z"/>
          <w:rFonts w:eastAsiaTheme="minorHAnsi"/>
          <w:color w:val="auto"/>
          <w:lang w:val="en-SG"/>
        </w:rPr>
        <w:pPrChange w:id="2250" w:author="Author" w:date="2016-08-25T14:41:00Z">
          <w:pPr>
            <w:spacing w:line="480" w:lineRule="auto"/>
            <w:ind w:left="720" w:hanging="720"/>
          </w:pPr>
        </w:pPrChange>
      </w:pPr>
      <w:del w:id="2251" w:author="Author" w:date="2016-08-25T14:37:00Z">
        <w:r w:rsidDel="00E61A74">
          <w:rPr>
            <w:rFonts w:eastAsiaTheme="minorHAnsi"/>
            <w:color w:val="auto"/>
            <w:lang w:val="en-SG"/>
          </w:rPr>
          <w:delText xml:space="preserve">Merriam, S. B. (1998). </w:delText>
        </w:r>
        <w:r w:rsidDel="00E61A74">
          <w:rPr>
            <w:rFonts w:eastAsiaTheme="minorHAnsi"/>
            <w:i/>
            <w:color w:val="auto"/>
            <w:lang w:val="en-SG"/>
          </w:rPr>
          <w:delText>Qualitative research and case study applications in education.</w:delText>
        </w:r>
        <w:r w:rsidDel="00E61A74">
          <w:rPr>
            <w:rFonts w:eastAsiaTheme="minorHAnsi"/>
            <w:color w:val="auto"/>
            <w:lang w:val="en-SG"/>
          </w:rPr>
          <w:delText xml:space="preserve"> (2</w:delText>
        </w:r>
        <w:r w:rsidDel="00E61A74">
          <w:rPr>
            <w:rFonts w:eastAsiaTheme="minorHAnsi"/>
            <w:color w:val="auto"/>
            <w:vertAlign w:val="superscript"/>
            <w:lang w:val="en-SG"/>
          </w:rPr>
          <w:delText>nd</w:delText>
        </w:r>
        <w:r w:rsidDel="00E61A74">
          <w:rPr>
            <w:rFonts w:eastAsiaTheme="minorHAnsi"/>
            <w:color w:val="auto"/>
            <w:lang w:val="en-SG"/>
          </w:rPr>
          <w:delText>ed.) California, CA: Jossey-Bass Inc.</w:delText>
        </w:r>
      </w:del>
    </w:p>
    <w:p w14:paraId="4C5AFE8B" w14:textId="77777777" w:rsidR="005D6808" w:rsidDel="00E61A74" w:rsidRDefault="005D6808">
      <w:pPr>
        <w:ind w:left="720" w:hanging="720"/>
        <w:rPr>
          <w:del w:id="2252" w:author="Author" w:date="2016-08-25T14:37:00Z"/>
          <w:iCs/>
          <w:lang w:val="en-US"/>
        </w:rPr>
        <w:pPrChange w:id="2253" w:author="Author" w:date="2016-08-25T14:41:00Z">
          <w:pPr>
            <w:spacing w:line="480" w:lineRule="auto"/>
            <w:ind w:left="720" w:hanging="720"/>
          </w:pPr>
        </w:pPrChange>
      </w:pPr>
      <w:del w:id="2254" w:author="Author" w:date="2016-08-25T14:37:00Z">
        <w:r w:rsidDel="00E61A74">
          <w:rPr>
            <w:iCs/>
            <w:lang w:val="en-US"/>
          </w:rPr>
          <w:delText xml:space="preserve">Merriam, S.B., &amp; Tisdell, E. J. (2015). </w:delText>
        </w:r>
        <w:r w:rsidDel="00E61A74">
          <w:rPr>
            <w:i/>
            <w:iCs/>
            <w:lang w:val="en-US"/>
          </w:rPr>
          <w:delText xml:space="preserve">Qualitative Research: A Guide to Design and Implementation </w:delText>
        </w:r>
        <w:r w:rsidDel="00E61A74">
          <w:rPr>
            <w:iCs/>
            <w:lang w:val="en-US"/>
          </w:rPr>
          <w:delText>(4th ed.). San Francisco, CA: Jossey-Bass.</w:delText>
        </w:r>
      </w:del>
    </w:p>
    <w:p w14:paraId="59E3FFCC" w14:textId="77777777" w:rsidR="005D6808" w:rsidDel="00E61A74" w:rsidRDefault="005D6808">
      <w:pPr>
        <w:ind w:left="720" w:hanging="720"/>
        <w:rPr>
          <w:del w:id="2255" w:author="Author" w:date="2016-08-25T14:37:00Z"/>
          <w:lang w:val="en-US"/>
        </w:rPr>
        <w:pPrChange w:id="2256" w:author="Author" w:date="2016-08-25T14:41:00Z">
          <w:pPr>
            <w:spacing w:line="480" w:lineRule="auto"/>
            <w:ind w:left="720" w:hanging="720"/>
          </w:pPr>
        </w:pPrChange>
      </w:pPr>
      <w:del w:id="2257" w:author="Author" w:date="2016-08-25T14:37:00Z">
        <w:r w:rsidDel="00E61A74">
          <w:rPr>
            <w:lang w:val="en-US"/>
          </w:rPr>
          <w:delText xml:space="preserve">Miles, M. B., &amp; Huberman, A. M. (1994). </w:delText>
        </w:r>
        <w:r w:rsidDel="00E61A74">
          <w:rPr>
            <w:i/>
            <w:lang w:val="en-US"/>
          </w:rPr>
          <w:delText>Qualitative Data Analysis: an Expanded Sourcebook</w:delText>
        </w:r>
        <w:r w:rsidDel="00E61A74">
          <w:rPr>
            <w:lang w:val="en-US"/>
          </w:rPr>
          <w:delText>. Thousand Oaks, CA: Sage.</w:delText>
        </w:r>
      </w:del>
    </w:p>
    <w:p w14:paraId="1AD92521" w14:textId="5123600E" w:rsidR="005D6808" w:rsidDel="00E61A74" w:rsidRDefault="005D6808">
      <w:pPr>
        <w:ind w:left="720" w:hanging="720"/>
        <w:rPr>
          <w:del w:id="2258" w:author="Author" w:date="2016-08-25T14:37:00Z"/>
          <w:rFonts w:eastAsiaTheme="minorHAnsi"/>
          <w:color w:val="auto"/>
          <w:lang w:val="en-US"/>
        </w:rPr>
        <w:pPrChange w:id="2259" w:author="Author" w:date="2016-08-25T14:41:00Z">
          <w:pPr>
            <w:spacing w:line="480" w:lineRule="auto"/>
            <w:ind w:left="720" w:hanging="720"/>
          </w:pPr>
        </w:pPrChange>
      </w:pPr>
      <w:del w:id="2260" w:author="Author" w:date="2016-08-25T14:37:00Z">
        <w:r w:rsidDel="00E61A74">
          <w:rPr>
            <w:rFonts w:eastAsiaTheme="minorHAnsi"/>
            <w:color w:val="auto"/>
            <w:lang w:val="en-US"/>
          </w:rPr>
          <w:delText xml:space="preserve">Murphy, E.1., Dingwall, R., Greatbatch, D., Parker S., &amp; Watson, P. (1998). Qualitative research methods in health technology assessment: A review of the literature. </w:delText>
        </w:r>
        <w:r w:rsidDel="00E61A74">
          <w:rPr>
            <w:rFonts w:eastAsiaTheme="minorHAnsi"/>
            <w:i/>
            <w:color w:val="auto"/>
            <w:lang w:val="en-US"/>
          </w:rPr>
          <w:delText>Health Technology Assessment</w:delText>
        </w:r>
        <w:r w:rsidDel="00E61A74">
          <w:rPr>
            <w:rFonts w:eastAsiaTheme="minorHAnsi"/>
            <w:color w:val="auto"/>
            <w:lang w:val="en-US"/>
          </w:rPr>
          <w:delText xml:space="preserve">, </w:delText>
        </w:r>
        <w:r w:rsidDel="00E61A74">
          <w:rPr>
            <w:rFonts w:eastAsiaTheme="minorHAnsi"/>
            <w:i/>
            <w:color w:val="auto"/>
            <w:lang w:val="en-US"/>
          </w:rPr>
          <w:delText>2</w:delText>
        </w:r>
        <w:r w:rsidDel="00E61A74">
          <w:rPr>
            <w:rFonts w:eastAsiaTheme="minorHAnsi"/>
            <w:color w:val="auto"/>
            <w:lang w:val="en-US"/>
          </w:rPr>
          <w:delText>, 16.</w:delText>
        </w:r>
        <w:r w:rsidDel="00E61A74">
          <w:rPr>
            <w:rFonts w:ascii="Arial" w:hAnsi="Arial" w:cs="Arial"/>
            <w:shd w:val="clear" w:color="auto" w:fill="FFFFFF"/>
            <w:lang w:val="en-US"/>
          </w:rPr>
          <w:delText xml:space="preserve"> </w:delText>
        </w:r>
        <w:r w:rsidDel="00E61A74">
          <w:rPr>
            <w:shd w:val="clear" w:color="auto" w:fill="FFFFFF"/>
            <w:lang w:val="en-US"/>
          </w:rPr>
          <w:delText>doi: http://dx.doi.org/10.3310/hta2160</w:delText>
        </w:r>
      </w:del>
    </w:p>
    <w:p w14:paraId="17722BAC" w14:textId="77777777" w:rsidR="005D6808" w:rsidDel="00E61A74" w:rsidRDefault="005D6808">
      <w:pPr>
        <w:ind w:left="720" w:hanging="720"/>
        <w:rPr>
          <w:del w:id="2261" w:author="Author" w:date="2016-08-25T14:37:00Z"/>
          <w:lang w:val="en-US"/>
        </w:rPr>
        <w:pPrChange w:id="2262" w:author="Author" w:date="2016-08-25T14:41:00Z">
          <w:pPr>
            <w:spacing w:line="480" w:lineRule="auto"/>
            <w:ind w:left="720" w:hanging="720"/>
          </w:pPr>
        </w:pPrChange>
      </w:pPr>
      <w:del w:id="2263" w:author="Author" w:date="2016-08-25T14:37:00Z">
        <w:r w:rsidDel="00E61A74">
          <w:rPr>
            <w:lang w:val="en-US"/>
          </w:rPr>
          <w:delText xml:space="preserve">O’Reilly, K. (2012). </w:delText>
        </w:r>
        <w:r w:rsidDel="00E61A74">
          <w:rPr>
            <w:i/>
            <w:lang w:val="en-US"/>
          </w:rPr>
          <w:delText>Ethnographic methods</w:delText>
        </w:r>
        <w:r w:rsidDel="00E61A74">
          <w:rPr>
            <w:lang w:val="en-US"/>
          </w:rPr>
          <w:delText xml:space="preserve"> (2</w:delText>
        </w:r>
        <w:r w:rsidDel="00E61A74">
          <w:rPr>
            <w:vertAlign w:val="superscript"/>
            <w:lang w:val="en-US"/>
          </w:rPr>
          <w:delText>nd</w:delText>
        </w:r>
        <w:r w:rsidDel="00E61A74">
          <w:rPr>
            <w:lang w:val="en-US"/>
          </w:rPr>
          <w:delText xml:space="preserve"> Ed.). New York NY: Routledge.</w:delText>
        </w:r>
      </w:del>
    </w:p>
    <w:p w14:paraId="1202204E" w14:textId="4E61C0C0" w:rsidR="005D6808" w:rsidDel="00E61A74" w:rsidRDefault="005D6808">
      <w:pPr>
        <w:ind w:left="720" w:hanging="720"/>
        <w:rPr>
          <w:del w:id="2264" w:author="Author" w:date="2016-08-25T14:37:00Z"/>
          <w:lang w:val="en-US"/>
        </w:rPr>
        <w:pPrChange w:id="2265" w:author="Author" w:date="2016-08-25T14:41:00Z">
          <w:pPr>
            <w:spacing w:line="480" w:lineRule="auto"/>
            <w:ind w:left="720" w:hanging="720"/>
          </w:pPr>
        </w:pPrChange>
      </w:pPr>
      <w:del w:id="2266" w:author="Author" w:date="2016-08-25T14:37:00Z">
        <w:r w:rsidDel="00E61A74">
          <w:rPr>
            <w:lang w:val="en-US"/>
          </w:rPr>
          <w:delText xml:space="preserve">Overton, J. (2009). Early childhood teachers in contexts of power: Empowerment and a voice. </w:delText>
        </w:r>
        <w:r w:rsidDel="00E61A74">
          <w:rPr>
            <w:i/>
            <w:lang w:val="en-US"/>
          </w:rPr>
          <w:delText>Australasian Journal of Early Childhood, 34</w:delText>
        </w:r>
        <w:r w:rsidDel="00E61A74">
          <w:rPr>
            <w:lang w:val="en-US"/>
          </w:rPr>
          <w:delText xml:space="preserve">(2), 1-10. Retrieved from </w:delText>
        </w:r>
        <w:r w:rsidR="007354EB" w:rsidDel="00E61A74">
          <w:fldChar w:fldCharType="begin"/>
        </w:r>
        <w:r w:rsidR="007354EB" w:rsidDel="00E61A74">
          <w:delInstrText xml:space="preserve"> HYPERLINK "http://eric.ed.gov/?id=EJ854434" </w:delInstrText>
        </w:r>
        <w:r w:rsidR="007354EB" w:rsidDel="00E61A74">
          <w:fldChar w:fldCharType="separate"/>
        </w:r>
        <w:r w:rsidDel="00E61A74">
          <w:rPr>
            <w:rStyle w:val="Hyperlink"/>
            <w:lang w:val="en-US"/>
          </w:rPr>
          <w:delText>http://eric.ed.gov/?id=EJ854434</w:delText>
        </w:r>
        <w:r w:rsidR="007354EB" w:rsidDel="00E61A74">
          <w:rPr>
            <w:rStyle w:val="Hyperlink"/>
            <w:lang w:val="en-US"/>
          </w:rPr>
          <w:fldChar w:fldCharType="end"/>
        </w:r>
        <w:r w:rsidDel="00E61A74">
          <w:rPr>
            <w:lang w:val="en-US"/>
          </w:rPr>
          <w:delText xml:space="preserve"> </w:delText>
        </w:r>
      </w:del>
    </w:p>
    <w:p w14:paraId="769E1A5D" w14:textId="172C5E18" w:rsidR="005D6808" w:rsidDel="00E61A74" w:rsidRDefault="005D6808">
      <w:pPr>
        <w:ind w:left="720" w:hanging="720"/>
        <w:rPr>
          <w:del w:id="2267" w:author="Author" w:date="2016-08-25T14:37:00Z"/>
          <w:rFonts w:eastAsia="Times New Roman"/>
          <w:color w:val="auto"/>
        </w:rPr>
        <w:pPrChange w:id="2268" w:author="Author" w:date="2016-08-25T14:41:00Z">
          <w:pPr>
            <w:spacing w:before="100" w:beforeAutospacing="1" w:after="100" w:afterAutospacing="1" w:line="480" w:lineRule="auto"/>
          </w:pPr>
        </w:pPrChange>
      </w:pPr>
      <w:del w:id="2269" w:author="Author" w:date="2016-08-25T14:37:00Z">
        <w:r w:rsidDel="00E61A74">
          <w:rPr>
            <w:rFonts w:eastAsia="Times New Roman"/>
            <w:color w:val="auto"/>
          </w:rPr>
          <w:delText>Patton, M. (1990). Qualitative evaluation and research methods. Beverly Hills, CA: Sage.</w:delText>
        </w:r>
      </w:del>
    </w:p>
    <w:p w14:paraId="2A664D4F" w14:textId="0F5A1B55" w:rsidR="005D6808" w:rsidDel="00E61A74" w:rsidRDefault="005D6808">
      <w:pPr>
        <w:ind w:left="720" w:hanging="720"/>
        <w:rPr>
          <w:del w:id="2270" w:author="Author" w:date="2016-08-25T14:37:00Z"/>
          <w:rFonts w:eastAsia="Times New Roman"/>
          <w:color w:val="auto"/>
          <w:lang w:val="en-US"/>
        </w:rPr>
        <w:pPrChange w:id="2271" w:author="Author" w:date="2016-08-25T14:41:00Z">
          <w:pPr>
            <w:spacing w:before="100" w:beforeAutospacing="1" w:after="100" w:afterAutospacing="1" w:line="480" w:lineRule="auto"/>
            <w:ind w:left="720" w:hanging="720"/>
          </w:pPr>
        </w:pPrChange>
      </w:pPr>
      <w:del w:id="2272" w:author="Author" w:date="2016-08-25T14:37:00Z">
        <w:r w:rsidDel="00E61A74">
          <w:delText xml:space="preserve">Ragin, C. C., &amp; Amoroso, L. M. (2011). </w:delText>
        </w:r>
        <w:r w:rsidDel="00E61A74">
          <w:rPr>
            <w:i/>
          </w:rPr>
          <w:delText>Constructing social research</w:delText>
        </w:r>
        <w:r w:rsidDel="00E61A74">
          <w:delText xml:space="preserve"> (2</w:delText>
        </w:r>
        <w:r w:rsidDel="00E61A74">
          <w:rPr>
            <w:vertAlign w:val="superscript"/>
          </w:rPr>
          <w:delText>nd</w:delText>
        </w:r>
        <w:r w:rsidDel="00E61A74">
          <w:delText xml:space="preserve"> ed.). Thousand Oaks, CA: Pine Forge Press.</w:delText>
        </w:r>
      </w:del>
    </w:p>
    <w:p w14:paraId="31B09C5A" w14:textId="5DD25EE4" w:rsidR="005D6808" w:rsidDel="00E61A74" w:rsidRDefault="005D6808">
      <w:pPr>
        <w:ind w:left="720" w:hanging="720"/>
        <w:rPr>
          <w:del w:id="2273" w:author="Author" w:date="2016-08-25T14:37:00Z"/>
          <w:iCs/>
          <w:lang w:val="en-US"/>
        </w:rPr>
        <w:pPrChange w:id="2274" w:author="Author" w:date="2016-08-25T14:41:00Z">
          <w:pPr>
            <w:spacing w:line="480" w:lineRule="auto"/>
            <w:ind w:left="720" w:hanging="720"/>
          </w:pPr>
        </w:pPrChange>
      </w:pPr>
      <w:del w:id="2275" w:author="Author" w:date="2016-08-25T14:37:00Z">
        <w:r w:rsidDel="00E61A74">
          <w:rPr>
            <w:iCs/>
            <w:lang w:val="en-US"/>
          </w:rPr>
          <w:delText xml:space="preserve">Shenton, A. K. (2004). Strategies for ensuring trustworthiness in qualitative research projects. </w:delText>
        </w:r>
        <w:r w:rsidDel="00E61A74">
          <w:rPr>
            <w:i/>
            <w:iCs/>
            <w:lang w:val="en-US"/>
          </w:rPr>
          <w:delText>Education for Information, 22</w:delText>
        </w:r>
        <w:r w:rsidDel="00E61A74">
          <w:rPr>
            <w:iCs/>
            <w:lang w:val="en-US"/>
          </w:rPr>
          <w:delText xml:space="preserve">(2), 63-75. Retrieved from </w:delText>
        </w:r>
        <w:r w:rsidR="007354EB" w:rsidDel="00E61A74">
          <w:fldChar w:fldCharType="begin"/>
        </w:r>
        <w:r w:rsidR="007354EB" w:rsidDel="00E61A74">
          <w:delInstrText xml:space="preserve"> HYPERLINK "http://www.crec.co.uk/docs/Trustworthypaper.pdf" </w:delInstrText>
        </w:r>
        <w:r w:rsidR="007354EB" w:rsidDel="00E61A74">
          <w:fldChar w:fldCharType="separate"/>
        </w:r>
        <w:r w:rsidDel="00E61A74">
          <w:rPr>
            <w:rStyle w:val="Hyperlink"/>
            <w:iCs/>
            <w:lang w:val="en-US"/>
          </w:rPr>
          <w:delText>http://www.crec.co.uk/docs/Trustworthypaper.pdf</w:delText>
        </w:r>
        <w:r w:rsidR="007354EB" w:rsidDel="00E61A74">
          <w:rPr>
            <w:rStyle w:val="Hyperlink"/>
            <w:iCs/>
            <w:lang w:val="en-US"/>
          </w:rPr>
          <w:fldChar w:fldCharType="end"/>
        </w:r>
        <w:r w:rsidDel="00E61A74">
          <w:rPr>
            <w:iCs/>
            <w:lang w:val="en-US"/>
          </w:rPr>
          <w:delText xml:space="preserve"> </w:delText>
        </w:r>
      </w:del>
    </w:p>
    <w:p w14:paraId="5F6AFB90" w14:textId="77777777" w:rsidR="005D6808" w:rsidDel="00E61A74" w:rsidRDefault="005D6808">
      <w:pPr>
        <w:ind w:left="720" w:hanging="720"/>
        <w:rPr>
          <w:del w:id="2276" w:author="Author" w:date="2016-08-25T14:37:00Z"/>
          <w:lang w:val="en-SG"/>
        </w:rPr>
        <w:pPrChange w:id="2277" w:author="Author" w:date="2016-08-25T14:41:00Z">
          <w:pPr>
            <w:spacing w:line="480" w:lineRule="auto"/>
            <w:ind w:left="720" w:hanging="720"/>
          </w:pPr>
        </w:pPrChange>
      </w:pPr>
      <w:del w:id="2278" w:author="Author" w:date="2016-08-25T14:37:00Z">
        <w:r w:rsidDel="00E61A74">
          <w:rPr>
            <w:lang w:val="en-US"/>
          </w:rPr>
          <w:delText xml:space="preserve">Short, P. M., &amp; Rinehart, J. S. (1992). School participant empowerment scale: Assessment of level of empowerment within the school environment. </w:delText>
        </w:r>
        <w:r w:rsidDel="00E61A74">
          <w:rPr>
            <w:i/>
            <w:lang w:val="en-US"/>
          </w:rPr>
          <w:delText>Educational and Psychological Measurement, 52</w:delText>
        </w:r>
        <w:r w:rsidDel="00E61A74">
          <w:rPr>
            <w:lang w:val="en-US"/>
          </w:rPr>
          <w:delText xml:space="preserve">, 951-960.  </w:delText>
        </w:r>
      </w:del>
    </w:p>
    <w:p w14:paraId="2641BF78" w14:textId="1ACAC9E9" w:rsidR="005D6808" w:rsidDel="00E61A74" w:rsidRDefault="004957F0">
      <w:pPr>
        <w:ind w:left="720" w:hanging="720"/>
        <w:rPr>
          <w:del w:id="2279" w:author="Author" w:date="2016-08-25T14:37:00Z"/>
          <w:lang w:val="en-SG"/>
        </w:rPr>
        <w:pPrChange w:id="2280" w:author="Author" w:date="2016-08-25T14:41:00Z">
          <w:pPr>
            <w:spacing w:line="480" w:lineRule="auto"/>
            <w:ind w:left="720" w:hanging="720"/>
          </w:pPr>
        </w:pPrChange>
      </w:pPr>
      <w:ins w:id="2281" w:author="user" w:date="2016-08-22T11:09:00Z">
        <w:del w:id="2282" w:author="Author" w:date="2016-08-25T14:37:00Z">
          <w:r w:rsidDel="00E61A74">
            <w:rPr>
              <w:lang w:val="en-SG"/>
            </w:rPr>
            <w:tab/>
          </w:r>
        </w:del>
      </w:ins>
      <w:del w:id="2283" w:author="Author" w:date="2016-08-25T14:37:00Z">
        <w:r w:rsidR="005D6808" w:rsidDel="00E61A74">
          <w:rPr>
            <w:lang w:val="en-SG"/>
          </w:rPr>
          <w:delText xml:space="preserve">Spradley, J. P. (1979). </w:delText>
        </w:r>
        <w:r w:rsidR="005D6808" w:rsidDel="00E61A74">
          <w:rPr>
            <w:i/>
            <w:lang w:val="en-SG"/>
          </w:rPr>
          <w:delText>The ethnographic interview</w:delText>
        </w:r>
        <w:r w:rsidR="005D6808" w:rsidDel="00E61A74">
          <w:rPr>
            <w:lang w:val="en-SG"/>
          </w:rPr>
          <w:delText>. London: Holt Rinehart and Winston.</w:delText>
        </w:r>
      </w:del>
    </w:p>
    <w:p w14:paraId="435B379C" w14:textId="77777777" w:rsidR="005D6808" w:rsidDel="00E61A74" w:rsidRDefault="005D6808">
      <w:pPr>
        <w:ind w:left="720" w:hanging="720"/>
        <w:rPr>
          <w:del w:id="2284" w:author="Author" w:date="2016-08-25T14:37:00Z"/>
          <w:lang w:val="en-US"/>
        </w:rPr>
        <w:pPrChange w:id="2285" w:author="Author" w:date="2016-08-25T14:41:00Z">
          <w:pPr>
            <w:spacing w:line="480" w:lineRule="auto"/>
            <w:ind w:left="720" w:hanging="720"/>
          </w:pPr>
        </w:pPrChange>
      </w:pPr>
      <w:del w:id="2286" w:author="Author" w:date="2016-08-25T14:37:00Z">
        <w:r w:rsidDel="00E61A74">
          <w:rPr>
            <w:lang w:val="en-US"/>
          </w:rPr>
          <w:delText xml:space="preserve">Spreitzer, G. M. (2007). Taking stock: A review of more than twenty years of research on empowerment at work. In C. Cooper and J. Barling (Eds.), </w:delText>
        </w:r>
        <w:r w:rsidDel="00E61A74">
          <w:rPr>
            <w:i/>
            <w:lang w:val="en-US"/>
          </w:rPr>
          <w:delText xml:space="preserve">The Handbook of organizational behavior </w:delText>
        </w:r>
        <w:r w:rsidDel="00E61A74">
          <w:rPr>
            <w:lang w:val="en-US"/>
          </w:rPr>
          <w:delText>(pp. 54-72). Thousand Oaks, CA: Sage publications.</w:delText>
        </w:r>
      </w:del>
    </w:p>
    <w:p w14:paraId="1D712D6C" w14:textId="70B09FBF" w:rsidR="005D6808" w:rsidDel="00E61A74" w:rsidRDefault="005D6808">
      <w:pPr>
        <w:ind w:left="720" w:hanging="720"/>
        <w:rPr>
          <w:del w:id="2287" w:author="Author" w:date="2016-08-25T14:37:00Z"/>
          <w:rFonts w:eastAsia="Times New Roman"/>
          <w:color w:val="auto"/>
          <w:lang w:val="en-US"/>
        </w:rPr>
        <w:pPrChange w:id="2288" w:author="Author" w:date="2016-08-25T14:41:00Z">
          <w:pPr>
            <w:spacing w:before="100" w:beforeAutospacing="1" w:after="100" w:afterAutospacing="1" w:line="480" w:lineRule="auto"/>
            <w:ind w:left="720" w:hanging="720"/>
          </w:pPr>
        </w:pPrChange>
      </w:pPr>
      <w:del w:id="2289" w:author="Author" w:date="2016-08-25T14:37:00Z">
        <w:r w:rsidDel="00E61A74">
          <w:rPr>
            <w:rFonts w:eastAsia="Times New Roman"/>
            <w:color w:val="auto"/>
            <w:lang w:val="en-US"/>
          </w:rPr>
          <w:delText>Walker, A. and Dimmock, C., (Eds.) (2002) School Leadership and Administration: Adopting a Cultural Perspective. Series: Reference books in international education. Routledge Falmer: New York, NY. ISBN 9780415932936</w:delText>
        </w:r>
      </w:del>
    </w:p>
    <w:p w14:paraId="19E8423B" w14:textId="25B2E636" w:rsidR="005D6808" w:rsidDel="00E61A74" w:rsidRDefault="005D6808">
      <w:pPr>
        <w:ind w:left="720" w:hanging="720"/>
        <w:rPr>
          <w:del w:id="2290" w:author="Author" w:date="2016-08-25T14:37:00Z"/>
          <w:rFonts w:eastAsia="Times New Roman"/>
          <w:color w:val="auto"/>
          <w:lang w:val="en-US"/>
        </w:rPr>
        <w:pPrChange w:id="2291" w:author="Author" w:date="2016-08-25T14:41:00Z">
          <w:pPr>
            <w:spacing w:before="100" w:beforeAutospacing="1" w:after="100" w:afterAutospacing="1" w:line="480" w:lineRule="auto"/>
            <w:ind w:left="720" w:hanging="720"/>
          </w:pPr>
        </w:pPrChange>
      </w:pPr>
      <w:del w:id="2292" w:author="Author" w:date="2016-08-25T14:37:00Z">
        <w:r w:rsidDel="00E61A74">
          <w:rPr>
            <w:rFonts w:eastAsia="Times New Roman"/>
            <w:color w:val="auto"/>
            <w:lang w:val="en-US"/>
          </w:rPr>
          <w:delText>Wall, S. (2015). Focused Ethnography: A methodological adaptation for social research in emerging contexts. Forum: Qualitative Social Research, 16(1).</w:delText>
        </w:r>
      </w:del>
    </w:p>
    <w:p w14:paraId="7E419B89" w14:textId="7803EAC8" w:rsidR="005D6808" w:rsidDel="00E61A74" w:rsidRDefault="005D6808">
      <w:pPr>
        <w:ind w:left="720" w:hanging="720"/>
        <w:rPr>
          <w:del w:id="2293" w:author="Author" w:date="2016-08-25T14:37:00Z"/>
          <w:rFonts w:eastAsiaTheme="minorHAnsi"/>
          <w:i/>
          <w:color w:val="auto"/>
          <w:lang w:val="en-US"/>
        </w:rPr>
        <w:pPrChange w:id="2294" w:author="Author" w:date="2016-08-25T14:41:00Z">
          <w:pPr>
            <w:spacing w:line="480" w:lineRule="auto"/>
            <w:ind w:left="720" w:hanging="720"/>
          </w:pPr>
        </w:pPrChange>
      </w:pPr>
      <w:del w:id="2295" w:author="Author" w:date="2016-08-25T14:37:00Z">
        <w:r w:rsidDel="00E61A74">
          <w:rPr>
            <w:rFonts w:eastAsiaTheme="minorHAnsi"/>
            <w:color w:val="auto"/>
            <w:lang w:val="en-US"/>
          </w:rPr>
          <w:delText>Wilson, S. (1977). The Use of Ethnographic Techniques in Educational Research.</w:delText>
        </w:r>
        <w:r w:rsidDel="00E61A74">
          <w:rPr>
            <w:rFonts w:eastAsiaTheme="minorHAnsi"/>
            <w:i/>
            <w:color w:val="auto"/>
            <w:lang w:val="en-US"/>
          </w:rPr>
          <w:delText xml:space="preserve"> Review of Educational Research</w:delText>
        </w:r>
        <w:r w:rsidDel="00E61A74">
          <w:rPr>
            <w:rFonts w:eastAsiaTheme="minorHAnsi"/>
            <w:color w:val="auto"/>
            <w:lang w:val="en-US"/>
          </w:rPr>
          <w:delText xml:space="preserve">, </w:delText>
        </w:r>
        <w:r w:rsidDel="00E61A74">
          <w:rPr>
            <w:rFonts w:eastAsiaTheme="minorHAnsi"/>
            <w:i/>
            <w:color w:val="auto"/>
            <w:lang w:val="en-US"/>
          </w:rPr>
          <w:delText>47</w:delText>
        </w:r>
        <w:r w:rsidDel="00E61A74">
          <w:rPr>
            <w:rFonts w:eastAsiaTheme="minorHAnsi"/>
            <w:color w:val="auto"/>
            <w:lang w:val="en-US"/>
          </w:rPr>
          <w:delText>(1), 245-265.</w:delText>
        </w:r>
        <w:r w:rsidDel="00E61A74">
          <w:rPr>
            <w:lang w:val="en-US"/>
          </w:rPr>
          <w:delText xml:space="preserve"> </w:delText>
        </w:r>
        <w:r w:rsidDel="00E61A74">
          <w:rPr>
            <w:rFonts w:eastAsiaTheme="minorHAnsi"/>
            <w:color w:val="auto"/>
            <w:lang w:val="en-US"/>
          </w:rPr>
          <w:delText>doi: 10.3102/00346543047002245</w:delText>
        </w:r>
      </w:del>
    </w:p>
    <w:p w14:paraId="35F8C943" w14:textId="77777777" w:rsidR="005D6808" w:rsidDel="00E61A74" w:rsidRDefault="005D6808">
      <w:pPr>
        <w:ind w:left="720" w:hanging="720"/>
        <w:rPr>
          <w:del w:id="2296" w:author="Author" w:date="2016-08-25T14:37:00Z"/>
          <w:rFonts w:eastAsiaTheme="minorHAnsi"/>
          <w:color w:val="auto"/>
          <w:lang w:val="en-US"/>
        </w:rPr>
        <w:pPrChange w:id="2297" w:author="Author" w:date="2016-08-25T14:41:00Z">
          <w:pPr>
            <w:spacing w:line="480" w:lineRule="auto"/>
            <w:ind w:left="720" w:hanging="720"/>
          </w:pPr>
        </w:pPrChange>
      </w:pPr>
      <w:del w:id="2298" w:author="Author" w:date="2016-08-25T14:37:00Z">
        <w:r w:rsidDel="00E61A74">
          <w:rPr>
            <w:rFonts w:eastAsiaTheme="minorHAnsi"/>
            <w:color w:val="auto"/>
            <w:lang w:val="en-US"/>
          </w:rPr>
          <w:delText xml:space="preserve">Wolcott, H. F. (2008). </w:delText>
        </w:r>
        <w:r w:rsidDel="00E61A74">
          <w:rPr>
            <w:rFonts w:eastAsiaTheme="minorHAnsi"/>
            <w:i/>
            <w:color w:val="auto"/>
            <w:lang w:val="en-US"/>
          </w:rPr>
          <w:delText xml:space="preserve">Ethnography: A Way of Seeing </w:delText>
        </w:r>
        <w:r w:rsidDel="00E61A74">
          <w:rPr>
            <w:rFonts w:eastAsiaTheme="minorHAnsi"/>
            <w:color w:val="auto"/>
            <w:lang w:val="en-US"/>
          </w:rPr>
          <w:delText>(2</w:delText>
        </w:r>
        <w:r w:rsidDel="00E61A74">
          <w:rPr>
            <w:rFonts w:eastAsiaTheme="minorHAnsi"/>
            <w:color w:val="auto"/>
            <w:vertAlign w:val="superscript"/>
            <w:lang w:val="en-US"/>
          </w:rPr>
          <w:delText>nd</w:delText>
        </w:r>
        <w:r w:rsidDel="00E61A74">
          <w:rPr>
            <w:rFonts w:eastAsiaTheme="minorHAnsi"/>
            <w:color w:val="auto"/>
            <w:lang w:val="en-US"/>
          </w:rPr>
          <w:delText xml:space="preserve"> Ed.). Walnut Creek, California: Altamira.</w:delText>
        </w:r>
      </w:del>
    </w:p>
    <w:p w14:paraId="244DD7CC" w14:textId="79D08FB1" w:rsidR="005D6808" w:rsidDel="00E61A74" w:rsidRDefault="005D6808">
      <w:pPr>
        <w:ind w:left="720" w:hanging="720"/>
        <w:rPr>
          <w:del w:id="2299" w:author="Author" w:date="2016-08-25T14:37:00Z"/>
          <w:rFonts w:eastAsiaTheme="minorHAnsi"/>
          <w:color w:val="auto"/>
          <w:lang w:val="en-SG"/>
        </w:rPr>
        <w:pPrChange w:id="2300" w:author="Author" w:date="2016-08-25T14:41:00Z">
          <w:pPr>
            <w:spacing w:line="480" w:lineRule="auto"/>
            <w:ind w:left="720" w:hanging="720"/>
          </w:pPr>
        </w:pPrChange>
      </w:pPr>
      <w:del w:id="2301" w:author="Author" w:date="2016-08-25T14:37:00Z">
        <w:r w:rsidDel="00E61A74">
          <w:rPr>
            <w:rFonts w:eastAsiaTheme="minorHAnsi"/>
            <w:color w:val="auto"/>
            <w:lang w:val="en-US"/>
          </w:rPr>
          <w:delText xml:space="preserve">Wolcott, H. T. (2001). </w:delText>
        </w:r>
        <w:r w:rsidDel="00E61A74">
          <w:rPr>
            <w:rFonts w:eastAsiaTheme="minorHAnsi"/>
            <w:i/>
            <w:color w:val="auto"/>
            <w:lang w:val="en-US"/>
          </w:rPr>
          <w:delText>Writing up qualitative research</w:delText>
        </w:r>
        <w:r w:rsidDel="00E61A74">
          <w:rPr>
            <w:rFonts w:eastAsiaTheme="minorHAnsi"/>
            <w:color w:val="auto"/>
            <w:lang w:val="en-US"/>
          </w:rPr>
          <w:delText xml:space="preserve"> (2nd ed.). Thousand Oaks, CA: Sage</w:delText>
        </w:r>
      </w:del>
    </w:p>
    <w:p w14:paraId="595C7963" w14:textId="77777777" w:rsidR="005D6808" w:rsidDel="00E61A74" w:rsidRDefault="005D6808">
      <w:pPr>
        <w:ind w:left="720" w:hanging="720"/>
        <w:rPr>
          <w:ins w:id="2302" w:author="user" w:date="2016-08-22T11:13:00Z"/>
          <w:del w:id="2303" w:author="Author" w:date="2016-08-25T14:37:00Z"/>
          <w:rFonts w:eastAsiaTheme="minorHAnsi"/>
          <w:color w:val="auto"/>
          <w:lang w:val="en-US"/>
        </w:rPr>
        <w:pPrChange w:id="2304" w:author="Author" w:date="2016-08-25T14:41:00Z">
          <w:pPr>
            <w:spacing w:line="480" w:lineRule="auto"/>
            <w:ind w:left="720" w:hanging="720"/>
          </w:pPr>
        </w:pPrChange>
      </w:pPr>
      <w:del w:id="2305" w:author="Author" w:date="2016-08-25T14:37:00Z">
        <w:r w:rsidDel="00E61A74">
          <w:rPr>
            <w:rFonts w:eastAsiaTheme="minorHAnsi"/>
            <w:color w:val="auto"/>
            <w:lang w:val="en-US"/>
          </w:rPr>
          <w:delText xml:space="preserve">Wolcott, H.F. (1987). On ethnographic intent. In G. Spindler &amp; L. Spindler (Eds.), </w:delText>
        </w:r>
        <w:r w:rsidDel="00E61A74">
          <w:rPr>
            <w:rFonts w:eastAsiaTheme="minorHAnsi"/>
            <w:i/>
            <w:color w:val="auto"/>
            <w:lang w:val="en-US"/>
          </w:rPr>
          <w:delText xml:space="preserve">Interpretive ethnography of education at home and abroad. </w:delText>
        </w:r>
        <w:r w:rsidDel="00E61A74">
          <w:rPr>
            <w:rFonts w:eastAsiaTheme="minorHAnsi"/>
            <w:color w:val="auto"/>
            <w:lang w:val="en-US"/>
          </w:rPr>
          <w:delText xml:space="preserve">Hillsdale, NJ: </w:delText>
        </w:r>
        <w:commentRangeStart w:id="2306"/>
        <w:r w:rsidDel="00E61A74">
          <w:rPr>
            <w:rFonts w:eastAsiaTheme="minorHAnsi"/>
            <w:color w:val="auto"/>
            <w:lang w:val="en-US"/>
          </w:rPr>
          <w:delText>Erlbaum</w:delText>
        </w:r>
        <w:commentRangeEnd w:id="2306"/>
        <w:r w:rsidDel="00E61A74">
          <w:rPr>
            <w:rStyle w:val="CommentReference"/>
            <w:sz w:val="24"/>
            <w:szCs w:val="24"/>
          </w:rPr>
          <w:commentReference w:id="2306"/>
        </w:r>
        <w:r w:rsidDel="00E61A74">
          <w:rPr>
            <w:rFonts w:eastAsiaTheme="minorHAnsi"/>
            <w:color w:val="auto"/>
            <w:lang w:val="en-US"/>
          </w:rPr>
          <w:delText xml:space="preserve">. Retrieved from </w:delText>
        </w:r>
        <w:r w:rsidR="00B1782B" w:rsidDel="00E61A74">
          <w:fldChar w:fldCharType="begin"/>
        </w:r>
        <w:r w:rsidR="00B1782B" w:rsidDel="00E61A74">
          <w:delInstrText xml:space="preserve"> HYPERLINK "http://www.indiana.edu/~educy520/readings/wolcott87.pdf" </w:delInstrText>
        </w:r>
        <w:r w:rsidR="00B1782B" w:rsidDel="00E61A74">
          <w:fldChar w:fldCharType="separate"/>
        </w:r>
        <w:r w:rsidDel="00E61A74">
          <w:rPr>
            <w:rStyle w:val="Hyperlink"/>
            <w:rFonts w:eastAsiaTheme="minorHAnsi"/>
            <w:lang w:val="en-US"/>
          </w:rPr>
          <w:delText>http://www.indiana.edu/~educy520/readings/wolcott87.pdf</w:delText>
        </w:r>
        <w:r w:rsidR="00B1782B" w:rsidDel="00E61A74">
          <w:rPr>
            <w:rStyle w:val="Hyperlink"/>
            <w:rFonts w:eastAsiaTheme="minorHAnsi"/>
            <w:lang w:val="en-US"/>
          </w:rPr>
          <w:fldChar w:fldCharType="end"/>
        </w:r>
        <w:r w:rsidDel="00E61A74">
          <w:rPr>
            <w:rFonts w:eastAsiaTheme="minorHAnsi"/>
            <w:color w:val="auto"/>
            <w:lang w:val="en-US"/>
          </w:rPr>
          <w:delText xml:space="preserve"> </w:delText>
        </w:r>
      </w:del>
    </w:p>
    <w:p w14:paraId="1E881772" w14:textId="77777777" w:rsidR="002857C3" w:rsidDel="00E61A74" w:rsidRDefault="002857C3">
      <w:pPr>
        <w:ind w:left="720" w:hanging="720"/>
        <w:rPr>
          <w:del w:id="2307" w:author="Author" w:date="2016-08-25T14:37:00Z"/>
          <w:rFonts w:eastAsiaTheme="minorHAnsi"/>
          <w:color w:val="auto"/>
          <w:lang w:val="en-US"/>
        </w:rPr>
        <w:pPrChange w:id="2308" w:author="Author" w:date="2016-08-25T14:41:00Z">
          <w:pPr>
            <w:spacing w:line="480" w:lineRule="auto"/>
            <w:ind w:left="720" w:hanging="720"/>
          </w:pPr>
        </w:pPrChange>
      </w:pPr>
    </w:p>
    <w:p w14:paraId="4BA9A15B" w14:textId="74F4F478" w:rsidR="005D6808" w:rsidDel="00E61A74" w:rsidRDefault="005D6808">
      <w:pPr>
        <w:ind w:left="720" w:hanging="720"/>
        <w:rPr>
          <w:del w:id="2309" w:author="Author" w:date="2016-08-25T14:37:00Z"/>
          <w:rFonts w:eastAsiaTheme="minorHAnsi"/>
          <w:color w:val="auto"/>
          <w:lang w:val="en-US"/>
        </w:rPr>
        <w:pPrChange w:id="2310" w:author="Author" w:date="2016-08-25T14:41:00Z">
          <w:pPr>
            <w:spacing w:line="480" w:lineRule="auto"/>
            <w:ind w:left="720" w:hanging="720"/>
          </w:pPr>
        </w:pPrChange>
      </w:pPr>
      <w:del w:id="2311" w:author="Author" w:date="2016-08-25T14:37:00Z">
        <w:r w:rsidDel="00E61A74">
          <w:rPr>
            <w:rFonts w:eastAsiaTheme="minorHAnsi"/>
            <w:color w:val="auto"/>
            <w:lang w:val="en-US"/>
          </w:rPr>
          <w:delText xml:space="preserve">Wolcott, H.F. (1997). Ethnographic research in education. In R. M. Jaeger (Ed.), </w:delText>
        </w:r>
        <w:r w:rsidDel="00E61A74">
          <w:rPr>
            <w:rFonts w:eastAsiaTheme="minorHAnsi"/>
            <w:i/>
            <w:color w:val="auto"/>
            <w:lang w:val="en-US"/>
          </w:rPr>
          <w:delText>Complementary Methods for Research in Education</w:delText>
        </w:r>
        <w:r w:rsidDel="00E61A74">
          <w:rPr>
            <w:rFonts w:eastAsiaTheme="minorHAnsi"/>
            <w:color w:val="auto"/>
            <w:lang w:val="en-US"/>
          </w:rPr>
          <w:delText>. Washington, DC: AERA.</w:delText>
        </w:r>
      </w:del>
    </w:p>
    <w:p w14:paraId="45A00A75" w14:textId="77777777" w:rsidR="00452679" w:rsidDel="00E61A74" w:rsidRDefault="00452679">
      <w:pPr>
        <w:ind w:left="720" w:hanging="720"/>
        <w:rPr>
          <w:del w:id="2312" w:author="Author" w:date="2016-08-25T14:37:00Z"/>
        </w:rPr>
        <w:pPrChange w:id="2313" w:author="Author" w:date="2016-08-25T14:41:00Z">
          <w:pPr/>
        </w:pPrChange>
      </w:pPr>
    </w:p>
    <w:p w14:paraId="27BE01A6" w14:textId="7B75B4EB" w:rsidR="00452679" w:rsidDel="00E61A74" w:rsidRDefault="00452679">
      <w:pPr>
        <w:ind w:left="720" w:hanging="720"/>
        <w:rPr>
          <w:del w:id="2314" w:author="Author" w:date="2016-08-25T14:37:00Z"/>
        </w:rPr>
        <w:pPrChange w:id="2315" w:author="Author" w:date="2016-08-25T14:41:00Z">
          <w:pPr/>
        </w:pPrChange>
      </w:pPr>
    </w:p>
    <w:p w14:paraId="3F51FA4C" w14:textId="77777777" w:rsidR="00452679" w:rsidDel="00E61A74" w:rsidRDefault="00452679">
      <w:pPr>
        <w:ind w:left="720" w:hanging="720"/>
        <w:rPr>
          <w:del w:id="2316" w:author="Author" w:date="2016-08-25T14:39:00Z"/>
        </w:rPr>
        <w:pPrChange w:id="2317" w:author="Author" w:date="2016-08-25T14:41:00Z">
          <w:pPr/>
        </w:pPrChange>
      </w:pPr>
    </w:p>
    <w:p w14:paraId="46FC09E7" w14:textId="77777777" w:rsidR="00F1697B" w:rsidRPr="0025462A" w:rsidRDefault="00F1697B">
      <w:pPr>
        <w:ind w:left="720" w:hanging="720"/>
        <w:pPrChange w:id="2318" w:author="Author" w:date="2016-08-25T14:41:00Z">
          <w:pPr>
            <w:ind w:hanging="720"/>
          </w:pPr>
        </w:pPrChange>
      </w:pPr>
    </w:p>
    <w:sectPr w:rsidR="00F1697B" w:rsidRPr="0025462A" w:rsidSect="000C3792">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on" w:date="2016-08-14T13:09:00Z" w:initials="R">
    <w:p w14:paraId="0013D00C" w14:textId="77777777" w:rsidR="00B1782B" w:rsidRDefault="00B1782B" w:rsidP="00755B3E">
      <w:pPr>
        <w:pStyle w:val="CommentText"/>
      </w:pPr>
      <w:r>
        <w:rPr>
          <w:rStyle w:val="CommentReference"/>
        </w:rPr>
        <w:annotationRef/>
      </w:r>
      <w:r>
        <w:t>Thank you for giving us this opportunity to review your paper! Using the MS Word Comment feature, we have inserted a few comments in your paper offered in the spirit of helping you to make your paper even better. Please review them as you revise and resubmit your paper.</w:t>
      </w:r>
    </w:p>
    <w:p w14:paraId="1321123C" w14:textId="77777777" w:rsidR="00B1782B" w:rsidRDefault="00B1782B" w:rsidP="00755B3E">
      <w:pPr>
        <w:pStyle w:val="CommentText"/>
      </w:pPr>
    </w:p>
    <w:p w14:paraId="76C55246" w14:textId="77777777" w:rsidR="00B1782B" w:rsidRDefault="00B1782B" w:rsidP="00755B3E">
      <w:pPr>
        <w:pStyle w:val="CommentText"/>
      </w:pPr>
      <w:r>
        <w:t>Ron Chenail</w:t>
      </w:r>
    </w:p>
    <w:p w14:paraId="0AF2440F" w14:textId="77777777" w:rsidR="00B1782B" w:rsidRDefault="00B1782B" w:rsidP="00755B3E">
      <w:pPr>
        <w:pStyle w:val="CommentText"/>
      </w:pPr>
      <w:r>
        <w:t>Editor-in-Chief</w:t>
      </w:r>
    </w:p>
    <w:p w14:paraId="0B29A1D5" w14:textId="77777777" w:rsidR="00B1782B" w:rsidRDefault="00B1782B" w:rsidP="00755B3E">
      <w:pPr>
        <w:pStyle w:val="CommentText"/>
      </w:pPr>
      <w:r>
        <w:t>The Qualitative Report</w:t>
      </w:r>
    </w:p>
    <w:p w14:paraId="57322C90" w14:textId="77777777" w:rsidR="00B1782B" w:rsidRDefault="00B1782B" w:rsidP="00755B3E">
      <w:pPr>
        <w:pStyle w:val="CommentText"/>
      </w:pPr>
    </w:p>
    <w:p w14:paraId="3AE47564" w14:textId="77777777" w:rsidR="00B1782B" w:rsidRDefault="00B1782B" w:rsidP="00755B3E">
      <w:pPr>
        <w:pStyle w:val="CommentText"/>
      </w:pPr>
      <w:r>
        <w:t>Reviewer's Comments</w:t>
      </w:r>
    </w:p>
    <w:p w14:paraId="69785870" w14:textId="77777777" w:rsidR="00B1782B" w:rsidRDefault="00B1782B" w:rsidP="00755B3E">
      <w:pPr>
        <w:pStyle w:val="CommentText"/>
      </w:pPr>
    </w:p>
    <w:p w14:paraId="48E5BC18" w14:textId="77777777" w:rsidR="00B1782B" w:rsidRPr="008B6231" w:rsidRDefault="00B1782B" w:rsidP="008B6231">
      <w:pPr>
        <w:autoSpaceDE w:val="0"/>
        <w:autoSpaceDN w:val="0"/>
        <w:adjustRightInd w:val="0"/>
        <w:spacing w:line="240" w:lineRule="auto"/>
        <w:rPr>
          <w:sz w:val="20"/>
          <w:szCs w:val="20"/>
        </w:rPr>
      </w:pPr>
      <w:r w:rsidRPr="008B6231">
        <w:rPr>
          <w:sz w:val="20"/>
          <w:szCs w:val="20"/>
        </w:rPr>
        <w:t>Dear Shanti Thomas,</w:t>
      </w:r>
    </w:p>
    <w:p w14:paraId="306DC4C7" w14:textId="77777777" w:rsidR="00B1782B" w:rsidRPr="008B6231" w:rsidRDefault="00B1782B" w:rsidP="008B6231">
      <w:pPr>
        <w:autoSpaceDE w:val="0"/>
        <w:autoSpaceDN w:val="0"/>
        <w:adjustRightInd w:val="0"/>
        <w:spacing w:line="240" w:lineRule="auto"/>
        <w:rPr>
          <w:sz w:val="20"/>
          <w:szCs w:val="20"/>
        </w:rPr>
      </w:pPr>
    </w:p>
    <w:p w14:paraId="7E22DAE2" w14:textId="77777777" w:rsidR="00B1782B" w:rsidRPr="008B6231" w:rsidRDefault="00B1782B" w:rsidP="008B6231">
      <w:pPr>
        <w:autoSpaceDE w:val="0"/>
        <w:autoSpaceDN w:val="0"/>
        <w:adjustRightInd w:val="0"/>
        <w:spacing w:line="240" w:lineRule="auto"/>
        <w:rPr>
          <w:sz w:val="20"/>
          <w:szCs w:val="20"/>
        </w:rPr>
      </w:pPr>
      <w:r w:rsidRPr="008B6231">
        <w:rPr>
          <w:sz w:val="20"/>
          <w:szCs w:val="20"/>
        </w:rPr>
        <w:t xml:space="preserve">Thank you for the opportunity to read and comment on this paper. I found the paper to be intriguing in its promise to differentiate between focused ethnography and conventional ethnography. The focus on gathering data specific to understanding culture and the cultural context was also mentioned several times (abstract, "explore cultural perspectives" (p. 1, p. 4, 5, 6 etc.). I think that your paper has attempted to argue a) the efficacy of focused ethnography as a methodology b) the use of focused ethnography to study culture. I think because of the dual emphasis, my attention was drawn to learn more about how the study of culture was facilitated by focused ethnography. I would have liked to see more about this in the paper. </w:t>
      </w:r>
    </w:p>
    <w:p w14:paraId="1A341314" w14:textId="77777777" w:rsidR="00B1782B" w:rsidRPr="008B6231" w:rsidRDefault="00B1782B" w:rsidP="008B6231">
      <w:pPr>
        <w:autoSpaceDE w:val="0"/>
        <w:autoSpaceDN w:val="0"/>
        <w:adjustRightInd w:val="0"/>
        <w:spacing w:line="240" w:lineRule="auto"/>
        <w:rPr>
          <w:sz w:val="20"/>
          <w:szCs w:val="20"/>
        </w:rPr>
      </w:pPr>
    </w:p>
    <w:p w14:paraId="5ACCAD39" w14:textId="77777777" w:rsidR="00B1782B" w:rsidRPr="008B6231" w:rsidRDefault="00B1782B" w:rsidP="008B6231">
      <w:pPr>
        <w:autoSpaceDE w:val="0"/>
        <w:autoSpaceDN w:val="0"/>
        <w:adjustRightInd w:val="0"/>
        <w:spacing w:line="240" w:lineRule="auto"/>
        <w:rPr>
          <w:sz w:val="20"/>
          <w:szCs w:val="20"/>
        </w:rPr>
      </w:pPr>
      <w:r w:rsidRPr="008B6231">
        <w:rPr>
          <w:sz w:val="20"/>
          <w:szCs w:val="20"/>
        </w:rPr>
        <w:t xml:space="preserve">On reading the paper, I am not clear what culture is being referenced here. Is it the culture of the school, or that of shared understandings and behaviors of teachers within a sub—group or the teachers or all the teachers. Teachers themselves appeared to come from different cultures in terms of national origin and ethnic origin and due to language commonalities and differences, may have shared certain cultures and not shared others. Did these shared cultures intersect with or clash with the culture of the school in terms of how they perceived behaviors of the leaders, colleagues and themselves? </w:t>
      </w:r>
    </w:p>
    <w:p w14:paraId="791E3E11" w14:textId="77777777" w:rsidR="00B1782B" w:rsidRPr="008B6231" w:rsidRDefault="00B1782B" w:rsidP="008B6231">
      <w:pPr>
        <w:autoSpaceDE w:val="0"/>
        <w:autoSpaceDN w:val="0"/>
        <w:adjustRightInd w:val="0"/>
        <w:spacing w:line="240" w:lineRule="auto"/>
        <w:rPr>
          <w:sz w:val="20"/>
          <w:szCs w:val="20"/>
        </w:rPr>
      </w:pPr>
    </w:p>
    <w:p w14:paraId="184014A1" w14:textId="77777777" w:rsidR="00B1782B" w:rsidRPr="008B6231" w:rsidRDefault="00B1782B" w:rsidP="008B6231">
      <w:pPr>
        <w:autoSpaceDE w:val="0"/>
        <w:autoSpaceDN w:val="0"/>
        <w:adjustRightInd w:val="0"/>
        <w:spacing w:line="240" w:lineRule="auto"/>
        <w:rPr>
          <w:sz w:val="20"/>
          <w:szCs w:val="20"/>
        </w:rPr>
      </w:pPr>
      <w:r w:rsidRPr="008B6231">
        <w:rPr>
          <w:sz w:val="20"/>
          <w:szCs w:val="20"/>
        </w:rPr>
        <w:t>I would have liked to know more about the ethnographic stance. There is a lot of detail on the method itself --</w:t>
      </w:r>
      <w:r w:rsidRPr="008B6231">
        <w:rPr>
          <w:rFonts w:ascii="Cambria" w:hAnsi="Cambria"/>
          <w:sz w:val="20"/>
          <w:szCs w:val="20"/>
        </w:rPr>
        <w:t>‐</w:t>
      </w:r>
      <w:r w:rsidRPr="008B6231">
        <w:rPr>
          <w:sz w:val="20"/>
          <w:szCs w:val="20"/>
        </w:rPr>
        <w:t xml:space="preserve"> in terms of procedure but not in terms of clarification of the concepts. In terms of how focused ethnography is relevant to this study, if we could learn more from examples perhaps of what you as the researcher learned and how participants interpreted culture in   the context of what the participants shared, it will be a stronger paper. </w:t>
      </w:r>
    </w:p>
    <w:p w14:paraId="6D64211A" w14:textId="77777777" w:rsidR="00B1782B" w:rsidRPr="008B6231" w:rsidRDefault="00B1782B" w:rsidP="008B6231">
      <w:pPr>
        <w:autoSpaceDE w:val="0"/>
        <w:autoSpaceDN w:val="0"/>
        <w:adjustRightInd w:val="0"/>
        <w:spacing w:line="240" w:lineRule="auto"/>
        <w:rPr>
          <w:sz w:val="20"/>
          <w:szCs w:val="20"/>
        </w:rPr>
      </w:pPr>
    </w:p>
    <w:p w14:paraId="3556E0A0" w14:textId="77777777" w:rsidR="00B1782B" w:rsidRPr="008B6231" w:rsidRDefault="00B1782B" w:rsidP="008B6231">
      <w:pPr>
        <w:autoSpaceDE w:val="0"/>
        <w:autoSpaceDN w:val="0"/>
        <w:adjustRightInd w:val="0"/>
        <w:spacing w:line="240" w:lineRule="auto"/>
        <w:rPr>
          <w:sz w:val="20"/>
          <w:szCs w:val="20"/>
        </w:rPr>
      </w:pPr>
      <w:r w:rsidRPr="008B6231">
        <w:rPr>
          <w:sz w:val="20"/>
          <w:szCs w:val="20"/>
        </w:rPr>
        <w:t>Right now, it is a good report on how the study itself was conducted and appears to be the Methodology chapter or a condensation of it from a dissertation. Certain pages contain references to Appendices (pgs. 9, 12) and Chapter 4 (pgs. 7, 19). You end with a rather interesting observation that is again unfortunately not explained or elaborated on --</w:t>
      </w:r>
      <w:r w:rsidRPr="008B6231">
        <w:rPr>
          <w:rFonts w:ascii="Cambria" w:hAnsi="Cambria"/>
          <w:sz w:val="20"/>
          <w:szCs w:val="20"/>
        </w:rPr>
        <w:t>‐</w:t>
      </w:r>
      <w:r w:rsidRPr="008B6231">
        <w:rPr>
          <w:sz w:val="20"/>
          <w:szCs w:val="20"/>
        </w:rPr>
        <w:t xml:space="preserve"> "teacher empowerment in the South--</w:t>
      </w:r>
      <w:r w:rsidRPr="008B6231">
        <w:rPr>
          <w:rFonts w:ascii="Cambria" w:hAnsi="Cambria"/>
          <w:sz w:val="20"/>
          <w:szCs w:val="20"/>
        </w:rPr>
        <w:t>‐</w:t>
      </w:r>
      <w:r w:rsidRPr="008B6231">
        <w:rPr>
          <w:sz w:val="20"/>
          <w:szCs w:val="20"/>
        </w:rPr>
        <w:t xml:space="preserve">East Asian cultural context of this study differed significantly from its current conceptualization based on Western cultural scenarios" (p. 20). I would have liked to know what these conceptualizations are and how the methodology of focused ethnography got at these concepts in particular ways  </w:t>
      </w:r>
    </w:p>
    <w:p w14:paraId="60F42F77" w14:textId="77777777" w:rsidR="00B1782B" w:rsidRPr="008B6231" w:rsidRDefault="00B1782B" w:rsidP="008B6231">
      <w:pPr>
        <w:autoSpaceDE w:val="0"/>
        <w:autoSpaceDN w:val="0"/>
        <w:adjustRightInd w:val="0"/>
        <w:spacing w:line="240" w:lineRule="auto"/>
        <w:rPr>
          <w:sz w:val="20"/>
          <w:szCs w:val="20"/>
        </w:rPr>
      </w:pPr>
    </w:p>
    <w:p w14:paraId="12CDE42A" w14:textId="77777777" w:rsidR="00B1782B" w:rsidRPr="008B6231" w:rsidRDefault="00B1782B" w:rsidP="008B6231">
      <w:pPr>
        <w:autoSpaceDE w:val="0"/>
        <w:autoSpaceDN w:val="0"/>
        <w:adjustRightInd w:val="0"/>
        <w:spacing w:line="240" w:lineRule="auto"/>
        <w:rPr>
          <w:sz w:val="20"/>
          <w:szCs w:val="20"/>
        </w:rPr>
      </w:pPr>
      <w:r w:rsidRPr="008B6231">
        <w:rPr>
          <w:sz w:val="20"/>
          <w:szCs w:val="20"/>
        </w:rPr>
        <w:t xml:space="preserve">Another interesting point brought up is that of the researcher having to adopt a stance of "alterity" (p. 10) and having to find new or surprising aspects of participants’ lives. Examples of these would make this an interesting paper as well. </w:t>
      </w:r>
    </w:p>
    <w:p w14:paraId="7FB6E35D" w14:textId="77777777" w:rsidR="00B1782B" w:rsidRPr="008B6231" w:rsidRDefault="00B1782B" w:rsidP="008B6231">
      <w:pPr>
        <w:autoSpaceDE w:val="0"/>
        <w:autoSpaceDN w:val="0"/>
        <w:adjustRightInd w:val="0"/>
        <w:spacing w:line="240" w:lineRule="auto"/>
        <w:rPr>
          <w:sz w:val="20"/>
          <w:szCs w:val="20"/>
        </w:rPr>
      </w:pPr>
    </w:p>
    <w:p w14:paraId="263D6B43" w14:textId="77777777" w:rsidR="00B1782B" w:rsidRPr="008B6231" w:rsidRDefault="00B1782B" w:rsidP="008B6231">
      <w:pPr>
        <w:autoSpaceDE w:val="0"/>
        <w:autoSpaceDN w:val="0"/>
        <w:adjustRightInd w:val="0"/>
        <w:spacing w:line="240" w:lineRule="auto"/>
        <w:rPr>
          <w:sz w:val="20"/>
          <w:szCs w:val="20"/>
        </w:rPr>
      </w:pPr>
      <w:r w:rsidRPr="008B6231">
        <w:rPr>
          <w:sz w:val="20"/>
          <w:szCs w:val="20"/>
        </w:rPr>
        <w:t>These are some directions and cues that I can recommend. 1) Elaborate on "culture" since there appears to be an assumption of a single culture in the absence of clarification; 2) what cultures is the author referring to; 3) how did the use of focused ethnography get at these cultures; 4) how did shared cultures interact with diversity in the school? 5) why was "alterity" necessary and   what  did that achieve? 6) what surprises came up because of "alterity"?</w:t>
      </w:r>
    </w:p>
    <w:p w14:paraId="1D48A236" w14:textId="77777777" w:rsidR="00B1782B" w:rsidRDefault="00B1782B" w:rsidP="00755B3E">
      <w:pPr>
        <w:pStyle w:val="CommentText"/>
      </w:pPr>
    </w:p>
    <w:p w14:paraId="0683C64A" w14:textId="77777777" w:rsidR="00B1782B" w:rsidRPr="008B6231" w:rsidRDefault="00B1782B" w:rsidP="00755B3E">
      <w:pPr>
        <w:pStyle w:val="CommentText"/>
      </w:pPr>
      <w:r w:rsidRPr="008B6231">
        <w:t>Raji Swaminatha</w:t>
      </w:r>
    </w:p>
  </w:comment>
  <w:comment w:id="50" w:author="Ron" w:date="2016-08-14T13:16:00Z" w:initials="R">
    <w:p w14:paraId="085AC21A" w14:textId="77777777" w:rsidR="00B1782B" w:rsidRDefault="00B1782B">
      <w:pPr>
        <w:pStyle w:val="CommentText"/>
      </w:pPr>
      <w:r>
        <w:rPr>
          <w:rStyle w:val="CommentReference"/>
        </w:rPr>
        <w:annotationRef/>
      </w:r>
      <w:r>
        <w:t>By starting your paper off as a method discussion about the use of focused ethnography, we as readers become confused when the focus of the paper then shifts to a report on school leaders in which you used ethnography. I would prefer your paper be a straight-forward report on your qualitative research study. In such a paper, you would start out introducing your subject matter, that is, school leaders, and then cover your method in a method section.</w:t>
      </w:r>
    </w:p>
    <w:p w14:paraId="1CD52249" w14:textId="77777777" w:rsidR="00B1782B" w:rsidRDefault="00B1782B">
      <w:pPr>
        <w:pStyle w:val="CommentText"/>
      </w:pPr>
    </w:p>
    <w:p w14:paraId="3790FEE5" w14:textId="77777777" w:rsidR="00B1782B" w:rsidRDefault="00B1782B">
      <w:pPr>
        <w:pStyle w:val="CommentText"/>
      </w:pPr>
      <w:r>
        <w:t xml:space="preserve">You would also need to shorten your discussion on ethnography so you introduce the method and then justify its use in this study, </w:t>
      </w:r>
    </w:p>
  </w:comment>
  <w:comment w:id="269" w:author="Ron" w:date="2016-08-14T15:55:00Z" w:initials="R">
    <w:p w14:paraId="508F6FC2" w14:textId="77777777" w:rsidR="00B1782B" w:rsidRDefault="00B1782B">
      <w:pPr>
        <w:pStyle w:val="CommentText"/>
      </w:pPr>
      <w:r>
        <w:rPr>
          <w:rStyle w:val="CommentReference"/>
        </w:rPr>
        <w:annotationRef/>
      </w:r>
      <w:r>
        <w:t xml:space="preserve">One reason your paper is so long is you are trying to do accomplish two objectives in one paper: report your study and report about doing the study. You really can only do one in one paper. </w:t>
      </w:r>
    </w:p>
    <w:p w14:paraId="29BF33C7" w14:textId="77777777" w:rsidR="00B1782B" w:rsidRDefault="00B1782B">
      <w:pPr>
        <w:pStyle w:val="CommentText"/>
      </w:pPr>
    </w:p>
    <w:p w14:paraId="27322C04" w14:textId="77777777" w:rsidR="00B1782B" w:rsidRDefault="00B1782B">
      <w:pPr>
        <w:pStyle w:val="CommentText"/>
      </w:pPr>
      <w:r>
        <w:t>I prefer you just report on your research because your experience of doing a study are similar to most folks starting out in doing qualitative research – it’s challenging. Even though that was a great learning experience for you, it does not make for a publishable paper because the experience most researchers have already learned what you learned.</w:t>
      </w:r>
    </w:p>
  </w:comment>
  <w:comment w:id="411" w:author="Ron" w:date="2016-08-14T15:57:00Z" w:initials="R">
    <w:p w14:paraId="4ACF5D4F" w14:textId="77777777" w:rsidR="00B1782B" w:rsidRDefault="00B1782B">
      <w:pPr>
        <w:pStyle w:val="CommentText"/>
      </w:pPr>
      <w:r>
        <w:rPr>
          <w:rStyle w:val="CommentReference"/>
        </w:rPr>
        <w:annotationRef/>
      </w:r>
      <w:r w:rsidRPr="00CC7B9F">
        <w:t>In the results section we expect to see exemplary evidence from your data to support your findings. Referring indirectly to your actual data or only paraphrasing your data weakens your arguments and assertions as to what your findings are. To address this concern, please include direct excerpts from your data to support your findings.</w:t>
      </w:r>
    </w:p>
  </w:comment>
  <w:comment w:id="1930" w:author="Ron" w:date="2016-08-14T16:04:00Z" w:initials="R">
    <w:p w14:paraId="55CF0800" w14:textId="77777777" w:rsidR="00B1782B" w:rsidRDefault="00B1782B">
      <w:pPr>
        <w:pStyle w:val="CommentText"/>
      </w:pPr>
      <w:r>
        <w:rPr>
          <w:rStyle w:val="CommentReference"/>
        </w:rPr>
        <w:annotationRef/>
      </w:r>
      <w:r>
        <w:t xml:space="preserve">The use of ethnography in education can be traced back to Harry Wolcott’s 1973 book, </w:t>
      </w:r>
      <w:r w:rsidRPr="00CC7B9F">
        <w:t>The Man in the Principal's Office: An Ethnography</w:t>
      </w:r>
      <w:r>
        <w:t>, so saying a 43 year old tradition is promising is not accurate so that is why I think your best option is to write up the results of your study and not focus on the promise of focused ethnography.</w:t>
      </w:r>
    </w:p>
  </w:comment>
  <w:comment w:id="2144" w:author="user" w:date="2015-11-01T16:25:00Z" w:initials="U">
    <w:p w14:paraId="6268819C" w14:textId="77777777" w:rsidR="00E61A74" w:rsidRDefault="00E61A74" w:rsidP="00E61A74">
      <w:pPr>
        <w:pStyle w:val="CommentText"/>
      </w:pPr>
      <w:r>
        <w:rPr>
          <w:rStyle w:val="CommentReference"/>
        </w:rPr>
        <w:annotationRef/>
      </w:r>
      <w:r>
        <w:rPr>
          <w:rStyle w:val="CommentReference"/>
        </w:rPr>
        <w:t>Ret</w:t>
      </w:r>
    </w:p>
  </w:comment>
  <w:comment w:id="2306" w:author="user" w:date="2015-11-01T16:25:00Z" w:initials="U">
    <w:p w14:paraId="0272CF68" w14:textId="77777777" w:rsidR="00B1782B" w:rsidRDefault="00B1782B" w:rsidP="005D6808">
      <w:pPr>
        <w:pStyle w:val="CommentText"/>
      </w:pPr>
      <w:r>
        <w:rPr>
          <w:rStyle w:val="CommentReference"/>
        </w:rPr>
        <w:annotationRef/>
      </w:r>
      <w:r>
        <w:rPr>
          <w:rStyle w:val="CommentReference"/>
        </w:rPr>
        <w:t>Ret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83C64A" w15:done="0"/>
  <w15:commentEx w15:paraId="3790FEE5" w15:done="0"/>
  <w15:commentEx w15:paraId="27322C04" w15:done="0"/>
  <w15:commentEx w15:paraId="4ACF5D4F" w15:done="0"/>
  <w15:commentEx w15:paraId="55CF0800" w15:done="0"/>
  <w15:commentEx w15:paraId="6268819C" w15:done="0"/>
  <w15:commentEx w15:paraId="0272CF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B6AFB" w14:textId="77777777" w:rsidR="007D5E0C" w:rsidRDefault="007D5E0C" w:rsidP="00FA4CCC">
      <w:pPr>
        <w:spacing w:line="240" w:lineRule="auto"/>
      </w:pPr>
      <w:r>
        <w:separator/>
      </w:r>
    </w:p>
  </w:endnote>
  <w:endnote w:type="continuationSeparator" w:id="0">
    <w:p w14:paraId="0C115EA1" w14:textId="77777777" w:rsidR="007D5E0C" w:rsidRDefault="007D5E0C" w:rsidP="00FA4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4394509"/>
      <w:docPartObj>
        <w:docPartGallery w:val="Page Numbers (Bottom of Page)"/>
        <w:docPartUnique/>
      </w:docPartObj>
    </w:sdtPr>
    <w:sdtEndPr>
      <w:rPr>
        <w:noProof/>
      </w:rPr>
    </w:sdtEndPr>
    <w:sdtContent>
      <w:p w14:paraId="67EC7100" w14:textId="77777777" w:rsidR="00B1782B" w:rsidRDefault="00B1782B">
        <w:pPr>
          <w:pStyle w:val="Footer"/>
          <w:jc w:val="center"/>
        </w:pPr>
        <w:r>
          <w:fldChar w:fldCharType="begin"/>
        </w:r>
        <w:r>
          <w:instrText xml:space="preserve"> PAGE   \* MERGEFORMAT </w:instrText>
        </w:r>
        <w:r>
          <w:fldChar w:fldCharType="separate"/>
        </w:r>
        <w:r w:rsidR="005732FF">
          <w:rPr>
            <w:noProof/>
          </w:rPr>
          <w:t>1</w:t>
        </w:r>
        <w:r>
          <w:rPr>
            <w:noProof/>
          </w:rPr>
          <w:fldChar w:fldCharType="end"/>
        </w:r>
      </w:p>
    </w:sdtContent>
  </w:sdt>
  <w:p w14:paraId="74B7F0F4" w14:textId="77777777" w:rsidR="00B1782B" w:rsidRDefault="00B178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58023" w14:textId="77777777" w:rsidR="007D5E0C" w:rsidRDefault="007D5E0C" w:rsidP="00FA4CCC">
      <w:pPr>
        <w:spacing w:line="240" w:lineRule="auto"/>
      </w:pPr>
      <w:r>
        <w:separator/>
      </w:r>
    </w:p>
  </w:footnote>
  <w:footnote w:type="continuationSeparator" w:id="0">
    <w:p w14:paraId="430B4E27" w14:textId="77777777" w:rsidR="007D5E0C" w:rsidRDefault="007D5E0C" w:rsidP="00FA4CCC">
      <w:pPr>
        <w:spacing w:line="240" w:lineRule="auto"/>
      </w:pPr>
      <w:r>
        <w:continuationSeparator/>
      </w:r>
    </w:p>
  </w:footnote>
  <w:footnote w:id="1">
    <w:p w14:paraId="5E92E10B" w14:textId="77777777" w:rsidR="00B1782B" w:rsidDel="00FD13AF" w:rsidRDefault="00B1782B" w:rsidP="00866B6A">
      <w:pPr>
        <w:pStyle w:val="FootnoteText"/>
        <w:rPr>
          <w:ins w:id="1141" w:author="user" w:date="2016-08-15T10:12:00Z"/>
          <w:del w:id="1142" w:author="Author" w:date="2016-08-25T13:47:00Z"/>
        </w:rPr>
      </w:pPr>
      <w:ins w:id="1143" w:author="user" w:date="2016-08-15T10:12:00Z">
        <w:del w:id="1144" w:author="Author" w:date="2016-08-25T13:47:00Z">
          <w:r w:rsidDel="00FD13AF">
            <w:rPr>
              <w:rStyle w:val="FootnoteReference"/>
            </w:rPr>
            <w:footnoteRef/>
          </w:r>
          <w:r w:rsidDel="00FD13AF">
            <w:delText xml:space="preserve"> A Malayalam proverb that means that what a person has inborn in him cannot be removed. Malayalam is the language of people living in Kerala, the Sothern most state of India. This interviewee is a teacher hailing from Kerala. </w:delText>
          </w:r>
        </w:del>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57AA4"/>
    <w:multiLevelType w:val="hybridMultilevel"/>
    <w:tmpl w:val="AE602380"/>
    <w:lvl w:ilvl="0" w:tplc="FDECF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2259A8"/>
    <w:multiLevelType w:val="hybridMultilevel"/>
    <w:tmpl w:val="F6DA92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E2C55"/>
    <w:multiLevelType w:val="hybridMultilevel"/>
    <w:tmpl w:val="425047F8"/>
    <w:lvl w:ilvl="0" w:tplc="34586070">
      <w:start w:val="1"/>
      <w:numFmt w:val="decimal"/>
      <w:pStyle w:val="ListParagrap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6E0AC7"/>
    <w:multiLevelType w:val="hybridMultilevel"/>
    <w:tmpl w:val="564C1722"/>
    <w:lvl w:ilvl="0" w:tplc="16A4EBC4">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9AE7D6F"/>
    <w:multiLevelType w:val="hybridMultilevel"/>
    <w:tmpl w:val="BF6C2194"/>
    <w:lvl w:ilvl="0" w:tplc="8C1C7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C229D8"/>
    <w:multiLevelType w:val="hybridMultilevel"/>
    <w:tmpl w:val="6B785610"/>
    <w:lvl w:ilvl="0" w:tplc="FB766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F56F1B"/>
    <w:multiLevelType w:val="hybridMultilevel"/>
    <w:tmpl w:val="98CA1084"/>
    <w:lvl w:ilvl="0" w:tplc="2E84C3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9D2ABE"/>
    <w:multiLevelType w:val="hybridMultilevel"/>
    <w:tmpl w:val="2E3C2916"/>
    <w:lvl w:ilvl="0" w:tplc="881631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397512"/>
    <w:multiLevelType w:val="hybridMultilevel"/>
    <w:tmpl w:val="F214AAE6"/>
    <w:lvl w:ilvl="0" w:tplc="0BEEFFD2">
      <w:start w:val="1"/>
      <w:numFmt w:val="lowerRoman"/>
      <w:pStyle w:val="List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4040AE"/>
    <w:multiLevelType w:val="hybridMultilevel"/>
    <w:tmpl w:val="99E45B96"/>
    <w:lvl w:ilvl="0" w:tplc="EFF40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64360A"/>
    <w:multiLevelType w:val="hybridMultilevel"/>
    <w:tmpl w:val="94145D98"/>
    <w:lvl w:ilvl="0" w:tplc="48368D08">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6"/>
  </w:num>
  <w:num w:numId="4">
    <w:abstractNumId w:val="5"/>
  </w:num>
  <w:num w:numId="5">
    <w:abstractNumId w:val="10"/>
  </w:num>
  <w:num w:numId="6">
    <w:abstractNumId w:val="2"/>
  </w:num>
  <w:num w:numId="7">
    <w:abstractNumId w:val="2"/>
  </w:num>
  <w:num w:numId="8">
    <w:abstractNumId w:val="2"/>
  </w:num>
  <w:num w:numId="9">
    <w:abstractNumId w:val="8"/>
  </w:num>
  <w:num w:numId="10">
    <w:abstractNumId w:val="1"/>
  </w:num>
  <w:num w:numId="11">
    <w:abstractNumId w:val="0"/>
  </w:num>
  <w:num w:numId="12">
    <w:abstractNumId w:val="9"/>
  </w:num>
  <w:num w:numId="13">
    <w:abstractNumId w:val="7"/>
  </w:num>
  <w:num w:numId="14">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WzNDe1MDOxMLEwMzZW0lEKTi0uzszPAykwrwUAlbvumywAAAA="/>
  </w:docVars>
  <w:rsids>
    <w:rsidRoot w:val="00611767"/>
    <w:rsid w:val="000251F5"/>
    <w:rsid w:val="00026DDB"/>
    <w:rsid w:val="00067370"/>
    <w:rsid w:val="00093D4C"/>
    <w:rsid w:val="00097E4E"/>
    <w:rsid w:val="000A1145"/>
    <w:rsid w:val="000C3792"/>
    <w:rsid w:val="000D6F37"/>
    <w:rsid w:val="001250A6"/>
    <w:rsid w:val="001D1EDF"/>
    <w:rsid w:val="00205DCC"/>
    <w:rsid w:val="00217645"/>
    <w:rsid w:val="002270C5"/>
    <w:rsid w:val="002439AA"/>
    <w:rsid w:val="0025462A"/>
    <w:rsid w:val="00273CFF"/>
    <w:rsid w:val="00277D6D"/>
    <w:rsid w:val="002857C3"/>
    <w:rsid w:val="002A3613"/>
    <w:rsid w:val="002A3B92"/>
    <w:rsid w:val="00363497"/>
    <w:rsid w:val="003807EC"/>
    <w:rsid w:val="0039236C"/>
    <w:rsid w:val="00452679"/>
    <w:rsid w:val="004957F0"/>
    <w:rsid w:val="004A3290"/>
    <w:rsid w:val="004A7FC4"/>
    <w:rsid w:val="004B15DC"/>
    <w:rsid w:val="00514F7E"/>
    <w:rsid w:val="005475AC"/>
    <w:rsid w:val="005732FF"/>
    <w:rsid w:val="00582616"/>
    <w:rsid w:val="005A1CC1"/>
    <w:rsid w:val="005D6808"/>
    <w:rsid w:val="005E4A89"/>
    <w:rsid w:val="00611767"/>
    <w:rsid w:val="0064059F"/>
    <w:rsid w:val="00644DB3"/>
    <w:rsid w:val="0069771D"/>
    <w:rsid w:val="006B0C1F"/>
    <w:rsid w:val="00711D5F"/>
    <w:rsid w:val="007212E0"/>
    <w:rsid w:val="0072358E"/>
    <w:rsid w:val="007354EB"/>
    <w:rsid w:val="0073787E"/>
    <w:rsid w:val="0074252E"/>
    <w:rsid w:val="00755B3E"/>
    <w:rsid w:val="007A348C"/>
    <w:rsid w:val="007D2DAA"/>
    <w:rsid w:val="007D5E0C"/>
    <w:rsid w:val="00811346"/>
    <w:rsid w:val="00843653"/>
    <w:rsid w:val="00863E97"/>
    <w:rsid w:val="00866AD1"/>
    <w:rsid w:val="00866B6A"/>
    <w:rsid w:val="00886549"/>
    <w:rsid w:val="00894C4E"/>
    <w:rsid w:val="008A2091"/>
    <w:rsid w:val="008B6231"/>
    <w:rsid w:val="008E148E"/>
    <w:rsid w:val="008E403D"/>
    <w:rsid w:val="008F4376"/>
    <w:rsid w:val="008F5AF0"/>
    <w:rsid w:val="009274F9"/>
    <w:rsid w:val="009669D7"/>
    <w:rsid w:val="009864D5"/>
    <w:rsid w:val="00986E73"/>
    <w:rsid w:val="009E1207"/>
    <w:rsid w:val="009F3179"/>
    <w:rsid w:val="00A27E1F"/>
    <w:rsid w:val="00A33535"/>
    <w:rsid w:val="00A61A95"/>
    <w:rsid w:val="00A91F79"/>
    <w:rsid w:val="00AA2CFA"/>
    <w:rsid w:val="00AB4F91"/>
    <w:rsid w:val="00AC7F48"/>
    <w:rsid w:val="00AE5DAD"/>
    <w:rsid w:val="00AE5FF1"/>
    <w:rsid w:val="00AE7418"/>
    <w:rsid w:val="00B177BF"/>
    <w:rsid w:val="00B1782B"/>
    <w:rsid w:val="00B97698"/>
    <w:rsid w:val="00C17569"/>
    <w:rsid w:val="00C32DC9"/>
    <w:rsid w:val="00C44999"/>
    <w:rsid w:val="00CA1E02"/>
    <w:rsid w:val="00CB395C"/>
    <w:rsid w:val="00CC4A32"/>
    <w:rsid w:val="00CC7B9F"/>
    <w:rsid w:val="00CD7F04"/>
    <w:rsid w:val="00CE3520"/>
    <w:rsid w:val="00D15B68"/>
    <w:rsid w:val="00D16DCD"/>
    <w:rsid w:val="00D42FDD"/>
    <w:rsid w:val="00D47480"/>
    <w:rsid w:val="00D737BD"/>
    <w:rsid w:val="00D91BD8"/>
    <w:rsid w:val="00DA7109"/>
    <w:rsid w:val="00E029F6"/>
    <w:rsid w:val="00E127CB"/>
    <w:rsid w:val="00E1533B"/>
    <w:rsid w:val="00E173F9"/>
    <w:rsid w:val="00E509E7"/>
    <w:rsid w:val="00E61A74"/>
    <w:rsid w:val="00E81B78"/>
    <w:rsid w:val="00E95C7C"/>
    <w:rsid w:val="00EC7AE7"/>
    <w:rsid w:val="00F1697B"/>
    <w:rsid w:val="00F446D2"/>
    <w:rsid w:val="00FA1599"/>
    <w:rsid w:val="00FA4CCC"/>
    <w:rsid w:val="00FB1F7C"/>
    <w:rsid w:val="00FC48DD"/>
    <w:rsid w:val="00FD13AF"/>
    <w:rsid w:val="00FD1DF4"/>
    <w:rsid w:val="00FD421D"/>
    <w:rsid w:val="00FE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C3CC"/>
  <w15:docId w15:val="{A3B55B98-A821-4FE9-8666-66E1F1BD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color w:val="000000" w:themeColor="text1"/>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6D"/>
    <w:pPr>
      <w:spacing w:line="360" w:lineRule="auto"/>
    </w:pPr>
    <w:rPr>
      <w:lang w:val="en-GB"/>
    </w:rPr>
  </w:style>
  <w:style w:type="paragraph" w:styleId="Heading1">
    <w:name w:val="heading 1"/>
    <w:basedOn w:val="APA"/>
    <w:next w:val="Heading2"/>
    <w:link w:val="Heading1Char"/>
    <w:autoRedefine/>
    <w:uiPriority w:val="9"/>
    <w:qFormat/>
    <w:rsid w:val="00C44999"/>
    <w:pPr>
      <w:keepNext/>
      <w:keepLines/>
      <w:spacing w:after="120"/>
      <w:jc w:val="center"/>
      <w:outlineLvl w:val="0"/>
    </w:pPr>
    <w:rPr>
      <w:rFonts w:eastAsiaTheme="minorHAnsi"/>
      <w:szCs w:val="32"/>
      <w:lang w:val="en-GB"/>
    </w:rPr>
  </w:style>
  <w:style w:type="paragraph" w:styleId="Heading2">
    <w:name w:val="heading 2"/>
    <w:next w:val="body"/>
    <w:link w:val="Heading2Char"/>
    <w:autoRedefine/>
    <w:uiPriority w:val="9"/>
    <w:unhideWhenUsed/>
    <w:qFormat/>
    <w:rsid w:val="00EC7AE7"/>
    <w:pPr>
      <w:keepNext/>
      <w:keepLines/>
      <w:spacing w:before="120" w:after="120" w:line="360" w:lineRule="auto"/>
      <w:outlineLvl w:val="1"/>
      <w:pPrChange w:id="0" w:author="user" w:date="2016-08-22T10:41:00Z">
        <w:pPr>
          <w:keepNext/>
          <w:keepLines/>
          <w:spacing w:before="120" w:after="120" w:line="360" w:lineRule="auto"/>
          <w:outlineLvl w:val="1"/>
        </w:pPr>
      </w:pPrChange>
    </w:pPr>
    <w:rPr>
      <w:rFonts w:eastAsiaTheme="majorEastAsia" w:cstheme="majorBidi"/>
      <w:b/>
      <w:szCs w:val="26"/>
      <w:lang w:val="en-GB"/>
      <w:rPrChange w:id="0" w:author="user" w:date="2016-08-22T10:41:00Z">
        <w:rPr>
          <w:rFonts w:eastAsiaTheme="majorEastAsia" w:cstheme="majorBidi"/>
          <w:b/>
          <w:color w:val="000000" w:themeColor="text1"/>
          <w:sz w:val="24"/>
          <w:szCs w:val="26"/>
          <w:lang w:val="en-US" w:eastAsia="en-US" w:bidi="ar-SA"/>
        </w:rPr>
      </w:rPrChange>
    </w:rPr>
  </w:style>
  <w:style w:type="paragraph" w:styleId="Heading3">
    <w:name w:val="heading 3"/>
    <w:basedOn w:val="Normal"/>
    <w:next w:val="Normal"/>
    <w:link w:val="Heading3Char"/>
    <w:autoRedefine/>
    <w:uiPriority w:val="9"/>
    <w:unhideWhenUsed/>
    <w:qFormat/>
    <w:rsid w:val="00FC48DD"/>
    <w:pPr>
      <w:keepNext/>
      <w:keepLines/>
      <w:ind w:left="720"/>
      <w:outlineLvl w:val="2"/>
    </w:pPr>
    <w:rPr>
      <w:rFonts w:eastAsiaTheme="majorEastAsia" w:cstheme="majorBidi"/>
      <w:b/>
    </w:rPr>
  </w:style>
  <w:style w:type="paragraph" w:styleId="Heading4">
    <w:name w:val="heading 4"/>
    <w:basedOn w:val="Normal"/>
    <w:next w:val="Normal"/>
    <w:link w:val="Heading4Char"/>
    <w:autoRedefine/>
    <w:uiPriority w:val="9"/>
    <w:unhideWhenUsed/>
    <w:qFormat/>
    <w:rsid w:val="00AA2CFA"/>
    <w:pPr>
      <w:keepNext/>
      <w:keepLines/>
      <w:spacing w:before="40"/>
      <w:ind w:firstLine="72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AE5FF1"/>
  </w:style>
  <w:style w:type="paragraph" w:styleId="Header">
    <w:name w:val="header"/>
    <w:basedOn w:val="Normal"/>
    <w:link w:val="HeaderChar"/>
    <w:uiPriority w:val="99"/>
    <w:unhideWhenUsed/>
    <w:rsid w:val="00AE5FF1"/>
    <w:pPr>
      <w:tabs>
        <w:tab w:val="center" w:pos="4680"/>
        <w:tab w:val="right" w:pos="9360"/>
      </w:tabs>
      <w:spacing w:line="240" w:lineRule="auto"/>
    </w:pPr>
  </w:style>
  <w:style w:type="character" w:customStyle="1" w:styleId="HeaderChar">
    <w:name w:val="Header Char"/>
    <w:basedOn w:val="DefaultParagraphFont"/>
    <w:link w:val="Header"/>
    <w:uiPriority w:val="99"/>
    <w:rsid w:val="00AE5FF1"/>
  </w:style>
  <w:style w:type="paragraph" w:styleId="Footer">
    <w:name w:val="footer"/>
    <w:basedOn w:val="Normal"/>
    <w:link w:val="FooterChar"/>
    <w:uiPriority w:val="99"/>
    <w:unhideWhenUsed/>
    <w:rsid w:val="00AE5FF1"/>
    <w:pPr>
      <w:tabs>
        <w:tab w:val="center" w:pos="4680"/>
        <w:tab w:val="right" w:pos="9360"/>
      </w:tabs>
      <w:spacing w:line="240" w:lineRule="auto"/>
    </w:pPr>
  </w:style>
  <w:style w:type="character" w:customStyle="1" w:styleId="FooterChar">
    <w:name w:val="Footer Char"/>
    <w:basedOn w:val="DefaultParagraphFont"/>
    <w:link w:val="Footer"/>
    <w:uiPriority w:val="99"/>
    <w:rsid w:val="00AE5FF1"/>
  </w:style>
  <w:style w:type="paragraph" w:customStyle="1" w:styleId="APA">
    <w:name w:val="APA"/>
    <w:autoRedefine/>
    <w:qFormat/>
    <w:rsid w:val="008A2091"/>
    <w:pPr>
      <w:spacing w:line="360" w:lineRule="auto"/>
    </w:pPr>
    <w:rPr>
      <w:rFonts w:eastAsiaTheme="majorEastAsia" w:cstheme="majorBidi"/>
      <w:b/>
      <w:szCs w:val="26"/>
    </w:rPr>
  </w:style>
  <w:style w:type="character" w:customStyle="1" w:styleId="Heading1Char">
    <w:name w:val="Heading 1 Char"/>
    <w:basedOn w:val="DefaultParagraphFont"/>
    <w:link w:val="Heading1"/>
    <w:uiPriority w:val="9"/>
    <w:rsid w:val="00C44999"/>
    <w:rPr>
      <w:rFonts w:ascii="Times New Roman" w:eastAsiaTheme="minorHAnsi" w:hAnsi="Times New Roman" w:cstheme="majorBidi"/>
      <w:b/>
      <w:color w:val="000000" w:themeColor="text1"/>
      <w:sz w:val="24"/>
      <w:szCs w:val="32"/>
      <w:lang w:val="en-GB"/>
    </w:rPr>
  </w:style>
  <w:style w:type="character" w:customStyle="1" w:styleId="Heading2Char">
    <w:name w:val="Heading 2 Char"/>
    <w:basedOn w:val="DefaultParagraphFont"/>
    <w:link w:val="Heading2"/>
    <w:uiPriority w:val="9"/>
    <w:rsid w:val="00EC7AE7"/>
    <w:rPr>
      <w:rFonts w:eastAsiaTheme="majorEastAsia" w:cstheme="majorBidi"/>
      <w:b/>
      <w:szCs w:val="26"/>
      <w:lang w:val="en-GB"/>
    </w:rPr>
  </w:style>
  <w:style w:type="character" w:customStyle="1" w:styleId="Heading3Char">
    <w:name w:val="Heading 3 Char"/>
    <w:basedOn w:val="DefaultParagraphFont"/>
    <w:link w:val="Heading3"/>
    <w:uiPriority w:val="9"/>
    <w:rsid w:val="00FC48DD"/>
    <w:rPr>
      <w:rFonts w:ascii="Times New Roman" w:eastAsiaTheme="majorEastAsia" w:hAnsi="Times New Roman" w:cstheme="majorBidi"/>
      <w:b/>
      <w:color w:val="000000" w:themeColor="text1"/>
      <w:sz w:val="24"/>
      <w:szCs w:val="24"/>
    </w:rPr>
  </w:style>
  <w:style w:type="paragraph" w:styleId="Title">
    <w:name w:val="Title"/>
    <w:basedOn w:val="APA"/>
    <w:next w:val="APA"/>
    <w:link w:val="TitleChar"/>
    <w:autoRedefine/>
    <w:uiPriority w:val="10"/>
    <w:qFormat/>
    <w:rsid w:val="0072358E"/>
    <w:pPr>
      <w:spacing w:line="240" w:lineRule="auto"/>
      <w:contextualSpacing/>
      <w:jc w:val="center"/>
    </w:pPr>
    <w:rPr>
      <w:b w:val="0"/>
      <w:spacing w:val="-10"/>
      <w:kern w:val="28"/>
      <w:sz w:val="28"/>
      <w:szCs w:val="56"/>
    </w:rPr>
  </w:style>
  <w:style w:type="character" w:customStyle="1" w:styleId="TitleChar">
    <w:name w:val="Title Char"/>
    <w:basedOn w:val="DefaultParagraphFont"/>
    <w:link w:val="Title"/>
    <w:uiPriority w:val="10"/>
    <w:rsid w:val="0072358E"/>
    <w:rPr>
      <w:rFonts w:ascii="Times New Roman" w:eastAsiaTheme="majorEastAsia" w:hAnsi="Times New Roman" w:cstheme="majorBidi"/>
      <w:b/>
      <w:spacing w:val="-10"/>
      <w:kern w:val="28"/>
      <w:sz w:val="28"/>
      <w:szCs w:val="56"/>
      <w:lang w:val="en-GB"/>
    </w:rPr>
  </w:style>
  <w:style w:type="paragraph" w:styleId="Subtitle">
    <w:name w:val="Subtitle"/>
    <w:basedOn w:val="APA"/>
    <w:next w:val="APA"/>
    <w:link w:val="SubtitleChar"/>
    <w:autoRedefine/>
    <w:uiPriority w:val="11"/>
    <w:qFormat/>
    <w:rsid w:val="0072358E"/>
    <w:pPr>
      <w:numPr>
        <w:ilvl w:val="1"/>
      </w:numPr>
      <w:spacing w:after="160"/>
    </w:pPr>
    <w:rPr>
      <w:rFonts w:eastAsiaTheme="minorEastAsia"/>
      <w:b w:val="0"/>
      <w:color w:val="5A5A5A" w:themeColor="text1" w:themeTint="A5"/>
      <w:spacing w:val="15"/>
    </w:rPr>
  </w:style>
  <w:style w:type="character" w:customStyle="1" w:styleId="SubtitleChar">
    <w:name w:val="Subtitle Char"/>
    <w:basedOn w:val="DefaultParagraphFont"/>
    <w:link w:val="Subtitle"/>
    <w:uiPriority w:val="11"/>
    <w:rsid w:val="0072358E"/>
    <w:rPr>
      <w:rFonts w:ascii="Times New Roman" w:eastAsiaTheme="minorEastAsia" w:hAnsi="Times New Roman"/>
      <w:b/>
      <w:color w:val="5A5A5A" w:themeColor="text1" w:themeTint="A5"/>
      <w:spacing w:val="15"/>
      <w:sz w:val="24"/>
      <w:lang w:val="en-GB"/>
    </w:rPr>
  </w:style>
  <w:style w:type="paragraph" w:styleId="Quote">
    <w:name w:val="Quote"/>
    <w:basedOn w:val="Normal"/>
    <w:next w:val="Heading2"/>
    <w:link w:val="QuoteChar"/>
    <w:autoRedefine/>
    <w:uiPriority w:val="29"/>
    <w:qFormat/>
    <w:rsid w:val="00A61A95"/>
    <w:pPr>
      <w:spacing w:before="240" w:after="120" w:line="240" w:lineRule="auto"/>
      <w:ind w:left="720"/>
    </w:pPr>
    <w:rPr>
      <w:rFonts w:eastAsiaTheme="minorHAnsi"/>
      <w:iCs/>
    </w:rPr>
  </w:style>
  <w:style w:type="character" w:customStyle="1" w:styleId="QuoteChar">
    <w:name w:val="Quote Char"/>
    <w:basedOn w:val="DefaultParagraphFont"/>
    <w:link w:val="Quote"/>
    <w:uiPriority w:val="29"/>
    <w:rsid w:val="00A61A95"/>
    <w:rPr>
      <w:rFonts w:eastAsiaTheme="minorHAnsi"/>
      <w:iCs/>
      <w:lang w:val="en-GB"/>
    </w:rPr>
  </w:style>
  <w:style w:type="paragraph" w:customStyle="1" w:styleId="body">
    <w:name w:val="body"/>
    <w:basedOn w:val="Normal"/>
    <w:link w:val="bodyChar"/>
    <w:autoRedefine/>
    <w:qFormat/>
    <w:rsid w:val="00AA2CFA"/>
    <w:pPr>
      <w:ind w:firstLine="720"/>
    </w:pPr>
    <w:rPr>
      <w:rFonts w:eastAsiaTheme="minorHAnsi"/>
    </w:rPr>
  </w:style>
  <w:style w:type="character" w:customStyle="1" w:styleId="Heading4Char">
    <w:name w:val="Heading 4 Char"/>
    <w:basedOn w:val="DefaultParagraphFont"/>
    <w:link w:val="Heading4"/>
    <w:uiPriority w:val="9"/>
    <w:rsid w:val="00AA2CFA"/>
    <w:rPr>
      <w:rFonts w:ascii="Times New Roman" w:eastAsiaTheme="majorEastAsia" w:hAnsi="Times New Roman" w:cstheme="majorBidi"/>
      <w:b/>
      <w:i/>
      <w:iCs/>
      <w:color w:val="000000" w:themeColor="text1"/>
      <w:sz w:val="24"/>
    </w:rPr>
  </w:style>
  <w:style w:type="paragraph" w:styleId="NoSpacing">
    <w:name w:val="No Spacing"/>
    <w:autoRedefine/>
    <w:uiPriority w:val="1"/>
    <w:qFormat/>
    <w:rsid w:val="00C32DC9"/>
    <w:pPr>
      <w:spacing w:line="240" w:lineRule="auto"/>
    </w:pPr>
    <w:rPr>
      <w:sz w:val="20"/>
    </w:rPr>
  </w:style>
  <w:style w:type="paragraph" w:styleId="ListParagraph">
    <w:name w:val="List Paragraph"/>
    <w:basedOn w:val="APA"/>
    <w:autoRedefine/>
    <w:uiPriority w:val="34"/>
    <w:qFormat/>
    <w:rsid w:val="009E1207"/>
    <w:pPr>
      <w:numPr>
        <w:numId w:val="8"/>
      </w:numPr>
      <w:contextualSpacing/>
    </w:pPr>
    <w:rPr>
      <w:rFonts w:cs="Times New Roman"/>
      <w:b w:val="0"/>
      <w:szCs w:val="24"/>
      <w:lang w:val="en-GB"/>
    </w:rPr>
  </w:style>
  <w:style w:type="paragraph" w:customStyle="1" w:styleId="tabletext">
    <w:name w:val="table text"/>
    <w:basedOn w:val="body"/>
    <w:autoRedefine/>
    <w:qFormat/>
    <w:rsid w:val="006B0C1F"/>
    <w:pPr>
      <w:ind w:firstLine="0"/>
    </w:pPr>
  </w:style>
  <w:style w:type="paragraph" w:customStyle="1" w:styleId="List1">
    <w:name w:val="List1"/>
    <w:basedOn w:val="ListParagraph"/>
    <w:next w:val="body"/>
    <w:autoRedefine/>
    <w:qFormat/>
    <w:rsid w:val="009E1207"/>
    <w:pPr>
      <w:numPr>
        <w:numId w:val="9"/>
      </w:numPr>
    </w:pPr>
  </w:style>
  <w:style w:type="paragraph" w:styleId="BodyText">
    <w:name w:val="Body Text"/>
    <w:basedOn w:val="Normal"/>
    <w:link w:val="BodyTextChar"/>
    <w:uiPriority w:val="99"/>
    <w:semiHidden/>
    <w:unhideWhenUsed/>
    <w:rsid w:val="00CB395C"/>
    <w:pPr>
      <w:spacing w:after="120"/>
    </w:pPr>
  </w:style>
  <w:style w:type="character" w:customStyle="1" w:styleId="BodyTextChar">
    <w:name w:val="Body Text Char"/>
    <w:basedOn w:val="DefaultParagraphFont"/>
    <w:link w:val="BodyText"/>
    <w:uiPriority w:val="99"/>
    <w:semiHidden/>
    <w:rsid w:val="00CB395C"/>
    <w:rPr>
      <w:rFonts w:ascii="Times New Roman" w:hAnsi="Times New Roman" w:cs="Calibri"/>
      <w:color w:val="000000"/>
      <w:sz w:val="24"/>
    </w:rPr>
  </w:style>
  <w:style w:type="paragraph" w:styleId="BodyTextFirstIndent">
    <w:name w:val="Body Text First Indent"/>
    <w:basedOn w:val="BodyText"/>
    <w:link w:val="BodyTextFirstIndentChar"/>
    <w:uiPriority w:val="99"/>
    <w:semiHidden/>
    <w:unhideWhenUsed/>
    <w:rsid w:val="00CB395C"/>
    <w:pPr>
      <w:spacing w:after="0"/>
      <w:ind w:firstLine="360"/>
    </w:pPr>
  </w:style>
  <w:style w:type="character" w:customStyle="1" w:styleId="BodyTextFirstIndentChar">
    <w:name w:val="Body Text First Indent Char"/>
    <w:basedOn w:val="BodyTextChar"/>
    <w:link w:val="BodyTextFirstIndent"/>
    <w:uiPriority w:val="99"/>
    <w:semiHidden/>
    <w:rsid w:val="00CB395C"/>
    <w:rPr>
      <w:rFonts w:ascii="Times New Roman" w:hAnsi="Times New Roman" w:cs="Calibri"/>
      <w:color w:val="000000"/>
      <w:sz w:val="24"/>
    </w:rPr>
  </w:style>
  <w:style w:type="paragraph" w:styleId="Caption">
    <w:name w:val="caption"/>
    <w:basedOn w:val="Normal"/>
    <w:next w:val="Normal"/>
    <w:autoRedefine/>
    <w:uiPriority w:val="35"/>
    <w:unhideWhenUsed/>
    <w:qFormat/>
    <w:rsid w:val="008F4376"/>
    <w:pPr>
      <w:spacing w:after="120"/>
    </w:pPr>
    <w:rPr>
      <w:iCs/>
      <w:color w:val="44546A" w:themeColor="text2"/>
      <w:sz w:val="22"/>
      <w:szCs w:val="18"/>
    </w:rPr>
  </w:style>
  <w:style w:type="paragraph" w:styleId="TableofFigures">
    <w:name w:val="table of figures"/>
    <w:aliases w:val="list of tables"/>
    <w:basedOn w:val="Normal"/>
    <w:next w:val="Normal"/>
    <w:autoRedefine/>
    <w:uiPriority w:val="99"/>
    <w:unhideWhenUsed/>
    <w:qFormat/>
    <w:rsid w:val="008F4376"/>
  </w:style>
  <w:style w:type="paragraph" w:customStyle="1" w:styleId="LOT">
    <w:name w:val="LOT"/>
    <w:basedOn w:val="body"/>
    <w:link w:val="LOTChar"/>
    <w:autoRedefine/>
    <w:qFormat/>
    <w:rsid w:val="00811346"/>
    <w:pPr>
      <w:ind w:firstLine="0"/>
    </w:pPr>
    <w:rPr>
      <w:lang w:eastAsia="en-SG"/>
    </w:rPr>
  </w:style>
  <w:style w:type="character" w:customStyle="1" w:styleId="LOTChar">
    <w:name w:val="LOT Char"/>
    <w:basedOn w:val="DefaultParagraphFont"/>
    <w:link w:val="LOT"/>
    <w:rsid w:val="00811346"/>
    <w:rPr>
      <w:rFonts w:ascii="Times New Roman" w:eastAsiaTheme="minorHAnsi" w:hAnsi="Times New Roman" w:cs="Times New Roman"/>
      <w:color w:val="000000" w:themeColor="text1"/>
      <w:sz w:val="24"/>
      <w:szCs w:val="24"/>
      <w:lang w:val="en-GB" w:eastAsia="en-SG"/>
    </w:rPr>
  </w:style>
  <w:style w:type="paragraph" w:customStyle="1" w:styleId="textboxstyle">
    <w:name w:val="textbox style"/>
    <w:basedOn w:val="Normal"/>
    <w:link w:val="textboxstyleChar"/>
    <w:autoRedefine/>
    <w:qFormat/>
    <w:rsid w:val="00AE5DAD"/>
    <w:pPr>
      <w:spacing w:line="240" w:lineRule="auto"/>
      <w:jc w:val="center"/>
    </w:pPr>
    <w:rPr>
      <w:sz w:val="20"/>
      <w:szCs w:val="20"/>
    </w:rPr>
  </w:style>
  <w:style w:type="character" w:customStyle="1" w:styleId="textboxstyleChar">
    <w:name w:val="textbox style Char"/>
    <w:basedOn w:val="DefaultParagraphFont"/>
    <w:link w:val="textboxstyle"/>
    <w:rsid w:val="00AE5DAD"/>
    <w:rPr>
      <w:rFonts w:ascii="Times New Roman" w:hAnsi="Times New Roman" w:cs="Times New Roman"/>
      <w:color w:val="000000" w:themeColor="text1"/>
      <w:sz w:val="20"/>
      <w:szCs w:val="20"/>
    </w:rPr>
  </w:style>
  <w:style w:type="table" w:styleId="TableGrid">
    <w:name w:val="Table Grid"/>
    <w:basedOn w:val="TableNormal"/>
    <w:uiPriority w:val="39"/>
    <w:rsid w:val="007212E0"/>
    <w:pPr>
      <w:spacing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697B"/>
    <w:rPr>
      <w:color w:val="0563C1" w:themeColor="hyperlink"/>
      <w:u w:val="single"/>
    </w:rPr>
  </w:style>
  <w:style w:type="paragraph" w:styleId="CommentText">
    <w:name w:val="annotation text"/>
    <w:basedOn w:val="Normal"/>
    <w:link w:val="CommentTextChar"/>
    <w:uiPriority w:val="99"/>
    <w:semiHidden/>
    <w:unhideWhenUsed/>
    <w:rsid w:val="005D6808"/>
    <w:pPr>
      <w:spacing w:line="240" w:lineRule="auto"/>
    </w:pPr>
    <w:rPr>
      <w:sz w:val="20"/>
      <w:szCs w:val="20"/>
    </w:rPr>
  </w:style>
  <w:style w:type="character" w:customStyle="1" w:styleId="CommentTextChar">
    <w:name w:val="Comment Text Char"/>
    <w:basedOn w:val="DefaultParagraphFont"/>
    <w:link w:val="CommentText"/>
    <w:uiPriority w:val="99"/>
    <w:semiHidden/>
    <w:rsid w:val="005D6808"/>
    <w:rPr>
      <w:sz w:val="20"/>
      <w:szCs w:val="20"/>
      <w:lang w:val="en-GB"/>
    </w:rPr>
  </w:style>
  <w:style w:type="character" w:styleId="CommentReference">
    <w:name w:val="annotation reference"/>
    <w:basedOn w:val="DefaultParagraphFont"/>
    <w:uiPriority w:val="99"/>
    <w:semiHidden/>
    <w:unhideWhenUsed/>
    <w:rsid w:val="005D6808"/>
    <w:rPr>
      <w:sz w:val="16"/>
      <w:szCs w:val="16"/>
    </w:rPr>
  </w:style>
  <w:style w:type="paragraph" w:styleId="BalloonText">
    <w:name w:val="Balloon Text"/>
    <w:basedOn w:val="Normal"/>
    <w:link w:val="BalloonTextChar"/>
    <w:uiPriority w:val="99"/>
    <w:semiHidden/>
    <w:unhideWhenUsed/>
    <w:rsid w:val="005D680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808"/>
    <w:rPr>
      <w:rFonts w:ascii="Segoe UI" w:hAnsi="Segoe UI" w:cs="Segoe UI"/>
      <w:sz w:val="18"/>
      <w:szCs w:val="18"/>
      <w:lang w:val="en-GB"/>
    </w:rPr>
  </w:style>
  <w:style w:type="paragraph" w:styleId="CommentSubject">
    <w:name w:val="annotation subject"/>
    <w:basedOn w:val="CommentText"/>
    <w:next w:val="CommentText"/>
    <w:link w:val="CommentSubjectChar"/>
    <w:uiPriority w:val="99"/>
    <w:semiHidden/>
    <w:unhideWhenUsed/>
    <w:rsid w:val="00755B3E"/>
    <w:rPr>
      <w:b/>
      <w:bCs/>
    </w:rPr>
  </w:style>
  <w:style w:type="character" w:customStyle="1" w:styleId="CommentSubjectChar">
    <w:name w:val="Comment Subject Char"/>
    <w:basedOn w:val="CommentTextChar"/>
    <w:link w:val="CommentSubject"/>
    <w:uiPriority w:val="99"/>
    <w:semiHidden/>
    <w:rsid w:val="00755B3E"/>
    <w:rPr>
      <w:b/>
      <w:bCs/>
      <w:sz w:val="20"/>
      <w:szCs w:val="20"/>
      <w:lang w:val="en-GB"/>
    </w:rPr>
  </w:style>
  <w:style w:type="paragraph" w:styleId="Revision">
    <w:name w:val="Revision"/>
    <w:hidden/>
    <w:uiPriority w:val="99"/>
    <w:semiHidden/>
    <w:rsid w:val="00755B3E"/>
    <w:pPr>
      <w:spacing w:line="240" w:lineRule="auto"/>
    </w:pPr>
    <w:rPr>
      <w:lang w:val="en-GB"/>
    </w:rPr>
  </w:style>
  <w:style w:type="paragraph" w:styleId="FootnoteText">
    <w:name w:val="footnote text"/>
    <w:basedOn w:val="Normal"/>
    <w:link w:val="FootnoteTextChar"/>
    <w:uiPriority w:val="99"/>
    <w:semiHidden/>
    <w:unhideWhenUsed/>
    <w:rsid w:val="00866B6A"/>
    <w:pPr>
      <w:spacing w:line="240" w:lineRule="auto"/>
    </w:pPr>
    <w:rPr>
      <w:sz w:val="20"/>
      <w:szCs w:val="20"/>
    </w:rPr>
  </w:style>
  <w:style w:type="character" w:customStyle="1" w:styleId="FootnoteTextChar">
    <w:name w:val="Footnote Text Char"/>
    <w:basedOn w:val="DefaultParagraphFont"/>
    <w:link w:val="FootnoteText"/>
    <w:uiPriority w:val="99"/>
    <w:semiHidden/>
    <w:rsid w:val="00866B6A"/>
    <w:rPr>
      <w:sz w:val="20"/>
      <w:szCs w:val="20"/>
      <w:lang w:val="en-GB"/>
    </w:rPr>
  </w:style>
  <w:style w:type="character" w:styleId="FootnoteReference">
    <w:name w:val="footnote reference"/>
    <w:basedOn w:val="DefaultParagraphFont"/>
    <w:uiPriority w:val="99"/>
    <w:semiHidden/>
    <w:unhideWhenUsed/>
    <w:rsid w:val="00866B6A"/>
    <w:rPr>
      <w:vertAlign w:val="superscript"/>
    </w:rPr>
  </w:style>
  <w:style w:type="character" w:customStyle="1" w:styleId="bodyChar">
    <w:name w:val="body Char"/>
    <w:basedOn w:val="DefaultParagraphFont"/>
    <w:link w:val="body"/>
    <w:locked/>
    <w:rsid w:val="00AB4F91"/>
    <w:rPr>
      <w:rFonts w:eastAsia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651897">
      <w:bodyDiv w:val="1"/>
      <w:marLeft w:val="0"/>
      <w:marRight w:val="0"/>
      <w:marTop w:val="0"/>
      <w:marBottom w:val="0"/>
      <w:divBdr>
        <w:top w:val="none" w:sz="0" w:space="0" w:color="auto"/>
        <w:left w:val="none" w:sz="0" w:space="0" w:color="auto"/>
        <w:bottom w:val="none" w:sz="0" w:space="0" w:color="auto"/>
        <w:right w:val="none" w:sz="0" w:space="0" w:color="auto"/>
      </w:divBdr>
    </w:div>
    <w:div w:id="1251351538">
      <w:bodyDiv w:val="1"/>
      <w:marLeft w:val="0"/>
      <w:marRight w:val="0"/>
      <w:marTop w:val="0"/>
      <w:marBottom w:val="0"/>
      <w:divBdr>
        <w:top w:val="none" w:sz="0" w:space="0" w:color="auto"/>
        <w:left w:val="none" w:sz="0" w:space="0" w:color="auto"/>
        <w:bottom w:val="none" w:sz="0" w:space="0" w:color="auto"/>
        <w:right w:val="none" w:sz="0" w:space="0" w:color="auto"/>
      </w:divBdr>
    </w:div>
    <w:div w:id="1648587685">
      <w:bodyDiv w:val="1"/>
      <w:marLeft w:val="0"/>
      <w:marRight w:val="0"/>
      <w:marTop w:val="0"/>
      <w:marBottom w:val="0"/>
      <w:divBdr>
        <w:top w:val="none" w:sz="0" w:space="0" w:color="auto"/>
        <w:left w:val="none" w:sz="0" w:space="0" w:color="auto"/>
        <w:bottom w:val="none" w:sz="0" w:space="0" w:color="auto"/>
        <w:right w:val="none" w:sz="0" w:space="0" w:color="auto"/>
      </w:divBdr>
    </w:div>
    <w:div w:id="211917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1D15F-A3C2-4911-87F3-61FB5A6C8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30041</Words>
  <Characters>171234</Characters>
  <Application>Microsoft Office Word</Application>
  <DocSecurity>0</DocSecurity>
  <Lines>1426</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Author</cp:lastModifiedBy>
  <cp:revision>17</cp:revision>
  <dcterms:created xsi:type="dcterms:W3CDTF">2016-08-22T00:47:00Z</dcterms:created>
  <dcterms:modified xsi:type="dcterms:W3CDTF">2016-08-25T06:57:00Z</dcterms:modified>
</cp:coreProperties>
</file>